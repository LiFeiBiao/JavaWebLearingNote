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2E" w:rsidRPr="00896C9D" w:rsidRDefault="00224625" w:rsidP="00141450">
      <w:pPr>
        <w:pStyle w:val="1"/>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Java基础</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语言特性 12</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Q1：Java 语言的优点？</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r w:rsidRPr="00896C9D">
        <w:rPr>
          <w:rFonts w:ascii="微软雅黑" w:eastAsia="微软雅黑" w:hAnsi="微软雅黑"/>
          <w:b/>
          <w:color w:val="FF0000"/>
          <w:sz w:val="18"/>
          <w:szCs w:val="18"/>
        </w:rPr>
        <w:t>平台无关性，摆脱硬件束缚</w:t>
      </w:r>
      <w:r w:rsidRPr="00896C9D">
        <w:rPr>
          <w:rFonts w:ascii="微软雅黑" w:eastAsia="微软雅黑" w:hAnsi="微软雅黑"/>
          <w:sz w:val="18"/>
          <w:szCs w:val="18"/>
        </w:rPr>
        <w:t>，"一次编写，到处运行"。</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相对安全的</w:t>
      </w:r>
      <w:r w:rsidRPr="00896C9D">
        <w:rPr>
          <w:rFonts w:ascii="微软雅黑" w:eastAsia="微软雅黑" w:hAnsi="微软雅黑"/>
          <w:b/>
          <w:color w:val="FF0000"/>
          <w:sz w:val="18"/>
          <w:szCs w:val="18"/>
        </w:rPr>
        <w:t>内存管理和访问机制</w:t>
      </w:r>
      <w:r w:rsidRPr="00896C9D">
        <w:rPr>
          <w:rFonts w:ascii="微软雅黑" w:eastAsia="微软雅黑" w:hAnsi="微软雅黑"/>
          <w:sz w:val="18"/>
          <w:szCs w:val="18"/>
        </w:rPr>
        <w:t>，避免大部分</w:t>
      </w:r>
      <w:r w:rsidRPr="00896C9D">
        <w:rPr>
          <w:rFonts w:ascii="微软雅黑" w:eastAsia="微软雅黑" w:hAnsi="微软雅黑"/>
          <w:b/>
          <w:color w:val="FF0000"/>
          <w:sz w:val="18"/>
          <w:szCs w:val="18"/>
        </w:rPr>
        <w:t>内存泄漏和指针越界</w:t>
      </w:r>
      <w:r w:rsidRPr="00896C9D">
        <w:rPr>
          <w:rFonts w:ascii="微软雅黑" w:eastAsia="微软雅黑" w:hAnsi="微软雅黑"/>
          <w:sz w:val="18"/>
          <w:szCs w:val="18"/>
        </w:rPr>
        <w:t>。</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w:t>
      </w:r>
      <w:r w:rsidRPr="00896C9D">
        <w:rPr>
          <w:rFonts w:ascii="微软雅黑" w:eastAsia="微软雅黑" w:hAnsi="微软雅黑"/>
          <w:b/>
          <w:sz w:val="18"/>
          <w:szCs w:val="18"/>
        </w:rPr>
        <w:t>热点代码检测和运行时编译及优化</w:t>
      </w:r>
      <w:r w:rsidRPr="00896C9D">
        <w:rPr>
          <w:rFonts w:ascii="微软雅黑" w:eastAsia="微软雅黑" w:hAnsi="微软雅黑"/>
          <w:sz w:val="18"/>
          <w:szCs w:val="18"/>
        </w:rPr>
        <w:t>，使程序随运行时间增长获得更高性能。</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完善的应用程序接口，支持</w:t>
      </w:r>
      <w:proofErr w:type="gramStart"/>
      <w:r w:rsidRPr="00896C9D">
        <w:rPr>
          <w:rFonts w:ascii="微软雅黑" w:eastAsia="微软雅黑" w:hAnsi="微软雅黑"/>
          <w:b/>
          <w:sz w:val="18"/>
          <w:szCs w:val="18"/>
        </w:rPr>
        <w:t>第三方类库</w:t>
      </w:r>
      <w:proofErr w:type="gramEnd"/>
      <w:r w:rsidRPr="00896C9D">
        <w:rPr>
          <w:rFonts w:ascii="微软雅黑" w:eastAsia="微软雅黑" w:hAnsi="微软雅黑"/>
          <w:sz w:val="18"/>
          <w:szCs w:val="18"/>
        </w:rPr>
        <w:t>。</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Q2：Java 如何实现平台无关？</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JVM：</w:t>
      </w:r>
      <w:r w:rsidRPr="00896C9D">
        <w:rPr>
          <w:rFonts w:ascii="微软雅黑" w:eastAsia="微软雅黑" w:hAnsi="微软雅黑"/>
          <w:sz w:val="18"/>
          <w:szCs w:val="18"/>
        </w:rPr>
        <w:t xml:space="preserve"> Java 编译器可生成与计算机体系结构无关的字节码指令，字节码文件不仅可以轻易地在任何机器上解释执行，还可以动态地转换成本地机器代码，转换是由 JVM 实现的，JVM 是平台相关的，屏蔽了不同操作系统的差异。</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语言规范：</w:t>
      </w:r>
      <w:r w:rsidRPr="00896C9D">
        <w:rPr>
          <w:rFonts w:ascii="微软雅黑" w:eastAsia="微软雅黑" w:hAnsi="微软雅黑"/>
          <w:sz w:val="18"/>
          <w:szCs w:val="18"/>
        </w:rPr>
        <w:t xml:space="preserve"> </w:t>
      </w:r>
      <w:r w:rsidRPr="00896C9D">
        <w:rPr>
          <w:rFonts w:ascii="微软雅黑" w:eastAsia="微软雅黑" w:hAnsi="微软雅黑"/>
          <w:b/>
          <w:color w:val="FF0000"/>
          <w:sz w:val="18"/>
          <w:szCs w:val="18"/>
        </w:rPr>
        <w:t>基本数据类型大小有明确规定，例如 int 永远为 32 位</w:t>
      </w:r>
      <w:r w:rsidRPr="00896C9D">
        <w:rPr>
          <w:rFonts w:ascii="微软雅黑" w:eastAsia="微软雅黑" w:hAnsi="微软雅黑"/>
          <w:sz w:val="18"/>
          <w:szCs w:val="18"/>
        </w:rPr>
        <w:t>，而 C/C++ 中可能是 16 位、32 位，也可能是编译器开发商指定的其他大小。</w:t>
      </w:r>
      <w:r w:rsidRPr="00896C9D">
        <w:rPr>
          <w:rFonts w:ascii="微软雅黑" w:eastAsia="微软雅黑" w:hAnsi="微软雅黑"/>
          <w:b/>
          <w:sz w:val="18"/>
          <w:szCs w:val="18"/>
        </w:rPr>
        <w:t>Java 中数值类型有固定字节数，二进制数据以固定格式存储和传输，字符串采用标准的 Unicode 格式存储</w:t>
      </w:r>
      <w:r w:rsidRPr="00896C9D">
        <w:rPr>
          <w:rFonts w:ascii="微软雅黑" w:eastAsia="微软雅黑" w:hAnsi="微软雅黑"/>
          <w:sz w:val="18"/>
          <w:szCs w:val="18"/>
        </w:rPr>
        <w:t>。</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Q3：JDK 和 JRE 的区别？</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JDK：</w:t>
      </w:r>
      <w:r w:rsidRPr="00896C9D">
        <w:rPr>
          <w:rFonts w:ascii="微软雅黑" w:eastAsia="微软雅黑" w:hAnsi="微软雅黑"/>
          <w:sz w:val="18"/>
          <w:szCs w:val="18"/>
        </w:rPr>
        <w:t xml:space="preserve"> Java Development Kit，开发工具包。提供了</w:t>
      </w:r>
      <w:r w:rsidRPr="00896C9D">
        <w:rPr>
          <w:rFonts w:ascii="微软雅黑" w:eastAsia="微软雅黑" w:hAnsi="微软雅黑"/>
          <w:b/>
          <w:sz w:val="18"/>
          <w:szCs w:val="18"/>
        </w:rPr>
        <w:t>编译运行 Java 程序的各种工具</w:t>
      </w:r>
      <w:r w:rsidRPr="00896C9D">
        <w:rPr>
          <w:rFonts w:ascii="微软雅黑" w:eastAsia="微软雅黑" w:hAnsi="微软雅黑"/>
          <w:sz w:val="18"/>
          <w:szCs w:val="18"/>
        </w:rPr>
        <w:t>，包括</w:t>
      </w:r>
      <w:r w:rsidRPr="00896C9D">
        <w:rPr>
          <w:rFonts w:ascii="微软雅黑" w:eastAsia="微软雅黑" w:hAnsi="微软雅黑"/>
          <w:b/>
          <w:sz w:val="18"/>
          <w:szCs w:val="18"/>
        </w:rPr>
        <w:t>编译器</w:t>
      </w:r>
      <w:r w:rsidRPr="00896C9D">
        <w:rPr>
          <w:rFonts w:ascii="微软雅黑" w:eastAsia="微软雅黑" w:hAnsi="微软雅黑"/>
          <w:sz w:val="18"/>
          <w:szCs w:val="18"/>
        </w:rPr>
        <w:t>、</w:t>
      </w:r>
      <w:r w:rsidRPr="00896C9D">
        <w:rPr>
          <w:rFonts w:ascii="微软雅黑" w:eastAsia="微软雅黑" w:hAnsi="微软雅黑"/>
          <w:b/>
          <w:sz w:val="18"/>
          <w:szCs w:val="18"/>
        </w:rPr>
        <w:t>JRE 及常用类库</w:t>
      </w:r>
      <w:r w:rsidRPr="00896C9D">
        <w:rPr>
          <w:rFonts w:ascii="微软雅黑" w:eastAsia="微软雅黑" w:hAnsi="微软雅黑"/>
          <w:sz w:val="18"/>
          <w:szCs w:val="18"/>
        </w:rPr>
        <w:t>，是 JAVA 核心。</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JRE：</w:t>
      </w:r>
      <w:r w:rsidRPr="00896C9D">
        <w:rPr>
          <w:rFonts w:ascii="微软雅黑" w:eastAsia="微软雅黑" w:hAnsi="微软雅黑"/>
          <w:sz w:val="18"/>
          <w:szCs w:val="18"/>
        </w:rPr>
        <w:t xml:space="preserve"> Java Runtime Environment，运行时环境，运行 Java 程序的必要环境，</w:t>
      </w:r>
      <w:r w:rsidRPr="00896C9D">
        <w:rPr>
          <w:rFonts w:ascii="微软雅黑" w:eastAsia="微软雅黑" w:hAnsi="微软雅黑"/>
          <w:b/>
          <w:sz w:val="18"/>
          <w:szCs w:val="18"/>
        </w:rPr>
        <w:t xml:space="preserve">包括 </w:t>
      </w:r>
      <w:r w:rsidRPr="00896C9D">
        <w:rPr>
          <w:rFonts w:ascii="微软雅黑" w:eastAsia="微软雅黑" w:hAnsi="微软雅黑"/>
          <w:b/>
          <w:color w:val="FF0000"/>
          <w:sz w:val="18"/>
          <w:szCs w:val="18"/>
        </w:rPr>
        <w:t>JVM、核心类库、核心配置工具</w:t>
      </w:r>
      <w:r w:rsidRPr="00896C9D">
        <w:rPr>
          <w:rFonts w:ascii="微软雅黑" w:eastAsia="微软雅黑" w:hAnsi="微软雅黑"/>
          <w:sz w:val="18"/>
          <w:szCs w:val="18"/>
        </w:rPr>
        <w:t>。</w:t>
      </w:r>
    </w:p>
    <w:p w:rsidR="00224625" w:rsidRPr="00896C9D" w:rsidRDefault="00224625" w:rsidP="00141450">
      <w:pPr>
        <w:pStyle w:val="4"/>
        <w:numPr>
          <w:ilvl w:val="0"/>
          <w:numId w:val="0"/>
        </w:numPr>
        <w:spacing w:before="0" w:after="0" w:line="20" w:lineRule="atLeast"/>
        <w:ind w:left="864" w:hanging="864"/>
        <w:rPr>
          <w:rFonts w:ascii="微软雅黑" w:eastAsia="微软雅黑" w:hAnsi="微软雅黑"/>
          <w:sz w:val="18"/>
          <w:szCs w:val="18"/>
        </w:rPr>
      </w:pPr>
      <w:r w:rsidRPr="00896C9D">
        <w:rPr>
          <w:rFonts w:ascii="微软雅黑" w:eastAsia="微软雅黑" w:hAnsi="微软雅黑"/>
          <w:sz w:val="18"/>
          <w:szCs w:val="18"/>
        </w:rPr>
        <w:t>Q4：Java 按值调用还是引用调用？</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按值调用</w:t>
      </w:r>
      <w:proofErr w:type="gramStart"/>
      <w:r w:rsidRPr="00896C9D">
        <w:rPr>
          <w:rFonts w:ascii="微软雅黑" w:eastAsia="微软雅黑" w:hAnsi="微软雅黑"/>
          <w:sz w:val="18"/>
          <w:szCs w:val="18"/>
        </w:rPr>
        <w:t>指方法</w:t>
      </w:r>
      <w:proofErr w:type="gramEnd"/>
      <w:r w:rsidRPr="00896C9D">
        <w:rPr>
          <w:rFonts w:ascii="微软雅黑" w:eastAsia="微软雅黑" w:hAnsi="微软雅黑"/>
          <w:sz w:val="18"/>
          <w:szCs w:val="18"/>
        </w:rPr>
        <w:t>接收调用者提供的值，</w:t>
      </w:r>
      <w:r w:rsidRPr="00896C9D">
        <w:rPr>
          <w:rStyle w:val="a6"/>
          <w:rFonts w:ascii="微软雅黑" w:eastAsia="微软雅黑" w:hAnsi="微软雅黑"/>
          <w:sz w:val="18"/>
          <w:szCs w:val="18"/>
        </w:rPr>
        <w:t>按引用</w:t>
      </w:r>
      <w:proofErr w:type="gramStart"/>
      <w:r w:rsidRPr="00896C9D">
        <w:rPr>
          <w:rStyle w:val="a6"/>
          <w:rFonts w:ascii="微软雅黑" w:eastAsia="微软雅黑" w:hAnsi="微软雅黑"/>
          <w:sz w:val="18"/>
          <w:szCs w:val="18"/>
        </w:rPr>
        <w:t>调用</w:t>
      </w:r>
      <w:r w:rsidRPr="00896C9D">
        <w:rPr>
          <w:rFonts w:ascii="微软雅黑" w:eastAsia="微软雅黑" w:hAnsi="微软雅黑"/>
          <w:sz w:val="18"/>
          <w:szCs w:val="18"/>
        </w:rPr>
        <w:t>指方法</w:t>
      </w:r>
      <w:proofErr w:type="gramEnd"/>
      <w:r w:rsidRPr="00896C9D">
        <w:rPr>
          <w:rFonts w:ascii="微软雅黑" w:eastAsia="微软雅黑" w:hAnsi="微软雅黑"/>
          <w:sz w:val="18"/>
          <w:szCs w:val="18"/>
        </w:rPr>
        <w:t>接收调用者提供的变量地址。</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Java 总是</w:t>
      </w:r>
      <w:r w:rsidRPr="00896C9D">
        <w:rPr>
          <w:rFonts w:ascii="微软雅黑" w:eastAsia="微软雅黑" w:hAnsi="微软雅黑"/>
          <w:b/>
          <w:sz w:val="18"/>
          <w:szCs w:val="18"/>
        </w:rPr>
        <w:t>按值调用</w:t>
      </w:r>
      <w:r w:rsidRPr="00896C9D">
        <w:rPr>
          <w:rFonts w:ascii="微软雅黑" w:eastAsia="微软雅黑" w:hAnsi="微软雅黑"/>
          <w:sz w:val="18"/>
          <w:szCs w:val="18"/>
        </w:rPr>
        <w:t>，方法得到的是</w:t>
      </w:r>
      <w:r w:rsidRPr="00896C9D">
        <w:rPr>
          <w:rFonts w:ascii="微软雅黑" w:eastAsia="微软雅黑" w:hAnsi="微软雅黑"/>
          <w:b/>
          <w:sz w:val="18"/>
          <w:szCs w:val="18"/>
        </w:rPr>
        <w:t>所有参数值的副本</w:t>
      </w:r>
      <w:r w:rsidRPr="00896C9D">
        <w:rPr>
          <w:rFonts w:ascii="微软雅黑" w:eastAsia="微软雅黑" w:hAnsi="微软雅黑"/>
          <w:sz w:val="18"/>
          <w:szCs w:val="18"/>
        </w:rPr>
        <w:t>，传递对象时实际上方法接收的是</w:t>
      </w:r>
      <w:r w:rsidRPr="00896C9D">
        <w:rPr>
          <w:rFonts w:ascii="微软雅黑" w:eastAsia="微软雅黑" w:hAnsi="微软雅黑"/>
          <w:b/>
          <w:sz w:val="18"/>
          <w:szCs w:val="18"/>
        </w:rPr>
        <w:t>对象引用的副本</w:t>
      </w:r>
      <w:r w:rsidRPr="00896C9D">
        <w:rPr>
          <w:rFonts w:ascii="微软雅黑" w:eastAsia="微软雅黑" w:hAnsi="微软雅黑"/>
          <w:sz w:val="18"/>
          <w:szCs w:val="18"/>
        </w:rPr>
        <w:t>。方法不能修改基本数据类型的参数，如果传递了一个 int 值 ，改变值不会影响实参，因为改变的是值的一个副本。</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可以改变对象参数的状态，但不能让对象参数引用一个新的对象。如果传递了一个 int 数组，改变数组的内容会影响实参，而改变这个参数的引用并不会让实参引用新的数组对象。</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Q5：浅拷贝和深拷贝的区别？</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浅拷贝：</w:t>
      </w:r>
      <w:r w:rsidRPr="00896C9D">
        <w:rPr>
          <w:rFonts w:ascii="微软雅黑" w:eastAsia="微软雅黑" w:hAnsi="微软雅黑"/>
          <w:sz w:val="18"/>
          <w:szCs w:val="18"/>
        </w:rPr>
        <w:t xml:space="preserve"> </w:t>
      </w:r>
      <w:r w:rsidRPr="00896C9D">
        <w:rPr>
          <w:rFonts w:ascii="微软雅黑" w:eastAsia="微软雅黑" w:hAnsi="微软雅黑"/>
          <w:b/>
          <w:sz w:val="18"/>
          <w:szCs w:val="18"/>
        </w:rPr>
        <w:t>只复制当前对象的基本数据类型及引用变量</w:t>
      </w:r>
      <w:r w:rsidRPr="00896C9D">
        <w:rPr>
          <w:rFonts w:ascii="微软雅黑" w:eastAsia="微软雅黑" w:hAnsi="微软雅黑"/>
          <w:sz w:val="18"/>
          <w:szCs w:val="18"/>
        </w:rPr>
        <w:t>，没有复制引用变量指向的实际对象。修改克隆对象可能影响原对象，不安全。</w:t>
      </w:r>
    </w:p>
    <w:p w:rsidR="00224625" w:rsidRPr="00896C9D" w:rsidRDefault="00224625"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深拷贝：</w:t>
      </w:r>
      <w:r w:rsidRPr="00896C9D">
        <w:rPr>
          <w:rFonts w:ascii="微软雅黑" w:eastAsia="微软雅黑" w:hAnsi="微软雅黑"/>
          <w:b/>
          <w:sz w:val="18"/>
          <w:szCs w:val="18"/>
        </w:rPr>
        <w:t xml:space="preserve"> 完全拷贝基本数据类型和引用数据类型</w:t>
      </w:r>
      <w:r w:rsidRPr="00896C9D">
        <w:rPr>
          <w:rFonts w:ascii="微软雅黑" w:eastAsia="微软雅黑" w:hAnsi="微软雅黑"/>
          <w:sz w:val="18"/>
          <w:szCs w:val="18"/>
        </w:rPr>
        <w:t>，安全。</w:t>
      </w:r>
    </w:p>
    <w:p w:rsidR="00224625" w:rsidRPr="00896C9D" w:rsidRDefault="008F6FA8" w:rsidP="00141450">
      <w:pPr>
        <w:pStyle w:val="4"/>
        <w:numPr>
          <w:ilvl w:val="0"/>
          <w:numId w:val="0"/>
        </w:numPr>
        <w:spacing w:before="0" w:after="0" w:line="20" w:lineRule="atLeast"/>
        <w:rPr>
          <w:rFonts w:ascii="微软雅黑" w:eastAsia="微软雅黑" w:hAnsi="微软雅黑"/>
          <w:sz w:val="18"/>
          <w:szCs w:val="18"/>
        </w:rPr>
      </w:pPr>
      <w:r>
        <w:rPr>
          <w:rFonts w:ascii="微软雅黑" w:eastAsia="微软雅黑" w:hAnsi="微软雅黑"/>
          <w:sz w:val="18"/>
          <w:szCs w:val="18"/>
        </w:rPr>
        <w:t>3</w:t>
      </w:r>
      <w:r w:rsidR="00224625" w:rsidRPr="00896C9D">
        <w:rPr>
          <w:rFonts w:ascii="微软雅黑" w:eastAsia="微软雅黑" w:hAnsi="微软雅黑"/>
          <w:sz w:val="18"/>
          <w:szCs w:val="18"/>
        </w:rPr>
        <w:t>Q6：什么是反射？</w:t>
      </w:r>
    </w:p>
    <w:p w:rsidR="00224625" w:rsidRPr="00896C9D" w:rsidRDefault="00224625"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b/>
          <w:color w:val="FF0000"/>
          <w:sz w:val="18"/>
          <w:szCs w:val="18"/>
          <w:highlight w:val="yellow"/>
        </w:rPr>
        <w:t>在运行状态中，对于任意一个类都能知道它的所有属性和方法，对于任意一个对象都能调用它的任意方法和属性</w:t>
      </w:r>
      <w:r w:rsidRPr="00896C9D">
        <w:rPr>
          <w:rFonts w:ascii="微软雅黑" w:eastAsia="微软雅黑" w:hAnsi="微软雅黑"/>
          <w:sz w:val="18"/>
          <w:szCs w:val="18"/>
        </w:rPr>
        <w:t>，这种</w:t>
      </w:r>
      <w:r w:rsidRPr="00896C9D">
        <w:rPr>
          <w:rFonts w:ascii="微软雅黑" w:eastAsia="微软雅黑" w:hAnsi="微软雅黑"/>
          <w:b/>
          <w:sz w:val="18"/>
          <w:szCs w:val="18"/>
        </w:rPr>
        <w:t>动态获取信息及调用对象方法的功能</w:t>
      </w:r>
      <w:r w:rsidRPr="00896C9D">
        <w:rPr>
          <w:rFonts w:ascii="微软雅黑" w:eastAsia="微软雅黑" w:hAnsi="微软雅黑"/>
          <w:sz w:val="18"/>
          <w:szCs w:val="18"/>
        </w:rPr>
        <w:t>称为反射。缺点是</w:t>
      </w:r>
      <w:r w:rsidRPr="00896C9D">
        <w:rPr>
          <w:rFonts w:ascii="微软雅黑" w:eastAsia="微软雅黑" w:hAnsi="微软雅黑"/>
          <w:b/>
          <w:sz w:val="18"/>
          <w:szCs w:val="18"/>
        </w:rPr>
        <w:t>破坏了封装性以及泛型约束</w:t>
      </w:r>
      <w:r w:rsidRPr="00896C9D">
        <w:rPr>
          <w:rFonts w:ascii="微软雅黑" w:eastAsia="微软雅黑" w:hAnsi="微软雅黑"/>
          <w:sz w:val="18"/>
          <w:szCs w:val="18"/>
        </w:rPr>
        <w:t>。反射是框架的核心，Spring 大量使用反射。</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Q7：Class 类的作用？如何获取一个 Class 对象？</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在程序运行期间，</w:t>
      </w:r>
      <w:r w:rsidRPr="00896C9D">
        <w:rPr>
          <w:rFonts w:ascii="微软雅黑" w:eastAsia="微软雅黑" w:hAnsi="微软雅黑"/>
          <w:b/>
          <w:sz w:val="18"/>
          <w:szCs w:val="18"/>
        </w:rPr>
        <w:t>Java 运行时系统为所有对象维护一个运行</w:t>
      </w:r>
      <w:proofErr w:type="gramStart"/>
      <w:r w:rsidRPr="00896C9D">
        <w:rPr>
          <w:rFonts w:ascii="微软雅黑" w:eastAsia="微软雅黑" w:hAnsi="微软雅黑"/>
          <w:b/>
          <w:sz w:val="18"/>
          <w:szCs w:val="18"/>
        </w:rPr>
        <w:t>时类型</w:t>
      </w:r>
      <w:proofErr w:type="gramEnd"/>
      <w:r w:rsidRPr="00896C9D">
        <w:rPr>
          <w:rFonts w:ascii="微软雅黑" w:eastAsia="微软雅黑" w:hAnsi="微软雅黑"/>
          <w:b/>
          <w:sz w:val="18"/>
          <w:szCs w:val="18"/>
        </w:rPr>
        <w:t>标识</w:t>
      </w:r>
      <w:r w:rsidRPr="00896C9D">
        <w:rPr>
          <w:rFonts w:ascii="微软雅黑" w:eastAsia="微软雅黑" w:hAnsi="微软雅黑"/>
          <w:sz w:val="18"/>
          <w:szCs w:val="18"/>
        </w:rPr>
        <w:t>，这个信息会跟踪每个对象所属的类，虚拟机利用</w:t>
      </w:r>
      <w:r w:rsidRPr="00896C9D">
        <w:rPr>
          <w:rFonts w:ascii="微软雅黑" w:eastAsia="微软雅黑" w:hAnsi="微软雅黑"/>
          <w:b/>
          <w:sz w:val="18"/>
          <w:szCs w:val="18"/>
        </w:rPr>
        <w:t>运行</w:t>
      </w:r>
      <w:proofErr w:type="gramStart"/>
      <w:r w:rsidRPr="00896C9D">
        <w:rPr>
          <w:rFonts w:ascii="微软雅黑" w:eastAsia="微软雅黑" w:hAnsi="微软雅黑"/>
          <w:b/>
          <w:sz w:val="18"/>
          <w:szCs w:val="18"/>
        </w:rPr>
        <w:t>时类型</w:t>
      </w:r>
      <w:proofErr w:type="gramEnd"/>
      <w:r w:rsidRPr="00896C9D">
        <w:rPr>
          <w:rFonts w:ascii="微软雅黑" w:eastAsia="微软雅黑" w:hAnsi="微软雅黑"/>
          <w:b/>
          <w:sz w:val="18"/>
          <w:szCs w:val="18"/>
        </w:rPr>
        <w:t>信息</w:t>
      </w:r>
      <w:r w:rsidRPr="00896C9D">
        <w:rPr>
          <w:rFonts w:ascii="微软雅黑" w:eastAsia="微软雅黑" w:hAnsi="微软雅黑"/>
          <w:sz w:val="18"/>
          <w:szCs w:val="18"/>
        </w:rPr>
        <w:t>选择要执行的正确方法，保存这些信息的类就是 Class，这是一个泛型类。</w:t>
      </w:r>
    </w:p>
    <w:p w:rsidR="00224625" w:rsidRPr="00896C9D" w:rsidRDefault="00224625" w:rsidP="00141450">
      <w:pPr>
        <w:pStyle w:val="a5"/>
        <w:spacing w:before="0" w:beforeAutospacing="0" w:after="0" w:afterAutospacing="0" w:line="20" w:lineRule="atLeast"/>
        <w:rPr>
          <w:rFonts w:ascii="微软雅黑" w:eastAsia="微软雅黑" w:hAnsi="微软雅黑"/>
          <w:b/>
          <w:sz w:val="18"/>
          <w:szCs w:val="18"/>
        </w:rPr>
      </w:pPr>
      <w:r w:rsidRPr="00896C9D">
        <w:rPr>
          <w:rFonts w:ascii="微软雅黑" w:eastAsia="微软雅黑" w:hAnsi="微软雅黑"/>
          <w:sz w:val="18"/>
          <w:szCs w:val="18"/>
        </w:rPr>
        <w:t>获取</w:t>
      </w:r>
      <w:r w:rsidRPr="00896C9D">
        <w:rPr>
          <w:rFonts w:ascii="微软雅黑" w:eastAsia="微软雅黑" w:hAnsi="微软雅黑"/>
          <w:b/>
          <w:sz w:val="18"/>
          <w:szCs w:val="18"/>
        </w:rPr>
        <w:t xml:space="preserve"> </w:t>
      </w:r>
      <w:r w:rsidRPr="00896C9D">
        <w:rPr>
          <w:rFonts w:ascii="微软雅黑" w:eastAsia="微软雅黑" w:hAnsi="微软雅黑"/>
          <w:b/>
          <w:color w:val="FF0000"/>
          <w:sz w:val="18"/>
          <w:szCs w:val="18"/>
          <w:highlight w:val="yellow"/>
        </w:rPr>
        <w:t xml:space="preserve">Class 对象：① </w:t>
      </w:r>
      <w:r w:rsidRPr="00896C9D">
        <w:rPr>
          <w:rStyle w:val="HTML"/>
          <w:rFonts w:ascii="微软雅黑" w:eastAsia="微软雅黑" w:hAnsi="微软雅黑"/>
          <w:b/>
          <w:color w:val="FF0000"/>
          <w:sz w:val="18"/>
          <w:szCs w:val="18"/>
          <w:highlight w:val="yellow"/>
        </w:rPr>
        <w:t>类名.class</w:t>
      </w:r>
      <w:r w:rsidRPr="00896C9D">
        <w:rPr>
          <w:rFonts w:ascii="微软雅黑" w:eastAsia="微软雅黑" w:hAnsi="微软雅黑"/>
          <w:b/>
          <w:color w:val="FF0000"/>
          <w:sz w:val="18"/>
          <w:szCs w:val="18"/>
          <w:highlight w:val="yellow"/>
        </w:rPr>
        <w:t xml:space="preserve"> 。②对象的 </w:t>
      </w:r>
      <w:r w:rsidRPr="00896C9D">
        <w:rPr>
          <w:rStyle w:val="HTML"/>
          <w:rFonts w:ascii="微软雅黑" w:eastAsia="微软雅黑" w:hAnsi="微软雅黑"/>
          <w:b/>
          <w:color w:val="FF0000"/>
          <w:sz w:val="18"/>
          <w:szCs w:val="18"/>
          <w:highlight w:val="yellow"/>
        </w:rPr>
        <w:t>getClass</w:t>
      </w:r>
      <w:r w:rsidRPr="00896C9D">
        <w:rPr>
          <w:rFonts w:ascii="微软雅黑" w:eastAsia="微软雅黑" w:hAnsi="微软雅黑"/>
          <w:b/>
          <w:color w:val="FF0000"/>
          <w:sz w:val="18"/>
          <w:szCs w:val="18"/>
          <w:highlight w:val="yellow"/>
        </w:rPr>
        <w:t xml:space="preserve">方法。③ </w:t>
      </w:r>
      <w:r w:rsidRPr="00896C9D">
        <w:rPr>
          <w:rStyle w:val="HTML"/>
          <w:rFonts w:ascii="微软雅黑" w:eastAsia="微软雅黑" w:hAnsi="微软雅黑"/>
          <w:b/>
          <w:color w:val="FF0000"/>
          <w:sz w:val="18"/>
          <w:szCs w:val="18"/>
          <w:highlight w:val="yellow"/>
        </w:rPr>
        <w:t>Class.forName(类的全限定名)</w:t>
      </w:r>
      <w:r w:rsidRPr="00896C9D">
        <w:rPr>
          <w:rFonts w:ascii="微软雅黑" w:eastAsia="微软雅黑" w:hAnsi="微软雅黑"/>
          <w:b/>
          <w:sz w:val="18"/>
          <w:szCs w:val="18"/>
        </w:rPr>
        <w:t>。</w:t>
      </w:r>
    </w:p>
    <w:p w:rsidR="00224625" w:rsidRPr="00896C9D" w:rsidRDefault="00224625" w:rsidP="00141450">
      <w:pPr>
        <w:pStyle w:val="4"/>
        <w:numPr>
          <w:ilvl w:val="0"/>
          <w:numId w:val="0"/>
        </w:numPr>
        <w:spacing w:before="0" w:after="0" w:line="20" w:lineRule="atLeast"/>
        <w:ind w:left="864" w:hanging="864"/>
        <w:rPr>
          <w:rFonts w:ascii="微软雅黑" w:eastAsia="微软雅黑" w:hAnsi="微软雅黑"/>
          <w:sz w:val="18"/>
          <w:szCs w:val="18"/>
        </w:rPr>
      </w:pPr>
      <w:r w:rsidRPr="00896C9D">
        <w:rPr>
          <w:rFonts w:ascii="微软雅黑" w:eastAsia="微软雅黑" w:hAnsi="微软雅黑"/>
          <w:sz w:val="18"/>
          <w:szCs w:val="18"/>
        </w:rPr>
        <w:t>Q8：什么是注解？什么是元注解？</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注解</w:t>
      </w:r>
      <w:r w:rsidRPr="00896C9D">
        <w:rPr>
          <w:rFonts w:ascii="微软雅黑" w:eastAsia="微软雅黑" w:hAnsi="微软雅黑"/>
          <w:sz w:val="18"/>
          <w:szCs w:val="18"/>
        </w:rPr>
        <w:t>是一种标记，</w:t>
      </w:r>
      <w:r w:rsidRPr="00896C9D">
        <w:rPr>
          <w:rFonts w:ascii="微软雅黑" w:eastAsia="微软雅黑" w:hAnsi="微软雅黑"/>
          <w:b/>
          <w:sz w:val="18"/>
          <w:szCs w:val="18"/>
        </w:rPr>
        <w:t>使类或接口附加额外信息</w:t>
      </w:r>
      <w:r w:rsidRPr="00896C9D">
        <w:rPr>
          <w:rFonts w:ascii="微软雅黑" w:eastAsia="微软雅黑" w:hAnsi="微软雅黑"/>
          <w:sz w:val="18"/>
          <w:szCs w:val="18"/>
        </w:rPr>
        <w:t xml:space="preserve">，帮助编译器和 JVM 完成一些特定功能，例如 </w:t>
      </w:r>
      <w:r w:rsidRPr="00896C9D">
        <w:rPr>
          <w:rStyle w:val="HTML"/>
          <w:rFonts w:ascii="微软雅黑" w:eastAsia="微软雅黑" w:hAnsi="微软雅黑"/>
          <w:sz w:val="18"/>
          <w:szCs w:val="18"/>
        </w:rPr>
        <w:t>@Override</w:t>
      </w:r>
      <w:r w:rsidRPr="00896C9D">
        <w:rPr>
          <w:rFonts w:ascii="微软雅黑" w:eastAsia="微软雅黑" w:hAnsi="微软雅黑"/>
          <w:sz w:val="18"/>
          <w:szCs w:val="18"/>
        </w:rPr>
        <w:t xml:space="preserve"> 标识一个方法是重写方法。</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元注解</w:t>
      </w:r>
      <w:r w:rsidRPr="00896C9D">
        <w:rPr>
          <w:rFonts w:ascii="微软雅黑" w:eastAsia="微软雅黑" w:hAnsi="微软雅黑"/>
          <w:sz w:val="18"/>
          <w:szCs w:val="18"/>
        </w:rPr>
        <w:t>是自定义注解的注解，例如：</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b/>
          <w:color w:val="FF0000"/>
          <w:sz w:val="18"/>
          <w:szCs w:val="18"/>
        </w:rPr>
        <w:lastRenderedPageBreak/>
        <w:t>@Target</w:t>
      </w:r>
      <w:r w:rsidRPr="00896C9D">
        <w:rPr>
          <w:rFonts w:ascii="微软雅黑" w:eastAsia="微软雅黑" w:hAnsi="微软雅黑"/>
          <w:sz w:val="18"/>
          <w:szCs w:val="18"/>
        </w:rPr>
        <w:t>：</w:t>
      </w:r>
      <w:r w:rsidRPr="00896C9D">
        <w:rPr>
          <w:rFonts w:ascii="微软雅黑" w:eastAsia="微软雅黑" w:hAnsi="微软雅黑"/>
          <w:b/>
          <w:sz w:val="18"/>
          <w:szCs w:val="18"/>
        </w:rPr>
        <w:t>约束作用位置</w:t>
      </w:r>
      <w:r w:rsidRPr="00896C9D">
        <w:rPr>
          <w:rFonts w:ascii="微软雅黑" w:eastAsia="微软雅黑" w:hAnsi="微软雅黑"/>
          <w:sz w:val="18"/>
          <w:szCs w:val="18"/>
        </w:rPr>
        <w:t>，值是 ElementType 枚举常量，包括 METHOD 方法、VARIABLE 变量、TYPE 类/接口、PARAMETER 方法参数、CONSTRUCTORS 构造方法和 LOACL_VARIABLE 局部变量等。</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b/>
          <w:color w:val="FF0000"/>
          <w:sz w:val="18"/>
          <w:szCs w:val="18"/>
        </w:rPr>
        <w:t>@Rentention</w:t>
      </w:r>
      <w:r w:rsidRPr="00896C9D">
        <w:rPr>
          <w:rFonts w:ascii="微软雅黑" w:eastAsia="微软雅黑" w:hAnsi="微软雅黑"/>
          <w:sz w:val="18"/>
          <w:szCs w:val="18"/>
        </w:rPr>
        <w:t>：</w:t>
      </w:r>
      <w:r w:rsidRPr="00896C9D">
        <w:rPr>
          <w:rFonts w:ascii="微软雅黑" w:eastAsia="微软雅黑" w:hAnsi="微软雅黑"/>
          <w:b/>
          <w:sz w:val="18"/>
          <w:szCs w:val="18"/>
        </w:rPr>
        <w:t>约束生命周期</w:t>
      </w:r>
      <w:r w:rsidRPr="00896C9D">
        <w:rPr>
          <w:rFonts w:ascii="微软雅黑" w:eastAsia="微软雅黑" w:hAnsi="微软雅黑"/>
          <w:sz w:val="18"/>
          <w:szCs w:val="18"/>
        </w:rPr>
        <w:t>，值是 RetentionPolicy 枚举常量，包括 SOURCE 源码、CLASS 字节码和 RUNTIME 运行时。</w:t>
      </w:r>
    </w:p>
    <w:p w:rsidR="00224625" w:rsidRPr="00896C9D" w:rsidRDefault="00224625"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b/>
          <w:color w:val="FF0000"/>
          <w:sz w:val="18"/>
          <w:szCs w:val="18"/>
        </w:rPr>
        <w:t>@Documented</w:t>
      </w:r>
      <w:r w:rsidRPr="00896C9D">
        <w:rPr>
          <w:rFonts w:ascii="微软雅黑" w:eastAsia="微软雅黑" w:hAnsi="微软雅黑"/>
          <w:sz w:val="18"/>
          <w:szCs w:val="18"/>
        </w:rPr>
        <w:t>：</w:t>
      </w:r>
      <w:r w:rsidRPr="00896C9D">
        <w:rPr>
          <w:rFonts w:ascii="微软雅黑" w:eastAsia="微软雅黑" w:hAnsi="微软雅黑"/>
          <w:b/>
          <w:sz w:val="18"/>
          <w:szCs w:val="18"/>
        </w:rPr>
        <w:t>表明这个注解应该被 javadoc 记录</w:t>
      </w:r>
      <w:r w:rsidRPr="00896C9D">
        <w:rPr>
          <w:rFonts w:ascii="微软雅黑" w:eastAsia="微软雅黑" w:hAnsi="微软雅黑"/>
          <w:sz w:val="18"/>
          <w:szCs w:val="18"/>
        </w:rPr>
        <w:t>。</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Q9：什么是泛型，有什么作用？</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泛型</w:t>
      </w:r>
      <w:r w:rsidRPr="00896C9D">
        <w:rPr>
          <w:rFonts w:ascii="微软雅黑" w:eastAsia="微软雅黑" w:hAnsi="微软雅黑"/>
          <w:sz w:val="18"/>
          <w:szCs w:val="18"/>
        </w:rPr>
        <w:t>本质是</w:t>
      </w:r>
      <w:r w:rsidRPr="00896C9D">
        <w:rPr>
          <w:rFonts w:ascii="微软雅黑" w:eastAsia="微软雅黑" w:hAnsi="微软雅黑"/>
          <w:b/>
          <w:color w:val="FF0000"/>
          <w:sz w:val="18"/>
          <w:szCs w:val="18"/>
        </w:rPr>
        <w:t>参数化类型</w:t>
      </w:r>
      <w:r w:rsidRPr="00896C9D">
        <w:rPr>
          <w:rFonts w:ascii="微软雅黑" w:eastAsia="微软雅黑" w:hAnsi="微软雅黑"/>
          <w:sz w:val="18"/>
          <w:szCs w:val="18"/>
        </w:rPr>
        <w:t>，解决不确定对象具体类型的问题。泛型在定义处只具备执行 Object 方法的能力。</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泛型的好处：① </w:t>
      </w:r>
      <w:r w:rsidRPr="00896C9D">
        <w:rPr>
          <w:rFonts w:ascii="微软雅黑" w:eastAsia="微软雅黑" w:hAnsi="微软雅黑"/>
          <w:b/>
          <w:color w:val="FF0000"/>
          <w:sz w:val="18"/>
          <w:szCs w:val="18"/>
        </w:rPr>
        <w:t>类型安全</w:t>
      </w:r>
      <w:r w:rsidRPr="00896C9D">
        <w:rPr>
          <w:rFonts w:ascii="微软雅黑" w:eastAsia="微软雅黑" w:hAnsi="微软雅黑"/>
          <w:sz w:val="18"/>
          <w:szCs w:val="18"/>
        </w:rPr>
        <w:t xml:space="preserve">，放置什么出来就是什么，不存在 ClassCastException。② </w:t>
      </w:r>
      <w:r w:rsidRPr="00896C9D">
        <w:rPr>
          <w:rFonts w:ascii="微软雅黑" w:eastAsia="微软雅黑" w:hAnsi="微软雅黑"/>
          <w:b/>
          <w:color w:val="FF0000"/>
          <w:sz w:val="18"/>
          <w:szCs w:val="18"/>
        </w:rPr>
        <w:t>提升可读性，编码阶段就显</w:t>
      </w:r>
      <w:proofErr w:type="gramStart"/>
      <w:r w:rsidRPr="00896C9D">
        <w:rPr>
          <w:rFonts w:ascii="微软雅黑" w:eastAsia="微软雅黑" w:hAnsi="微软雅黑"/>
          <w:b/>
          <w:color w:val="FF0000"/>
          <w:sz w:val="18"/>
          <w:szCs w:val="18"/>
        </w:rPr>
        <w:t>式知道泛</w:t>
      </w:r>
      <w:proofErr w:type="gramEnd"/>
      <w:r w:rsidRPr="00896C9D">
        <w:rPr>
          <w:rFonts w:ascii="微软雅黑" w:eastAsia="微软雅黑" w:hAnsi="微软雅黑"/>
          <w:b/>
          <w:color w:val="FF0000"/>
          <w:sz w:val="18"/>
          <w:szCs w:val="18"/>
        </w:rPr>
        <w:t>型集合、泛型方法等处理的对象类型</w:t>
      </w:r>
      <w:r w:rsidRPr="00896C9D">
        <w:rPr>
          <w:rFonts w:ascii="微软雅黑" w:eastAsia="微软雅黑" w:hAnsi="微软雅黑"/>
          <w:sz w:val="18"/>
          <w:szCs w:val="18"/>
        </w:rPr>
        <w:t xml:space="preserve">。③ </w:t>
      </w:r>
      <w:r w:rsidRPr="00896C9D">
        <w:rPr>
          <w:rFonts w:ascii="微软雅黑" w:eastAsia="微软雅黑" w:hAnsi="微软雅黑"/>
          <w:b/>
          <w:color w:val="FF0000"/>
          <w:sz w:val="18"/>
          <w:szCs w:val="18"/>
        </w:rPr>
        <w:t>代码重用</w:t>
      </w:r>
      <w:r w:rsidRPr="00896C9D">
        <w:rPr>
          <w:rFonts w:ascii="微软雅黑" w:eastAsia="微软雅黑" w:hAnsi="微软雅黑"/>
          <w:sz w:val="18"/>
          <w:szCs w:val="18"/>
        </w:rPr>
        <w:t>，合并了同类型的处理代码。</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Q10：泛型擦除是什么？</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b/>
          <w:color w:val="FF0000"/>
          <w:sz w:val="18"/>
          <w:szCs w:val="18"/>
        </w:rPr>
        <w:t>泛型用于编译阶段</w:t>
      </w:r>
      <w:r w:rsidRPr="00896C9D">
        <w:rPr>
          <w:rFonts w:ascii="微软雅黑" w:eastAsia="微软雅黑" w:hAnsi="微软雅黑"/>
          <w:sz w:val="18"/>
          <w:szCs w:val="18"/>
        </w:rPr>
        <w:t>，</w:t>
      </w:r>
      <w:r w:rsidRPr="00896C9D">
        <w:rPr>
          <w:rFonts w:ascii="微软雅黑" w:eastAsia="微软雅黑" w:hAnsi="微软雅黑"/>
          <w:b/>
          <w:color w:val="FF0000"/>
          <w:sz w:val="18"/>
          <w:szCs w:val="18"/>
        </w:rPr>
        <w:t>编译后的字节码文件不包含泛</w:t>
      </w:r>
      <w:proofErr w:type="gramStart"/>
      <w:r w:rsidRPr="00896C9D">
        <w:rPr>
          <w:rFonts w:ascii="微软雅黑" w:eastAsia="微软雅黑" w:hAnsi="微软雅黑"/>
          <w:b/>
          <w:color w:val="FF0000"/>
          <w:sz w:val="18"/>
          <w:szCs w:val="18"/>
        </w:rPr>
        <w:t>型类型</w:t>
      </w:r>
      <w:proofErr w:type="gramEnd"/>
      <w:r w:rsidRPr="00896C9D">
        <w:rPr>
          <w:rFonts w:ascii="微软雅黑" w:eastAsia="微软雅黑" w:hAnsi="微软雅黑"/>
          <w:b/>
          <w:color w:val="FF0000"/>
          <w:sz w:val="18"/>
          <w:szCs w:val="18"/>
        </w:rPr>
        <w:t>信息</w:t>
      </w:r>
      <w:r w:rsidRPr="00896C9D">
        <w:rPr>
          <w:rFonts w:ascii="微软雅黑" w:eastAsia="微软雅黑" w:hAnsi="微软雅黑"/>
          <w:sz w:val="18"/>
          <w:szCs w:val="18"/>
        </w:rPr>
        <w:t>，因为虚拟机没有泛</w:t>
      </w:r>
      <w:proofErr w:type="gramStart"/>
      <w:r w:rsidRPr="00896C9D">
        <w:rPr>
          <w:rFonts w:ascii="微软雅黑" w:eastAsia="微软雅黑" w:hAnsi="微软雅黑"/>
          <w:sz w:val="18"/>
          <w:szCs w:val="18"/>
        </w:rPr>
        <w:t>型类型</w:t>
      </w:r>
      <w:proofErr w:type="gramEnd"/>
      <w:r w:rsidRPr="00896C9D">
        <w:rPr>
          <w:rFonts w:ascii="微软雅黑" w:eastAsia="微软雅黑" w:hAnsi="微软雅黑"/>
          <w:sz w:val="18"/>
          <w:szCs w:val="18"/>
        </w:rPr>
        <w:t xml:space="preserve">对象，所有对象都属于普通类。例如定义 </w:t>
      </w:r>
      <w:r w:rsidRPr="00896C9D">
        <w:rPr>
          <w:rStyle w:val="HTML"/>
          <w:rFonts w:ascii="微软雅黑" w:eastAsia="微软雅黑" w:hAnsi="微软雅黑"/>
          <w:sz w:val="18"/>
          <w:szCs w:val="18"/>
        </w:rPr>
        <w:t>List&lt;Object&gt;</w:t>
      </w:r>
      <w:r w:rsidRPr="00896C9D">
        <w:rPr>
          <w:rFonts w:ascii="微软雅黑" w:eastAsia="微软雅黑" w:hAnsi="微软雅黑"/>
          <w:sz w:val="18"/>
          <w:szCs w:val="18"/>
        </w:rPr>
        <w:t xml:space="preserve"> 或 </w:t>
      </w:r>
      <w:r w:rsidRPr="00896C9D">
        <w:rPr>
          <w:rStyle w:val="HTML"/>
          <w:rFonts w:ascii="微软雅黑" w:eastAsia="微软雅黑" w:hAnsi="微软雅黑"/>
          <w:sz w:val="18"/>
          <w:szCs w:val="18"/>
        </w:rPr>
        <w:t>List&lt;String&gt;</w:t>
      </w:r>
      <w:r w:rsidRPr="00896C9D">
        <w:rPr>
          <w:rFonts w:ascii="微软雅黑" w:eastAsia="微软雅黑" w:hAnsi="微软雅黑"/>
          <w:sz w:val="18"/>
          <w:szCs w:val="18"/>
        </w:rPr>
        <w:t xml:space="preserve">，在编译后都会变成 </w:t>
      </w:r>
      <w:r w:rsidRPr="00896C9D">
        <w:rPr>
          <w:rStyle w:val="HTML"/>
          <w:rFonts w:ascii="微软雅黑" w:eastAsia="微软雅黑" w:hAnsi="微软雅黑"/>
          <w:sz w:val="18"/>
          <w:szCs w:val="18"/>
        </w:rPr>
        <w:t>List</w:t>
      </w:r>
      <w:r w:rsidRPr="00896C9D">
        <w:rPr>
          <w:rFonts w:ascii="微软雅黑" w:eastAsia="微软雅黑" w:hAnsi="微软雅黑"/>
          <w:sz w:val="18"/>
          <w:szCs w:val="18"/>
        </w:rPr>
        <w:t xml:space="preserve"> 。</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b/>
          <w:sz w:val="18"/>
          <w:szCs w:val="18"/>
        </w:rPr>
        <w:t>定义一个泛型类型，会自动提供一个对应原始类型，类型变量会被擦除</w:t>
      </w:r>
      <w:r w:rsidRPr="00896C9D">
        <w:rPr>
          <w:rFonts w:ascii="微软雅黑" w:eastAsia="微软雅黑" w:hAnsi="微软雅黑"/>
          <w:sz w:val="18"/>
          <w:szCs w:val="18"/>
        </w:rPr>
        <w:t xml:space="preserve">。如果没有限定类型就会替换为 Object，如果有限定类型就会替换为第一个限定类型，例如 </w:t>
      </w:r>
      <w:r w:rsidRPr="00896C9D">
        <w:rPr>
          <w:rStyle w:val="HTML"/>
          <w:rFonts w:ascii="微软雅黑" w:eastAsia="微软雅黑" w:hAnsi="微软雅黑"/>
          <w:sz w:val="18"/>
          <w:szCs w:val="18"/>
        </w:rPr>
        <w:t>&lt;T extends A &amp; B&gt;</w:t>
      </w:r>
      <w:r w:rsidRPr="00896C9D">
        <w:rPr>
          <w:rFonts w:ascii="微软雅黑" w:eastAsia="微软雅黑" w:hAnsi="微软雅黑"/>
          <w:sz w:val="18"/>
          <w:szCs w:val="18"/>
        </w:rPr>
        <w:t xml:space="preserve"> 会使用 A 类型替换 T。</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Q11：JDK8 新特性有哪些？</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lambda 表达式：</w:t>
      </w:r>
      <w:r w:rsidRPr="00896C9D">
        <w:rPr>
          <w:rFonts w:ascii="微软雅黑" w:eastAsia="微软雅黑" w:hAnsi="微软雅黑"/>
          <w:sz w:val="18"/>
          <w:szCs w:val="18"/>
        </w:rPr>
        <w:t>允许</w:t>
      </w:r>
      <w:r w:rsidRPr="00896C9D">
        <w:rPr>
          <w:rFonts w:ascii="微软雅黑" w:eastAsia="微软雅黑" w:hAnsi="微软雅黑"/>
          <w:b/>
          <w:sz w:val="18"/>
          <w:szCs w:val="18"/>
        </w:rPr>
        <w:t>把函数作为参数传递到方法</w:t>
      </w:r>
      <w:r w:rsidRPr="00896C9D">
        <w:rPr>
          <w:rFonts w:ascii="微软雅黑" w:eastAsia="微软雅黑" w:hAnsi="微软雅黑"/>
          <w:sz w:val="18"/>
          <w:szCs w:val="18"/>
        </w:rPr>
        <w:t>，</w:t>
      </w:r>
      <w:r w:rsidRPr="00896C9D">
        <w:rPr>
          <w:rFonts w:ascii="微软雅黑" w:eastAsia="微软雅黑" w:hAnsi="微软雅黑"/>
          <w:b/>
          <w:sz w:val="18"/>
          <w:szCs w:val="18"/>
        </w:rPr>
        <w:t>简化匿名内部类代码</w:t>
      </w:r>
      <w:r w:rsidRPr="00896C9D">
        <w:rPr>
          <w:rFonts w:ascii="微软雅黑" w:eastAsia="微软雅黑" w:hAnsi="微软雅黑"/>
          <w:sz w:val="18"/>
          <w:szCs w:val="18"/>
        </w:rPr>
        <w:t>。</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函数式接口：</w:t>
      </w:r>
      <w:r w:rsidRPr="00896C9D">
        <w:rPr>
          <w:rFonts w:ascii="微软雅黑" w:eastAsia="微软雅黑" w:hAnsi="微软雅黑"/>
          <w:sz w:val="18"/>
          <w:szCs w:val="18"/>
        </w:rPr>
        <w:t xml:space="preserve">使用 </w:t>
      </w:r>
      <w:r w:rsidRPr="00896C9D">
        <w:rPr>
          <w:rStyle w:val="HTML"/>
          <w:rFonts w:ascii="微软雅黑" w:eastAsia="微软雅黑" w:hAnsi="微软雅黑"/>
          <w:b/>
          <w:sz w:val="18"/>
          <w:szCs w:val="18"/>
        </w:rPr>
        <w:t>@FunctionalInterface</w:t>
      </w:r>
      <w:r w:rsidRPr="00896C9D">
        <w:rPr>
          <w:rFonts w:ascii="微软雅黑" w:eastAsia="微软雅黑" w:hAnsi="微软雅黑"/>
          <w:b/>
          <w:sz w:val="18"/>
          <w:szCs w:val="18"/>
        </w:rPr>
        <w:t xml:space="preserve"> 标识，有且仅有一个抽象方法</w:t>
      </w:r>
      <w:r w:rsidRPr="00896C9D">
        <w:rPr>
          <w:rFonts w:ascii="微软雅黑" w:eastAsia="微软雅黑" w:hAnsi="微软雅黑"/>
          <w:sz w:val="18"/>
          <w:szCs w:val="18"/>
        </w:rPr>
        <w:t>，可被隐式转换为 lambda 表达式。</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方法引用：</w:t>
      </w:r>
      <w:r w:rsidRPr="00896C9D">
        <w:rPr>
          <w:rFonts w:ascii="微软雅黑" w:eastAsia="微软雅黑" w:hAnsi="微软雅黑"/>
          <w:sz w:val="18"/>
          <w:szCs w:val="18"/>
        </w:rPr>
        <w:t>可以</w:t>
      </w:r>
      <w:r w:rsidRPr="00896C9D">
        <w:rPr>
          <w:rFonts w:ascii="微软雅黑" w:eastAsia="微软雅黑" w:hAnsi="微软雅黑"/>
          <w:b/>
          <w:sz w:val="18"/>
          <w:szCs w:val="18"/>
        </w:rPr>
        <w:t>引用已有类或对象的方法和构造方法</w:t>
      </w:r>
      <w:r w:rsidRPr="00896C9D">
        <w:rPr>
          <w:rFonts w:ascii="微软雅黑" w:eastAsia="微软雅黑" w:hAnsi="微软雅黑"/>
          <w:sz w:val="18"/>
          <w:szCs w:val="18"/>
        </w:rPr>
        <w:t>，进一步简化 lambda 表达式。</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接口：</w:t>
      </w:r>
      <w:r w:rsidRPr="00896C9D">
        <w:rPr>
          <w:rFonts w:ascii="微软雅黑" w:eastAsia="微软雅黑" w:hAnsi="微软雅黑"/>
          <w:sz w:val="18"/>
          <w:szCs w:val="18"/>
        </w:rPr>
        <w:t xml:space="preserve">接口可以定义 </w:t>
      </w:r>
      <w:r w:rsidRPr="00896C9D">
        <w:rPr>
          <w:rStyle w:val="HTML"/>
          <w:rFonts w:ascii="微软雅黑" w:eastAsia="微软雅黑" w:hAnsi="微软雅黑"/>
          <w:sz w:val="18"/>
          <w:szCs w:val="18"/>
        </w:rPr>
        <w:t>default</w:t>
      </w:r>
      <w:r w:rsidRPr="00896C9D">
        <w:rPr>
          <w:rFonts w:ascii="微软雅黑" w:eastAsia="微软雅黑" w:hAnsi="微软雅黑"/>
          <w:sz w:val="18"/>
          <w:szCs w:val="18"/>
        </w:rPr>
        <w:t xml:space="preserve"> 修饰的默认方法，降低了接口升级的复杂性，还可以定义静态方法。</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注解：</w:t>
      </w:r>
      <w:r w:rsidRPr="00896C9D">
        <w:rPr>
          <w:rFonts w:ascii="微软雅黑" w:eastAsia="微软雅黑" w:hAnsi="微软雅黑"/>
          <w:sz w:val="18"/>
          <w:szCs w:val="18"/>
        </w:rPr>
        <w:t>引入重复注解机制，相同注解在同地方可以声明多次。注解作用范围也进行了扩展，可作用于局部变量、泛型、方法异常等。</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类型推测：</w:t>
      </w:r>
      <w:r w:rsidRPr="00896C9D">
        <w:rPr>
          <w:rFonts w:ascii="微软雅黑" w:eastAsia="微软雅黑" w:hAnsi="微软雅黑"/>
          <w:sz w:val="18"/>
          <w:szCs w:val="18"/>
        </w:rPr>
        <w:t>加强了类型推测机制，使代码更加简洁。</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Optional 类：</w:t>
      </w:r>
      <w:r w:rsidRPr="00896C9D">
        <w:rPr>
          <w:rFonts w:ascii="微软雅黑" w:eastAsia="微软雅黑" w:hAnsi="微软雅黑"/>
          <w:sz w:val="18"/>
          <w:szCs w:val="18"/>
        </w:rPr>
        <w:t>处理空指针异常，提高代码可读性。</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Stream 类：</w:t>
      </w:r>
      <w:r w:rsidRPr="00896C9D">
        <w:rPr>
          <w:rFonts w:ascii="微软雅黑" w:eastAsia="微软雅黑" w:hAnsi="微软雅黑"/>
          <w:sz w:val="18"/>
          <w:szCs w:val="18"/>
        </w:rPr>
        <w:t>引入函数式编程风格，提供了</w:t>
      </w:r>
      <w:proofErr w:type="gramStart"/>
      <w:r w:rsidRPr="00896C9D">
        <w:rPr>
          <w:rFonts w:ascii="微软雅黑" w:eastAsia="微软雅黑" w:hAnsi="微软雅黑"/>
          <w:sz w:val="18"/>
          <w:szCs w:val="18"/>
        </w:rPr>
        <w:t>很</w:t>
      </w:r>
      <w:proofErr w:type="gramEnd"/>
      <w:r w:rsidRPr="00896C9D">
        <w:rPr>
          <w:rFonts w:ascii="微软雅黑" w:eastAsia="微软雅黑" w:hAnsi="微软雅黑"/>
          <w:sz w:val="18"/>
          <w:szCs w:val="18"/>
        </w:rPr>
        <w:t xml:space="preserve">多功能，使代码更加简洁。方法包括 </w:t>
      </w:r>
      <w:r w:rsidRPr="00896C9D">
        <w:rPr>
          <w:rStyle w:val="HTML"/>
          <w:rFonts w:ascii="微软雅黑" w:eastAsia="微软雅黑" w:hAnsi="微软雅黑"/>
          <w:sz w:val="18"/>
          <w:szCs w:val="18"/>
        </w:rPr>
        <w:t>forEach</w:t>
      </w:r>
      <w:r w:rsidRPr="00896C9D">
        <w:rPr>
          <w:rFonts w:ascii="微软雅黑" w:eastAsia="微软雅黑" w:hAnsi="微软雅黑"/>
          <w:sz w:val="18"/>
          <w:szCs w:val="18"/>
        </w:rPr>
        <w:t xml:space="preserve"> 遍历、</w:t>
      </w:r>
      <w:r w:rsidRPr="00896C9D">
        <w:rPr>
          <w:rStyle w:val="HTML"/>
          <w:rFonts w:ascii="微软雅黑" w:eastAsia="微软雅黑" w:hAnsi="微软雅黑"/>
          <w:sz w:val="18"/>
          <w:szCs w:val="18"/>
        </w:rPr>
        <w:t>count</w:t>
      </w:r>
      <w:r w:rsidRPr="00896C9D">
        <w:rPr>
          <w:rFonts w:ascii="微软雅黑" w:eastAsia="微软雅黑" w:hAnsi="微软雅黑"/>
          <w:sz w:val="18"/>
          <w:szCs w:val="18"/>
        </w:rPr>
        <w:t xml:space="preserve"> 统计个数、</w:t>
      </w:r>
      <w:r w:rsidRPr="00896C9D">
        <w:rPr>
          <w:rStyle w:val="HTML"/>
          <w:rFonts w:ascii="微软雅黑" w:eastAsia="微软雅黑" w:hAnsi="微软雅黑"/>
          <w:sz w:val="18"/>
          <w:szCs w:val="18"/>
        </w:rPr>
        <w:t>filter</w:t>
      </w:r>
      <w:r w:rsidRPr="00896C9D">
        <w:rPr>
          <w:rFonts w:ascii="微软雅黑" w:eastAsia="微软雅黑" w:hAnsi="微软雅黑"/>
          <w:sz w:val="18"/>
          <w:szCs w:val="18"/>
        </w:rPr>
        <w:t xml:space="preserve"> 按条件过滤、</w:t>
      </w:r>
      <w:r w:rsidRPr="00896C9D">
        <w:rPr>
          <w:rStyle w:val="HTML"/>
          <w:rFonts w:ascii="微软雅黑" w:eastAsia="微软雅黑" w:hAnsi="微软雅黑"/>
          <w:sz w:val="18"/>
          <w:szCs w:val="18"/>
        </w:rPr>
        <w:t>limit</w:t>
      </w:r>
      <w:r w:rsidRPr="00896C9D">
        <w:rPr>
          <w:rFonts w:ascii="微软雅黑" w:eastAsia="微软雅黑" w:hAnsi="微软雅黑"/>
          <w:sz w:val="18"/>
          <w:szCs w:val="18"/>
        </w:rPr>
        <w:t xml:space="preserve"> 取前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w:t>
      </w:r>
      <w:r w:rsidRPr="00896C9D">
        <w:rPr>
          <w:rStyle w:val="HTML"/>
          <w:rFonts w:ascii="微软雅黑" w:eastAsia="微软雅黑" w:hAnsi="微软雅黑"/>
          <w:sz w:val="18"/>
          <w:szCs w:val="18"/>
        </w:rPr>
        <w:t>skip</w:t>
      </w:r>
      <w:r w:rsidRPr="00896C9D">
        <w:rPr>
          <w:rFonts w:ascii="微软雅黑" w:eastAsia="微软雅黑" w:hAnsi="微软雅黑"/>
          <w:sz w:val="18"/>
          <w:szCs w:val="18"/>
        </w:rPr>
        <w:t xml:space="preserve"> 跳过前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w:t>
      </w:r>
      <w:r w:rsidRPr="00896C9D">
        <w:rPr>
          <w:rStyle w:val="HTML"/>
          <w:rFonts w:ascii="微软雅黑" w:eastAsia="微软雅黑" w:hAnsi="微软雅黑"/>
          <w:sz w:val="18"/>
          <w:szCs w:val="18"/>
        </w:rPr>
        <w:t>map</w:t>
      </w:r>
      <w:r w:rsidRPr="00896C9D">
        <w:rPr>
          <w:rFonts w:ascii="微软雅黑" w:eastAsia="微软雅黑" w:hAnsi="微软雅黑"/>
          <w:sz w:val="18"/>
          <w:szCs w:val="18"/>
        </w:rPr>
        <w:t xml:space="preserve"> 映射加工、</w:t>
      </w:r>
      <w:r w:rsidRPr="00896C9D">
        <w:rPr>
          <w:rStyle w:val="HTML"/>
          <w:rFonts w:ascii="微软雅黑" w:eastAsia="微软雅黑" w:hAnsi="微软雅黑"/>
          <w:sz w:val="18"/>
          <w:szCs w:val="18"/>
        </w:rPr>
        <w:t>concat</w:t>
      </w:r>
      <w:r w:rsidRPr="00896C9D">
        <w:rPr>
          <w:rFonts w:ascii="微软雅黑" w:eastAsia="微软雅黑" w:hAnsi="微软雅黑"/>
          <w:sz w:val="18"/>
          <w:szCs w:val="18"/>
        </w:rPr>
        <w:t xml:space="preserve"> 合并 stream 流等。</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日期：</w:t>
      </w:r>
      <w:r w:rsidRPr="00896C9D">
        <w:rPr>
          <w:rFonts w:ascii="微软雅黑" w:eastAsia="微软雅黑" w:hAnsi="微软雅黑"/>
          <w:sz w:val="18"/>
          <w:szCs w:val="18"/>
        </w:rPr>
        <w:t xml:space="preserve">增强了日期和时间 API，新的 java.time </w:t>
      </w:r>
      <w:proofErr w:type="gramStart"/>
      <w:r w:rsidRPr="00896C9D">
        <w:rPr>
          <w:rFonts w:ascii="微软雅黑" w:eastAsia="微软雅黑" w:hAnsi="微软雅黑"/>
          <w:sz w:val="18"/>
          <w:szCs w:val="18"/>
        </w:rPr>
        <w:t>包主要</w:t>
      </w:r>
      <w:proofErr w:type="gramEnd"/>
      <w:r w:rsidRPr="00896C9D">
        <w:rPr>
          <w:rFonts w:ascii="微软雅黑" w:eastAsia="微软雅黑" w:hAnsi="微软雅黑"/>
          <w:sz w:val="18"/>
          <w:szCs w:val="18"/>
        </w:rPr>
        <w:t>包含了处理日期、时间、日期/时间、时区、时刻和时钟等操作。</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JavaScript：</w:t>
      </w:r>
      <w:r w:rsidRPr="00896C9D">
        <w:rPr>
          <w:rFonts w:ascii="微软雅黑" w:eastAsia="微软雅黑" w:hAnsi="微软雅黑"/>
          <w:sz w:val="18"/>
          <w:szCs w:val="18"/>
        </w:rPr>
        <w:t>提供了一个新的 JavaScript 引擎，允许在 JVM上运行特定 JavaScript 应用。</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Q12：异常有哪些分类？</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所有异常都是 </w:t>
      </w:r>
      <w:r w:rsidRPr="00896C9D">
        <w:rPr>
          <w:rFonts w:ascii="微软雅黑" w:eastAsia="微软雅黑" w:hAnsi="微软雅黑"/>
          <w:b/>
          <w:color w:val="FF0000"/>
          <w:sz w:val="18"/>
          <w:szCs w:val="18"/>
        </w:rPr>
        <w:t>Throwable 的子类</w:t>
      </w:r>
      <w:r w:rsidRPr="00896C9D">
        <w:rPr>
          <w:rFonts w:ascii="微软雅黑" w:eastAsia="微软雅黑" w:hAnsi="微软雅黑"/>
          <w:sz w:val="18"/>
          <w:szCs w:val="18"/>
        </w:rPr>
        <w:t xml:space="preserve">，分为 </w:t>
      </w:r>
      <w:r w:rsidRPr="00896C9D">
        <w:rPr>
          <w:rFonts w:ascii="微软雅黑" w:eastAsia="微软雅黑" w:hAnsi="微软雅黑"/>
          <w:b/>
          <w:color w:val="FF0000"/>
          <w:sz w:val="18"/>
          <w:szCs w:val="18"/>
        </w:rPr>
        <w:t>Error 和 Exception</w:t>
      </w:r>
      <w:r w:rsidRPr="00896C9D">
        <w:rPr>
          <w:rFonts w:ascii="微软雅黑" w:eastAsia="微软雅黑" w:hAnsi="微软雅黑"/>
          <w:sz w:val="18"/>
          <w:szCs w:val="18"/>
        </w:rPr>
        <w:t>。</w:t>
      </w:r>
      <w:r w:rsidRPr="00896C9D">
        <w:rPr>
          <w:rStyle w:val="a6"/>
          <w:rFonts w:ascii="微软雅黑" w:eastAsia="微软雅黑" w:hAnsi="微软雅黑"/>
          <w:color w:val="FF0000"/>
          <w:sz w:val="18"/>
          <w:szCs w:val="18"/>
        </w:rPr>
        <w:t>Error</w:t>
      </w:r>
      <w:r w:rsidRPr="00896C9D">
        <w:rPr>
          <w:rFonts w:ascii="微软雅黑" w:eastAsia="微软雅黑" w:hAnsi="微软雅黑"/>
          <w:color w:val="FF0000"/>
          <w:sz w:val="18"/>
          <w:szCs w:val="18"/>
        </w:rPr>
        <w:t xml:space="preserve"> 是 Java 运行时系统的内部错误和资源耗尽错误</w:t>
      </w:r>
      <w:r w:rsidRPr="00896C9D">
        <w:rPr>
          <w:rFonts w:ascii="微软雅黑" w:eastAsia="微软雅黑" w:hAnsi="微软雅黑"/>
          <w:sz w:val="18"/>
          <w:szCs w:val="18"/>
        </w:rPr>
        <w:t>，例如 StackOverFlowError 和 OutOfMemoryError，这种异常程序无法处理。</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Exception</w:t>
      </w:r>
      <w:r w:rsidRPr="00896C9D">
        <w:rPr>
          <w:rFonts w:ascii="微软雅黑" w:eastAsia="微软雅黑" w:hAnsi="微软雅黑"/>
          <w:sz w:val="18"/>
          <w:szCs w:val="18"/>
        </w:rPr>
        <w:t xml:space="preserve"> 分为</w:t>
      </w:r>
      <w:r w:rsidRPr="00896C9D">
        <w:rPr>
          <w:rFonts w:ascii="微软雅黑" w:eastAsia="微软雅黑" w:hAnsi="微软雅黑"/>
          <w:b/>
          <w:sz w:val="18"/>
          <w:szCs w:val="18"/>
        </w:rPr>
        <w:t>受检异常和非受检异常</w:t>
      </w:r>
      <w:r w:rsidRPr="00896C9D">
        <w:rPr>
          <w:rFonts w:ascii="微软雅黑" w:eastAsia="微软雅黑" w:hAnsi="微软雅黑"/>
          <w:sz w:val="18"/>
          <w:szCs w:val="18"/>
        </w:rPr>
        <w:t>，</w:t>
      </w:r>
      <w:r w:rsidRPr="00896C9D">
        <w:rPr>
          <w:rFonts w:ascii="微软雅黑" w:eastAsia="微软雅黑" w:hAnsi="微软雅黑"/>
          <w:b/>
          <w:color w:val="FF0000"/>
          <w:sz w:val="18"/>
          <w:szCs w:val="18"/>
        </w:rPr>
        <w:t>受检异常需要在代码中显式处理，否则会编译出错</w:t>
      </w:r>
      <w:r w:rsidRPr="00896C9D">
        <w:rPr>
          <w:rFonts w:ascii="微软雅黑" w:eastAsia="微软雅黑" w:hAnsi="微软雅黑"/>
          <w:b/>
          <w:sz w:val="18"/>
          <w:szCs w:val="18"/>
        </w:rPr>
        <w:t>，</w:t>
      </w:r>
      <w:r w:rsidRPr="00896C9D">
        <w:rPr>
          <w:rFonts w:ascii="微软雅黑" w:eastAsia="微软雅黑" w:hAnsi="微软雅黑"/>
          <w:b/>
          <w:color w:val="70AD47" w:themeColor="accent6"/>
          <w:sz w:val="18"/>
          <w:szCs w:val="18"/>
        </w:rPr>
        <w:t>非受检异常是运行时异常</w:t>
      </w:r>
      <w:r w:rsidRPr="00896C9D">
        <w:rPr>
          <w:rFonts w:ascii="微软雅黑" w:eastAsia="微软雅黑" w:hAnsi="微软雅黑"/>
          <w:sz w:val="18"/>
          <w:szCs w:val="18"/>
        </w:rPr>
        <w:t xml:space="preserve">，继承自 </w:t>
      </w:r>
      <w:r w:rsidRPr="00896C9D">
        <w:rPr>
          <w:rFonts w:ascii="微软雅黑" w:eastAsia="微软雅黑" w:hAnsi="微软雅黑"/>
          <w:b/>
          <w:sz w:val="18"/>
          <w:szCs w:val="18"/>
        </w:rPr>
        <w:t>RuntimeException</w:t>
      </w:r>
      <w:r w:rsidRPr="00896C9D">
        <w:rPr>
          <w:rFonts w:ascii="微软雅黑" w:eastAsia="微软雅黑" w:hAnsi="微软雅黑"/>
          <w:sz w:val="18"/>
          <w:szCs w:val="18"/>
        </w:rPr>
        <w:t>。</w:t>
      </w:r>
    </w:p>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受检异常</w:t>
      </w:r>
      <w:r w:rsidRPr="00896C9D">
        <w:rPr>
          <w:rFonts w:ascii="微软雅黑" w:eastAsia="微软雅黑" w:hAnsi="微软雅黑"/>
          <w:sz w:val="18"/>
          <w:szCs w:val="18"/>
        </w:rPr>
        <w:t xml:space="preserve">：① 无能为力型，如字段超长导致的 SQLException。② 力所能及型，如未授权异常 UnAuthorizedException，程序可跳转权限申请页面。常见受检异常还有 </w:t>
      </w:r>
      <w:r w:rsidRPr="00896C9D">
        <w:rPr>
          <w:rFonts w:ascii="微软雅黑" w:eastAsia="微软雅黑" w:hAnsi="微软雅黑"/>
          <w:b/>
          <w:sz w:val="18"/>
          <w:szCs w:val="18"/>
        </w:rPr>
        <w:t>FileNotFoundException、ClassNotFoundException、IOException</w:t>
      </w:r>
      <w:r w:rsidRPr="00896C9D">
        <w:rPr>
          <w:rFonts w:ascii="微软雅黑" w:eastAsia="微软雅黑" w:hAnsi="微软雅黑"/>
          <w:sz w:val="18"/>
          <w:szCs w:val="18"/>
        </w:rPr>
        <w:t>等。</w:t>
      </w:r>
    </w:p>
    <w:p w:rsidR="00224625" w:rsidRPr="00896C9D" w:rsidRDefault="00224625"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非受检异常</w:t>
      </w:r>
      <w:r w:rsidRPr="00896C9D">
        <w:rPr>
          <w:rFonts w:ascii="微软雅黑" w:eastAsia="微软雅黑" w:hAnsi="微软雅黑"/>
          <w:sz w:val="18"/>
          <w:szCs w:val="18"/>
        </w:rPr>
        <w:t xml:space="preserve">：① </w:t>
      </w:r>
      <w:r w:rsidRPr="00896C9D">
        <w:rPr>
          <w:rFonts w:ascii="微软雅黑" w:eastAsia="微软雅黑" w:hAnsi="微软雅黑"/>
          <w:b/>
          <w:sz w:val="18"/>
          <w:szCs w:val="18"/>
        </w:rPr>
        <w:t>可预测异常</w:t>
      </w:r>
      <w:r w:rsidRPr="00896C9D">
        <w:rPr>
          <w:rFonts w:ascii="微软雅黑" w:eastAsia="微软雅黑" w:hAnsi="微软雅黑"/>
          <w:sz w:val="18"/>
          <w:szCs w:val="18"/>
        </w:rPr>
        <w:t xml:space="preserve">，例如 </w:t>
      </w:r>
      <w:r w:rsidRPr="00896C9D">
        <w:rPr>
          <w:rFonts w:ascii="微软雅黑" w:eastAsia="微软雅黑" w:hAnsi="微软雅黑"/>
          <w:b/>
          <w:sz w:val="18"/>
          <w:szCs w:val="18"/>
        </w:rPr>
        <w:t>IndexOutOfBoundsException</w:t>
      </w:r>
      <w:r w:rsidRPr="00896C9D">
        <w:rPr>
          <w:rFonts w:ascii="微软雅黑" w:eastAsia="微软雅黑" w:hAnsi="微软雅黑"/>
          <w:sz w:val="18"/>
          <w:szCs w:val="18"/>
        </w:rPr>
        <w:t>、</w:t>
      </w:r>
      <w:r w:rsidRPr="00896C9D">
        <w:rPr>
          <w:rFonts w:ascii="微软雅黑" w:eastAsia="微软雅黑" w:hAnsi="微软雅黑"/>
          <w:b/>
          <w:sz w:val="18"/>
          <w:szCs w:val="18"/>
        </w:rPr>
        <w:t>NullPointerException</w:t>
      </w:r>
      <w:r w:rsidRPr="00896C9D">
        <w:rPr>
          <w:rFonts w:ascii="微软雅黑" w:eastAsia="微软雅黑" w:hAnsi="微软雅黑"/>
          <w:sz w:val="18"/>
          <w:szCs w:val="18"/>
        </w:rPr>
        <w:t xml:space="preserve">、ClassCastException 等，这类异常应该提前处理。② </w:t>
      </w:r>
      <w:r w:rsidRPr="00896C9D">
        <w:rPr>
          <w:rFonts w:ascii="微软雅黑" w:eastAsia="微软雅黑" w:hAnsi="微软雅黑"/>
          <w:b/>
          <w:sz w:val="18"/>
          <w:szCs w:val="18"/>
        </w:rPr>
        <w:t>需捕捉异常</w:t>
      </w:r>
      <w:r w:rsidRPr="00896C9D">
        <w:rPr>
          <w:rFonts w:ascii="微软雅黑" w:eastAsia="微软雅黑" w:hAnsi="微软雅黑"/>
          <w:sz w:val="18"/>
          <w:szCs w:val="18"/>
        </w:rPr>
        <w:t xml:space="preserve">，例如进行 RPC 调用时的远程服务超时，这类异常客户端必须显式处理。③ </w:t>
      </w:r>
      <w:r w:rsidRPr="00896C9D">
        <w:rPr>
          <w:rFonts w:ascii="微软雅黑" w:eastAsia="微软雅黑" w:hAnsi="微软雅黑"/>
          <w:b/>
          <w:sz w:val="18"/>
          <w:szCs w:val="18"/>
        </w:rPr>
        <w:t>可透出异常</w:t>
      </w:r>
      <w:r w:rsidRPr="00896C9D">
        <w:rPr>
          <w:rFonts w:ascii="微软雅黑" w:eastAsia="微软雅黑" w:hAnsi="微软雅黑"/>
          <w:sz w:val="18"/>
          <w:szCs w:val="18"/>
        </w:rPr>
        <w:t xml:space="preserve">，指框架或系统产生的且会自行处理的异常，例如 </w:t>
      </w:r>
      <w:r w:rsidRPr="00896C9D">
        <w:rPr>
          <w:rFonts w:ascii="微软雅黑" w:eastAsia="微软雅黑" w:hAnsi="微软雅黑"/>
          <w:sz w:val="18"/>
          <w:szCs w:val="18"/>
        </w:rPr>
        <w:lastRenderedPageBreak/>
        <w:t>Spring 的 NoSuchRequestHandingMethodException，Spring 会自动完成异常处理，将异常自动映射到合适的状态码。</w:t>
      </w:r>
    </w:p>
    <w:p w:rsidR="00224625" w:rsidRPr="00896C9D" w:rsidRDefault="00224625" w:rsidP="00141450">
      <w:pPr>
        <w:pStyle w:val="3"/>
        <w:numPr>
          <w:ilvl w:val="2"/>
          <w:numId w:val="8"/>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数据类型 5</w:t>
      </w:r>
    </w:p>
    <w:p w:rsidR="00224625" w:rsidRPr="00896C9D" w:rsidRDefault="00224625"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Q1：Java 有哪些基本数据类型？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3774"/>
        <w:gridCol w:w="781"/>
        <w:gridCol w:w="2712"/>
      </w:tblGrid>
      <w:tr w:rsidR="00224625" w:rsidRPr="00896C9D" w:rsidTr="00224625">
        <w:trPr>
          <w:tblHeader/>
          <w:tblCellSpacing w:w="15" w:type="dxa"/>
        </w:trPr>
        <w:tc>
          <w:tcPr>
            <w:tcW w:w="0" w:type="auto"/>
            <w:vAlign w:val="center"/>
            <w:hideMark/>
          </w:tcPr>
          <w:p w:rsidR="00224625" w:rsidRPr="00896C9D" w:rsidRDefault="00224625"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数据类型</w:t>
            </w:r>
          </w:p>
        </w:tc>
        <w:tc>
          <w:tcPr>
            <w:tcW w:w="0" w:type="auto"/>
            <w:vAlign w:val="center"/>
            <w:hideMark/>
          </w:tcPr>
          <w:p w:rsidR="00224625" w:rsidRPr="00896C9D" w:rsidRDefault="00224625"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内存大小</w:t>
            </w:r>
          </w:p>
        </w:tc>
        <w:tc>
          <w:tcPr>
            <w:tcW w:w="0" w:type="auto"/>
            <w:vAlign w:val="center"/>
            <w:hideMark/>
          </w:tcPr>
          <w:p w:rsidR="00224625" w:rsidRPr="00896C9D" w:rsidRDefault="00224625"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默认值</w:t>
            </w:r>
          </w:p>
        </w:tc>
        <w:tc>
          <w:tcPr>
            <w:tcW w:w="0" w:type="auto"/>
            <w:vAlign w:val="center"/>
            <w:hideMark/>
          </w:tcPr>
          <w:p w:rsidR="00224625" w:rsidRPr="00896C9D" w:rsidRDefault="00224625"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取值范围</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byte</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(byte)0</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-128 ~ 127</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short</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(short)0</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-2^15^ ~ 2^15^-1</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int</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0</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-2^31^ ~ 2^31^-1</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long</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0L</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-2^63^ ~ 2^63^-1</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float</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0.0F</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±3.4E+38（有效位数 6~7 位）</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double</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 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0.0D</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±1.7E+308（有效位数 15 位）</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char</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英文 1B，中文 UTF-8 占 3B，GBK 占 2B。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'\u0000'</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'\u0000' ~ '\uFFFF'</w:t>
            </w:r>
          </w:p>
        </w:tc>
      </w:tr>
      <w:tr w:rsidR="00224625" w:rsidRPr="00896C9D" w:rsidTr="00224625">
        <w:trPr>
          <w:tblCellSpacing w:w="15" w:type="dxa"/>
        </w:trPr>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boolean</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单个变量 4B / 数组 1B</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false</w:t>
            </w:r>
          </w:p>
        </w:tc>
        <w:tc>
          <w:tcPr>
            <w:tcW w:w="0" w:type="auto"/>
            <w:vAlign w:val="center"/>
            <w:hideMark/>
          </w:tcPr>
          <w:p w:rsidR="00224625" w:rsidRPr="00896C9D" w:rsidRDefault="00224625"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true、false</w:t>
            </w:r>
          </w:p>
        </w:tc>
      </w:tr>
    </w:tbl>
    <w:p w:rsidR="00224625" w:rsidRPr="00896C9D" w:rsidRDefault="00224625"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JVM 没有 boolean 赋值的专用字节码指令，</w:t>
      </w:r>
      <w:r w:rsidRPr="00896C9D">
        <w:rPr>
          <w:rStyle w:val="HTML"/>
          <w:rFonts w:ascii="微软雅黑" w:eastAsia="微软雅黑" w:hAnsi="微软雅黑"/>
          <w:sz w:val="18"/>
          <w:szCs w:val="18"/>
        </w:rPr>
        <w:t>boolean f = false</w:t>
      </w:r>
      <w:r w:rsidRPr="00896C9D">
        <w:rPr>
          <w:rFonts w:ascii="微软雅黑" w:eastAsia="微软雅黑" w:hAnsi="微软雅黑"/>
          <w:sz w:val="18"/>
          <w:szCs w:val="18"/>
        </w:rPr>
        <w:t xml:space="preserve"> 就是使用 ICONST_0 即常数 0 赋值。单个 boolean 变量用 int 代替，boolean 数组会编码成 byte 数组。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Q2：自动装箱/拆箱是什么？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每个基本数据类型都对应一个包装类，除了 int 和 char 对应 Integer 和 Character 外，其余基本数据类型的包装类都是首字母大写即可。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自动装箱：</w:t>
      </w:r>
      <w:r w:rsidRPr="00896C9D">
        <w:rPr>
          <w:rFonts w:ascii="微软雅黑" w:eastAsia="微软雅黑" w:hAnsi="微软雅黑"/>
          <w:sz w:val="18"/>
          <w:szCs w:val="18"/>
        </w:rPr>
        <w:t xml:space="preserve"> </w:t>
      </w:r>
      <w:r w:rsidRPr="00896C9D">
        <w:rPr>
          <w:rFonts w:ascii="微软雅黑" w:eastAsia="微软雅黑" w:hAnsi="微软雅黑"/>
          <w:b/>
          <w:sz w:val="18"/>
          <w:szCs w:val="18"/>
        </w:rPr>
        <w:t>将基本数据类型包装为一个包装类对象</w:t>
      </w:r>
      <w:r w:rsidRPr="00896C9D">
        <w:rPr>
          <w:rFonts w:ascii="微软雅黑" w:eastAsia="微软雅黑" w:hAnsi="微软雅黑"/>
          <w:sz w:val="18"/>
          <w:szCs w:val="18"/>
        </w:rPr>
        <w:t>，例如向一个泛型为 Integer 的集合添加 int 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自动拆箱：</w:t>
      </w:r>
      <w:r w:rsidRPr="00896C9D">
        <w:rPr>
          <w:rFonts w:ascii="微软雅黑" w:eastAsia="微软雅黑" w:hAnsi="微软雅黑"/>
          <w:sz w:val="18"/>
          <w:szCs w:val="18"/>
        </w:rPr>
        <w:t xml:space="preserve"> </w:t>
      </w:r>
      <w:r w:rsidRPr="00896C9D">
        <w:rPr>
          <w:rFonts w:ascii="微软雅黑" w:eastAsia="微软雅黑" w:hAnsi="微软雅黑"/>
          <w:b/>
          <w:sz w:val="18"/>
          <w:szCs w:val="18"/>
        </w:rPr>
        <w:t>将一个包装类对象转换为一个基本数据类型</w:t>
      </w:r>
      <w:r w:rsidRPr="00896C9D">
        <w:rPr>
          <w:rFonts w:ascii="微软雅黑" w:eastAsia="微软雅黑" w:hAnsi="微软雅黑"/>
          <w:sz w:val="18"/>
          <w:szCs w:val="18"/>
        </w:rPr>
        <w:t>，例如将一个包装类对象赋值给一个基本数据类型的变量。</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比较两个包装类数值要用 </w:t>
      </w:r>
      <w:r w:rsidRPr="00896C9D">
        <w:rPr>
          <w:rStyle w:val="HTML"/>
          <w:rFonts w:ascii="微软雅黑" w:eastAsia="微软雅黑" w:hAnsi="微软雅黑"/>
          <w:sz w:val="18"/>
          <w:szCs w:val="18"/>
        </w:rPr>
        <w:t>equals</w:t>
      </w:r>
      <w:r w:rsidRPr="00896C9D">
        <w:rPr>
          <w:rFonts w:ascii="微软雅黑" w:eastAsia="微软雅黑" w:hAnsi="微软雅黑"/>
          <w:sz w:val="18"/>
          <w:szCs w:val="18"/>
        </w:rPr>
        <w:t xml:space="preserve"> ，而不能用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Q3：String 是不可变类为什么值可以修改？</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b/>
          <w:color w:val="FF0000"/>
          <w:sz w:val="18"/>
          <w:szCs w:val="18"/>
        </w:rPr>
        <w:t>String 类和其存储数据的成员变量 value 字节数组都是 final 修饰的</w:t>
      </w:r>
      <w:r w:rsidRPr="00896C9D">
        <w:rPr>
          <w:rFonts w:ascii="微软雅黑" w:eastAsia="微软雅黑" w:hAnsi="微软雅黑"/>
          <w:sz w:val="18"/>
          <w:szCs w:val="18"/>
        </w:rPr>
        <w:t>。对一个 String 对象的任何修改实际上都是创建一个新 String 对象，再引用该对象。只是修改 String 变量引用的对象，没有修改原 String 对象的内容。</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Q4：字符串拼接的方式有哪些？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w:t>
      </w:r>
      <w:r w:rsidRPr="00896C9D">
        <w:rPr>
          <w:rFonts w:ascii="微软雅黑" w:eastAsia="微软雅黑" w:hAnsi="微软雅黑"/>
          <w:b/>
          <w:sz w:val="18"/>
          <w:szCs w:val="18"/>
        </w:rPr>
        <w:t xml:space="preserve"> </w:t>
      </w:r>
      <w:r w:rsidRPr="00896C9D">
        <w:rPr>
          <w:rFonts w:ascii="微软雅黑" w:eastAsia="微软雅黑" w:hAnsi="微软雅黑"/>
          <w:b/>
          <w:color w:val="FF0000"/>
          <w:sz w:val="18"/>
          <w:szCs w:val="18"/>
        </w:rPr>
        <w:t xml:space="preserve">直接用 </w:t>
      </w:r>
      <w:r w:rsidRPr="00896C9D">
        <w:rPr>
          <w:rStyle w:val="HTML"/>
          <w:rFonts w:ascii="微软雅黑" w:eastAsia="微软雅黑" w:hAnsi="微软雅黑"/>
          <w:b/>
          <w:color w:val="FF0000"/>
          <w:sz w:val="18"/>
          <w:szCs w:val="18"/>
        </w:rPr>
        <w:t>+</w:t>
      </w:r>
      <w:r w:rsidRPr="00896C9D">
        <w:rPr>
          <w:rFonts w:ascii="微软雅黑" w:eastAsia="微软雅黑" w:hAnsi="微软雅黑"/>
          <w:b/>
          <w:sz w:val="18"/>
          <w:szCs w:val="18"/>
        </w:rPr>
        <w:t xml:space="preserve"> ，底层用 StringBuilder 实现</w:t>
      </w:r>
      <w:r w:rsidRPr="00896C9D">
        <w:rPr>
          <w:rFonts w:ascii="微软雅黑" w:eastAsia="微软雅黑" w:hAnsi="微软雅黑"/>
          <w:sz w:val="18"/>
          <w:szCs w:val="18"/>
        </w:rPr>
        <w:t xml:space="preserve">。只适用小数量，如果在循环中使用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拼接，相当于不断创建新的 StringBuilder 对象再转换成 String 对象，效率极差。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w:t>
      </w:r>
      <w:r w:rsidRPr="00896C9D">
        <w:rPr>
          <w:rFonts w:ascii="微软雅黑" w:eastAsia="微软雅黑" w:hAnsi="微软雅黑"/>
          <w:b/>
          <w:color w:val="FF0000"/>
          <w:sz w:val="18"/>
          <w:szCs w:val="18"/>
        </w:rPr>
        <w:t>使用 String 的 concat 方法</w:t>
      </w:r>
      <w:r w:rsidRPr="00896C9D">
        <w:rPr>
          <w:rFonts w:ascii="微软雅黑" w:eastAsia="微软雅黑" w:hAnsi="微软雅黑"/>
          <w:sz w:val="18"/>
          <w:szCs w:val="18"/>
        </w:rPr>
        <w:t xml:space="preserve">，该方法中使用 </w:t>
      </w:r>
      <w:r w:rsidRPr="00896C9D">
        <w:rPr>
          <w:rStyle w:val="HTML"/>
          <w:rFonts w:ascii="微软雅黑" w:eastAsia="微软雅黑" w:hAnsi="微软雅黑"/>
          <w:b/>
          <w:sz w:val="18"/>
          <w:szCs w:val="18"/>
        </w:rPr>
        <w:t>Arrays.copyOf</w:t>
      </w:r>
      <w:r w:rsidRPr="00896C9D">
        <w:rPr>
          <w:rFonts w:ascii="微软雅黑" w:eastAsia="微软雅黑" w:hAnsi="微软雅黑"/>
          <w:b/>
          <w:sz w:val="18"/>
          <w:szCs w:val="18"/>
        </w:rPr>
        <w:t xml:space="preserve"> </w:t>
      </w:r>
      <w:r w:rsidRPr="00896C9D">
        <w:rPr>
          <w:rFonts w:ascii="微软雅黑" w:eastAsia="微软雅黑" w:hAnsi="微软雅黑"/>
          <w:sz w:val="18"/>
          <w:szCs w:val="18"/>
        </w:rPr>
        <w:t>创建一个新的字符数组 buf 并将当前字符串 value 数组的值拷贝到 buf 中，</w:t>
      </w:r>
      <w:r w:rsidRPr="00896C9D">
        <w:rPr>
          <w:rFonts w:ascii="微软雅黑" w:eastAsia="微软雅黑" w:hAnsi="微软雅黑"/>
          <w:b/>
          <w:sz w:val="18"/>
          <w:szCs w:val="18"/>
        </w:rPr>
        <w:t>buf 长度 = 当前字符串长度 + 拼接字符串长度</w:t>
      </w:r>
      <w:r w:rsidRPr="00896C9D">
        <w:rPr>
          <w:rFonts w:ascii="微软雅黑" w:eastAsia="微软雅黑" w:hAnsi="微软雅黑"/>
          <w:sz w:val="18"/>
          <w:szCs w:val="18"/>
        </w:rPr>
        <w:t xml:space="preserve">。之后调用 </w:t>
      </w:r>
      <w:r w:rsidRPr="00896C9D">
        <w:rPr>
          <w:rStyle w:val="HTML"/>
          <w:rFonts w:ascii="微软雅黑" w:eastAsia="微软雅黑" w:hAnsi="微软雅黑"/>
          <w:sz w:val="18"/>
          <w:szCs w:val="18"/>
        </w:rPr>
        <w:t>getChars</w:t>
      </w:r>
      <w:r w:rsidRPr="00896C9D">
        <w:rPr>
          <w:rFonts w:ascii="微软雅黑" w:eastAsia="微软雅黑" w:hAnsi="微软雅黑"/>
          <w:sz w:val="18"/>
          <w:szCs w:val="18"/>
        </w:rPr>
        <w:t xml:space="preserve"> 方法使用 </w:t>
      </w:r>
      <w:r w:rsidRPr="00896C9D">
        <w:rPr>
          <w:rStyle w:val="HTML"/>
          <w:rFonts w:ascii="微软雅黑" w:eastAsia="微软雅黑" w:hAnsi="微软雅黑"/>
          <w:sz w:val="18"/>
          <w:szCs w:val="18"/>
        </w:rPr>
        <w:t>System.arraycopy</w:t>
      </w:r>
      <w:r w:rsidRPr="00896C9D">
        <w:rPr>
          <w:rFonts w:ascii="微软雅黑" w:eastAsia="微软雅黑" w:hAnsi="微软雅黑"/>
          <w:sz w:val="18"/>
          <w:szCs w:val="18"/>
        </w:rPr>
        <w:t xml:space="preserve"> 将拼接字符串的值也拷贝到 buf 数组，最后用 buf 作为构造参数 new 一个新的 String 对象返回。效率稍高于直接使用 </w:t>
      </w:r>
      <w:r w:rsidRPr="00896C9D">
        <w:rPr>
          <w:rStyle w:val="HTML"/>
          <w:rFonts w:ascii="微软雅黑" w:eastAsia="微软雅黑" w:hAnsi="微软雅黑"/>
          <w:sz w:val="18"/>
          <w:szCs w:val="18"/>
        </w:rPr>
        <w:t>+</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③</w:t>
      </w:r>
      <w:r w:rsidRPr="00896C9D">
        <w:rPr>
          <w:rFonts w:ascii="微软雅黑" w:eastAsia="微软雅黑" w:hAnsi="微软雅黑"/>
          <w:b/>
          <w:sz w:val="18"/>
          <w:szCs w:val="18"/>
        </w:rPr>
        <w:t xml:space="preserve"> 使用 StringBuilder 或 StringBuffer，两者的 </w:t>
      </w:r>
      <w:r w:rsidRPr="00896C9D">
        <w:rPr>
          <w:rStyle w:val="HTML"/>
          <w:rFonts w:ascii="微软雅黑" w:eastAsia="微软雅黑" w:hAnsi="微软雅黑"/>
          <w:b/>
          <w:sz w:val="18"/>
          <w:szCs w:val="18"/>
        </w:rPr>
        <w:t>append</w:t>
      </w:r>
      <w:r w:rsidRPr="00896C9D">
        <w:rPr>
          <w:rFonts w:ascii="微软雅黑" w:eastAsia="微软雅黑" w:hAnsi="微软雅黑"/>
          <w:b/>
          <w:sz w:val="18"/>
          <w:szCs w:val="18"/>
        </w:rPr>
        <w:t xml:space="preserve"> 方法都继承自 AbstractStringBuilder</w:t>
      </w:r>
      <w:r w:rsidRPr="00896C9D">
        <w:rPr>
          <w:rFonts w:ascii="微软雅黑" w:eastAsia="微软雅黑" w:hAnsi="微软雅黑"/>
          <w:sz w:val="18"/>
          <w:szCs w:val="18"/>
        </w:rPr>
        <w:t xml:space="preserve">，该方法首先使用 </w:t>
      </w:r>
      <w:r w:rsidRPr="00896C9D">
        <w:rPr>
          <w:rStyle w:val="HTML"/>
          <w:rFonts w:ascii="微软雅黑" w:eastAsia="微软雅黑" w:hAnsi="微软雅黑"/>
          <w:b/>
          <w:sz w:val="18"/>
          <w:szCs w:val="18"/>
        </w:rPr>
        <w:t>Arrays.copyOf</w:t>
      </w:r>
      <w:r w:rsidRPr="00896C9D">
        <w:rPr>
          <w:rFonts w:ascii="微软雅黑" w:eastAsia="微软雅黑" w:hAnsi="微软雅黑"/>
          <w:sz w:val="18"/>
          <w:szCs w:val="18"/>
        </w:rPr>
        <w:t xml:space="preserve"> 确定新的字符数组容量，再调用 </w:t>
      </w:r>
      <w:r w:rsidRPr="00896C9D">
        <w:rPr>
          <w:rStyle w:val="HTML"/>
          <w:rFonts w:ascii="微软雅黑" w:eastAsia="微软雅黑" w:hAnsi="微软雅黑"/>
          <w:sz w:val="18"/>
          <w:szCs w:val="18"/>
        </w:rPr>
        <w:t>getChars</w:t>
      </w:r>
      <w:r w:rsidRPr="00896C9D">
        <w:rPr>
          <w:rFonts w:ascii="微软雅黑" w:eastAsia="微软雅黑" w:hAnsi="微软雅黑"/>
          <w:sz w:val="18"/>
          <w:szCs w:val="18"/>
        </w:rPr>
        <w:t xml:space="preserve"> 方法使用 </w:t>
      </w:r>
      <w:r w:rsidRPr="00896C9D">
        <w:rPr>
          <w:rStyle w:val="HTML"/>
          <w:rFonts w:ascii="微软雅黑" w:eastAsia="微软雅黑" w:hAnsi="微软雅黑"/>
          <w:sz w:val="18"/>
          <w:szCs w:val="18"/>
        </w:rPr>
        <w:t>System.arraycopy</w:t>
      </w:r>
      <w:r w:rsidRPr="00896C9D">
        <w:rPr>
          <w:rFonts w:ascii="微软雅黑" w:eastAsia="微软雅黑" w:hAnsi="微软雅黑"/>
          <w:sz w:val="18"/>
          <w:szCs w:val="18"/>
        </w:rPr>
        <w:t xml:space="preserve"> 将新的值追加到数组中。</w:t>
      </w:r>
      <w:r w:rsidRPr="00F2277A">
        <w:rPr>
          <w:rFonts w:ascii="微软雅黑" w:eastAsia="微软雅黑" w:hAnsi="微软雅黑"/>
          <w:sz w:val="18"/>
          <w:szCs w:val="18"/>
          <w:highlight w:val="green"/>
        </w:rPr>
        <w:t>StringBuilder</w:t>
      </w:r>
      <w:r w:rsidRPr="00896C9D">
        <w:rPr>
          <w:rFonts w:ascii="微软雅黑" w:eastAsia="微软雅黑" w:hAnsi="微软雅黑"/>
          <w:sz w:val="18"/>
          <w:szCs w:val="18"/>
        </w:rPr>
        <w:t xml:space="preserve"> 是 JDK5 引入的，</w:t>
      </w:r>
      <w:r w:rsidRPr="00F2277A">
        <w:rPr>
          <w:rFonts w:ascii="微软雅黑" w:eastAsia="微软雅黑" w:hAnsi="微软雅黑"/>
          <w:b/>
          <w:sz w:val="18"/>
          <w:szCs w:val="18"/>
        </w:rPr>
        <w:t>效率高但线程不安全</w:t>
      </w:r>
      <w:r w:rsidRPr="00896C9D">
        <w:rPr>
          <w:rFonts w:ascii="微软雅黑" w:eastAsia="微软雅黑" w:hAnsi="微软雅黑"/>
          <w:sz w:val="18"/>
          <w:szCs w:val="18"/>
        </w:rPr>
        <w:t>。</w:t>
      </w:r>
      <w:r w:rsidRPr="00F2277A">
        <w:rPr>
          <w:rFonts w:ascii="微软雅黑" w:eastAsia="微软雅黑" w:hAnsi="微软雅黑"/>
          <w:sz w:val="18"/>
          <w:szCs w:val="18"/>
          <w:highlight w:val="green"/>
        </w:rPr>
        <w:t>StringBuffer</w:t>
      </w:r>
      <w:r w:rsidRPr="00896C9D">
        <w:rPr>
          <w:rFonts w:ascii="微软雅黑" w:eastAsia="微软雅黑" w:hAnsi="微软雅黑"/>
          <w:sz w:val="18"/>
          <w:szCs w:val="18"/>
        </w:rPr>
        <w:t xml:space="preserve"> 使用 synchronized 保证线程安全。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Q5：String a = "a" + new String("b") 创建了几个对象？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2277A">
        <w:rPr>
          <w:rFonts w:ascii="微软雅黑" w:eastAsia="微软雅黑" w:hAnsi="微软雅黑"/>
          <w:b/>
          <w:color w:val="00B050"/>
          <w:sz w:val="18"/>
          <w:szCs w:val="18"/>
        </w:rPr>
        <w:t>常量和常量拼接仍是常量，结果在常量池</w:t>
      </w:r>
      <w:r w:rsidRPr="00896C9D">
        <w:rPr>
          <w:rFonts w:ascii="微软雅黑" w:eastAsia="微软雅黑" w:hAnsi="微软雅黑"/>
          <w:sz w:val="18"/>
          <w:szCs w:val="18"/>
        </w:rPr>
        <w:t>，</w:t>
      </w:r>
      <w:r w:rsidRPr="00F2277A">
        <w:rPr>
          <w:rFonts w:ascii="微软雅黑" w:eastAsia="微软雅黑" w:hAnsi="微软雅黑"/>
          <w:b/>
          <w:color w:val="00B050"/>
          <w:sz w:val="18"/>
          <w:szCs w:val="18"/>
        </w:rPr>
        <w:t>只要有变量参与拼接结果就是变量，存在堆</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使用字面量时</w:t>
      </w:r>
      <w:proofErr w:type="gramStart"/>
      <w:r w:rsidRPr="00896C9D">
        <w:rPr>
          <w:rFonts w:ascii="微软雅黑" w:eastAsia="微软雅黑" w:hAnsi="微软雅黑"/>
          <w:sz w:val="18"/>
          <w:szCs w:val="18"/>
        </w:rPr>
        <w:t>只创建</w:t>
      </w:r>
      <w:proofErr w:type="gramEnd"/>
      <w:r w:rsidRPr="00896C9D">
        <w:rPr>
          <w:rFonts w:ascii="微软雅黑" w:eastAsia="微软雅黑" w:hAnsi="微软雅黑"/>
          <w:sz w:val="18"/>
          <w:szCs w:val="18"/>
        </w:rPr>
        <w:t xml:space="preserve">一个常量池中的常量，使用 new 时如果常量池中没有该值就会在常量池中新创建，再在堆中创建一个对象引用常量池中常量。因此 </w:t>
      </w:r>
      <w:r w:rsidRPr="00896C9D">
        <w:rPr>
          <w:rStyle w:val="HTML"/>
          <w:rFonts w:ascii="微软雅黑" w:eastAsia="微软雅黑" w:hAnsi="微软雅黑"/>
          <w:sz w:val="18"/>
          <w:szCs w:val="18"/>
        </w:rPr>
        <w:t>String a = "a" + new String("b")</w:t>
      </w:r>
      <w:r w:rsidRPr="00896C9D">
        <w:rPr>
          <w:rFonts w:ascii="微软雅黑" w:eastAsia="微软雅黑" w:hAnsi="微软雅黑"/>
          <w:sz w:val="18"/>
          <w:szCs w:val="18"/>
        </w:rPr>
        <w:t xml:space="preserve"> 会创建四个对象，常量池中的 a 和 b，堆中的 b 和堆中的 ab。</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面向对象 10</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Q1：谈一谈你对面向对象的理解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b/>
          <w:color w:val="FF0000"/>
          <w:sz w:val="18"/>
          <w:szCs w:val="18"/>
          <w:highlight w:val="yellow"/>
        </w:rPr>
        <w:t>面向过程</w:t>
      </w:r>
      <w:r w:rsidRPr="00896C9D">
        <w:rPr>
          <w:rFonts w:ascii="微软雅黑" w:eastAsia="微软雅黑" w:hAnsi="微软雅黑"/>
          <w:b/>
          <w:sz w:val="18"/>
          <w:szCs w:val="18"/>
        </w:rPr>
        <w:t>让计算机有步骤地顺序做一件事，是过程化思维</w:t>
      </w:r>
      <w:r w:rsidRPr="00896C9D">
        <w:rPr>
          <w:rFonts w:ascii="微软雅黑" w:eastAsia="微软雅黑" w:hAnsi="微软雅黑"/>
          <w:sz w:val="18"/>
          <w:szCs w:val="18"/>
        </w:rPr>
        <w:t>，使用面向过程语言开发大型项目，软件复用和维护存在很大问题，模块之间耦合严重。</w:t>
      </w:r>
      <w:r w:rsidRPr="00896C9D">
        <w:rPr>
          <w:rFonts w:ascii="微软雅黑" w:eastAsia="微软雅黑" w:hAnsi="微软雅黑"/>
          <w:b/>
          <w:color w:val="FF0000"/>
          <w:sz w:val="18"/>
          <w:szCs w:val="18"/>
        </w:rPr>
        <w:t>面向对象</w:t>
      </w:r>
      <w:r w:rsidRPr="00896C9D">
        <w:rPr>
          <w:rFonts w:ascii="微软雅黑" w:eastAsia="微软雅黑" w:hAnsi="微软雅黑"/>
          <w:b/>
          <w:sz w:val="18"/>
          <w:szCs w:val="18"/>
        </w:rPr>
        <w:t>相对面向过程更适合解决规模较大的问题，可以拆解问题复杂度，对现实事物进行抽象并映射为开发对象，更接近人的思维</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例如开门这个动作，面向过程是 </w:t>
      </w:r>
      <w:r w:rsidRPr="00896C9D">
        <w:rPr>
          <w:rStyle w:val="HTML"/>
          <w:rFonts w:ascii="微软雅黑" w:eastAsia="微软雅黑" w:hAnsi="微软雅黑"/>
          <w:sz w:val="18"/>
          <w:szCs w:val="18"/>
        </w:rPr>
        <w:t>open(Door door)</w:t>
      </w:r>
      <w:r w:rsidRPr="00896C9D">
        <w:rPr>
          <w:rFonts w:ascii="微软雅黑" w:eastAsia="微软雅黑" w:hAnsi="微软雅黑"/>
          <w:sz w:val="18"/>
          <w:szCs w:val="18"/>
        </w:rPr>
        <w:t>，动宾结构，door 作为操作对象的参数传入方法，方法内定义开门的具体步骤。面向对象的方式首先会定义一个类 Door，抽象出门的属性（如尺寸、颜色）和行为（如 open 和 close），主谓结构。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2D5008">
        <w:rPr>
          <w:rFonts w:ascii="微软雅黑" w:eastAsia="微软雅黑" w:hAnsi="微软雅黑"/>
          <w:b/>
          <w:color w:val="00B050"/>
          <w:sz w:val="18"/>
          <w:szCs w:val="18"/>
        </w:rPr>
        <w:t>面向过程</w:t>
      </w:r>
      <w:r w:rsidRPr="00896C9D">
        <w:rPr>
          <w:rFonts w:ascii="微软雅黑" w:eastAsia="微软雅黑" w:hAnsi="微软雅黑"/>
          <w:b/>
          <w:sz w:val="18"/>
          <w:szCs w:val="18"/>
        </w:rPr>
        <w:t>代码松散，强调流程化解决问题</w:t>
      </w:r>
      <w:r w:rsidRPr="00896C9D">
        <w:rPr>
          <w:rFonts w:ascii="微软雅黑" w:eastAsia="微软雅黑" w:hAnsi="微软雅黑"/>
          <w:sz w:val="18"/>
          <w:szCs w:val="18"/>
        </w:rPr>
        <w:t>。</w:t>
      </w:r>
      <w:r w:rsidRPr="00896C9D">
        <w:rPr>
          <w:rFonts w:ascii="微软雅黑" w:eastAsia="微软雅黑" w:hAnsi="微软雅黑"/>
          <w:b/>
          <w:color w:val="FF0000"/>
          <w:sz w:val="18"/>
          <w:szCs w:val="18"/>
          <w:highlight w:val="yellow"/>
        </w:rPr>
        <w:t>面向对象</w:t>
      </w:r>
      <w:r w:rsidRPr="00896C9D">
        <w:rPr>
          <w:rFonts w:ascii="微软雅黑" w:eastAsia="微软雅黑" w:hAnsi="微软雅黑"/>
          <w:b/>
          <w:sz w:val="18"/>
          <w:szCs w:val="18"/>
        </w:rPr>
        <w:t>代码强调高内聚、低耦合，先抽象模型定义共性行为，再解决实际问题</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Q2：面向对象的三大特性？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color w:val="FF0000"/>
          <w:sz w:val="18"/>
          <w:szCs w:val="18"/>
        </w:rPr>
        <w:t>封装</w:t>
      </w:r>
      <w:r w:rsidRPr="00896C9D">
        <w:rPr>
          <w:rFonts w:ascii="微软雅黑" w:eastAsia="微软雅黑" w:hAnsi="微软雅黑"/>
          <w:sz w:val="18"/>
          <w:szCs w:val="18"/>
        </w:rPr>
        <w:t>是对象功能内聚的表现形式，在抽象基础上决定信息是否公开及公开等级，核心问题是以什么</w:t>
      </w:r>
      <w:proofErr w:type="gramStart"/>
      <w:r w:rsidRPr="00896C9D">
        <w:rPr>
          <w:rFonts w:ascii="微软雅黑" w:eastAsia="微软雅黑" w:hAnsi="微软雅黑"/>
          <w:sz w:val="18"/>
          <w:szCs w:val="18"/>
        </w:rPr>
        <w:t>方式暴漏哪些</w:t>
      </w:r>
      <w:proofErr w:type="gramEnd"/>
      <w:r w:rsidRPr="00896C9D">
        <w:rPr>
          <w:rFonts w:ascii="微软雅黑" w:eastAsia="微软雅黑" w:hAnsi="微软雅黑"/>
          <w:sz w:val="18"/>
          <w:szCs w:val="18"/>
        </w:rPr>
        <w:t>信息。主要任务是对</w:t>
      </w:r>
      <w:r w:rsidRPr="00896C9D">
        <w:rPr>
          <w:rFonts w:ascii="微软雅黑" w:eastAsia="微软雅黑" w:hAnsi="微软雅黑"/>
          <w:b/>
          <w:sz w:val="18"/>
          <w:szCs w:val="18"/>
        </w:rPr>
        <w:t>属性、数据、敏感行为实现隐藏</w:t>
      </w:r>
      <w:r w:rsidRPr="00896C9D">
        <w:rPr>
          <w:rFonts w:ascii="微软雅黑" w:eastAsia="微软雅黑" w:hAnsi="微软雅黑"/>
          <w:sz w:val="18"/>
          <w:szCs w:val="18"/>
        </w:rPr>
        <w:t>，</w:t>
      </w:r>
      <w:r w:rsidRPr="00896C9D">
        <w:rPr>
          <w:rFonts w:ascii="微软雅黑" w:eastAsia="微软雅黑" w:hAnsi="微软雅黑"/>
          <w:b/>
          <w:sz w:val="18"/>
          <w:szCs w:val="18"/>
        </w:rPr>
        <w:t>对属性的访问和修改必须通过公共接口实现</w:t>
      </w:r>
      <w:r w:rsidRPr="00896C9D">
        <w:rPr>
          <w:rFonts w:ascii="微软雅黑" w:eastAsia="微软雅黑" w:hAnsi="微软雅黑"/>
          <w:sz w:val="18"/>
          <w:szCs w:val="18"/>
        </w:rPr>
        <w:t>。封装使对象关系变得简单，</w:t>
      </w:r>
      <w:r w:rsidRPr="00896C9D">
        <w:rPr>
          <w:rFonts w:ascii="微软雅黑" w:eastAsia="微软雅黑" w:hAnsi="微软雅黑"/>
          <w:b/>
          <w:sz w:val="18"/>
          <w:szCs w:val="18"/>
        </w:rPr>
        <w:t>降低了代码耦合度，方便维护</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540715">
        <w:rPr>
          <w:rFonts w:ascii="微软雅黑" w:eastAsia="微软雅黑" w:hAnsi="微软雅黑"/>
          <w:b/>
          <w:color w:val="FF0000"/>
          <w:sz w:val="18"/>
          <w:szCs w:val="18"/>
        </w:rPr>
        <w:t>迪</w:t>
      </w:r>
      <w:proofErr w:type="gramEnd"/>
      <w:r w:rsidRPr="00540715">
        <w:rPr>
          <w:rFonts w:ascii="微软雅黑" w:eastAsia="微软雅黑" w:hAnsi="微软雅黑"/>
          <w:b/>
          <w:color w:val="FF0000"/>
          <w:sz w:val="18"/>
          <w:szCs w:val="18"/>
        </w:rPr>
        <w:t>米</w:t>
      </w:r>
      <w:proofErr w:type="gramStart"/>
      <w:r w:rsidRPr="00540715">
        <w:rPr>
          <w:rFonts w:ascii="微软雅黑" w:eastAsia="微软雅黑" w:hAnsi="微软雅黑"/>
          <w:b/>
          <w:color w:val="FF0000"/>
          <w:sz w:val="18"/>
          <w:szCs w:val="18"/>
        </w:rPr>
        <w:t>特</w:t>
      </w:r>
      <w:proofErr w:type="gramEnd"/>
      <w:r w:rsidRPr="00540715">
        <w:rPr>
          <w:rFonts w:ascii="微软雅黑" w:eastAsia="微软雅黑" w:hAnsi="微软雅黑"/>
          <w:b/>
          <w:color w:val="FF0000"/>
          <w:sz w:val="18"/>
          <w:szCs w:val="18"/>
        </w:rPr>
        <w:t>原则</w:t>
      </w:r>
      <w:r w:rsidRPr="00896C9D">
        <w:rPr>
          <w:rFonts w:ascii="微软雅黑" w:eastAsia="微软雅黑" w:hAnsi="微软雅黑"/>
          <w:sz w:val="18"/>
          <w:szCs w:val="18"/>
        </w:rPr>
        <w:t>就是对封装的要求，</w:t>
      </w:r>
      <w:r w:rsidRPr="00540715">
        <w:rPr>
          <w:rFonts w:ascii="微软雅黑" w:eastAsia="微软雅黑" w:hAnsi="微软雅黑"/>
          <w:b/>
          <w:sz w:val="18"/>
          <w:szCs w:val="18"/>
        </w:rPr>
        <w:t>即 A 模块使用 B 模块的某接口行为，对 B 模块中除此行为外的其他信息知道得应尽可能少</w:t>
      </w:r>
      <w:r w:rsidRPr="00896C9D">
        <w:rPr>
          <w:rFonts w:ascii="微软雅黑" w:eastAsia="微软雅黑" w:hAnsi="微软雅黑"/>
          <w:sz w:val="18"/>
          <w:szCs w:val="18"/>
        </w:rPr>
        <w:t>。不直接对 public 属性进行读取和修改而使用 getter/setter 方法是因为假设想在修改属性时进行权限控制、日志记录等操作，在直接访问属性的情况下无法实现。如果将 public 的属性和行为修改为 private 一般依赖模块都会报错，因此不知道使用哪种权限时应优先使用 private。</w:t>
      </w:r>
    </w:p>
    <w:p w:rsidR="00482A2E" w:rsidRPr="00540715" w:rsidRDefault="00482A2E" w:rsidP="00141450">
      <w:pPr>
        <w:pStyle w:val="a5"/>
        <w:spacing w:before="0" w:beforeAutospacing="0" w:after="0" w:afterAutospacing="0" w:line="20" w:lineRule="atLeast"/>
        <w:rPr>
          <w:rFonts w:ascii="微软雅黑" w:eastAsia="微软雅黑" w:hAnsi="微软雅黑"/>
          <w:b/>
          <w:sz w:val="18"/>
          <w:szCs w:val="18"/>
        </w:rPr>
      </w:pPr>
      <w:r w:rsidRPr="00540715">
        <w:rPr>
          <w:rStyle w:val="a6"/>
          <w:rFonts w:ascii="微软雅黑" w:eastAsia="微软雅黑" w:hAnsi="微软雅黑"/>
          <w:color w:val="FF0000"/>
          <w:sz w:val="18"/>
          <w:szCs w:val="18"/>
        </w:rPr>
        <w:t>继承</w:t>
      </w:r>
      <w:r w:rsidRPr="00896C9D">
        <w:rPr>
          <w:rFonts w:ascii="微软雅黑" w:eastAsia="微软雅黑" w:hAnsi="微软雅黑"/>
          <w:sz w:val="18"/>
          <w:szCs w:val="18"/>
        </w:rPr>
        <w:t>用来扩展一个类</w:t>
      </w:r>
      <w:r w:rsidRPr="00540715">
        <w:rPr>
          <w:rFonts w:ascii="微软雅黑" w:eastAsia="微软雅黑" w:hAnsi="微软雅黑"/>
          <w:b/>
          <w:sz w:val="18"/>
          <w:szCs w:val="18"/>
        </w:rPr>
        <w:t>，子类可</w:t>
      </w:r>
      <w:proofErr w:type="gramStart"/>
      <w:r w:rsidRPr="00540715">
        <w:rPr>
          <w:rFonts w:ascii="微软雅黑" w:eastAsia="微软雅黑" w:hAnsi="微软雅黑"/>
          <w:b/>
          <w:sz w:val="18"/>
          <w:szCs w:val="18"/>
        </w:rPr>
        <w:t>继承父类的</w:t>
      </w:r>
      <w:proofErr w:type="gramEnd"/>
      <w:r w:rsidRPr="00540715">
        <w:rPr>
          <w:rFonts w:ascii="微软雅黑" w:eastAsia="微软雅黑" w:hAnsi="微软雅黑"/>
          <w:b/>
          <w:sz w:val="18"/>
          <w:szCs w:val="18"/>
        </w:rPr>
        <w:t>部分属性和行为使模块具有复用性</w:t>
      </w:r>
      <w:r w:rsidRPr="00896C9D">
        <w:rPr>
          <w:rFonts w:ascii="微软雅黑" w:eastAsia="微软雅黑" w:hAnsi="微软雅黑"/>
          <w:sz w:val="18"/>
          <w:szCs w:val="18"/>
        </w:rPr>
        <w:t>。</w:t>
      </w:r>
      <w:r w:rsidRPr="00540715">
        <w:rPr>
          <w:rFonts w:ascii="微软雅黑" w:eastAsia="微软雅黑" w:hAnsi="微软雅黑"/>
          <w:color w:val="FF0000"/>
          <w:sz w:val="18"/>
          <w:szCs w:val="18"/>
        </w:rPr>
        <w:t>继承是"is-a"关系</w:t>
      </w:r>
      <w:r w:rsidRPr="00896C9D">
        <w:rPr>
          <w:rFonts w:ascii="微软雅黑" w:eastAsia="微软雅黑" w:hAnsi="微软雅黑"/>
          <w:sz w:val="18"/>
          <w:szCs w:val="18"/>
        </w:rPr>
        <w:t>，可使用</w:t>
      </w:r>
      <w:r w:rsidRPr="00540715">
        <w:rPr>
          <w:rFonts w:ascii="微软雅黑" w:eastAsia="微软雅黑" w:hAnsi="微软雅黑"/>
          <w:color w:val="FF0000"/>
          <w:sz w:val="18"/>
          <w:szCs w:val="18"/>
        </w:rPr>
        <w:t>里氏替换原则</w:t>
      </w:r>
      <w:r w:rsidRPr="00896C9D">
        <w:rPr>
          <w:rFonts w:ascii="微软雅黑" w:eastAsia="微软雅黑" w:hAnsi="微软雅黑"/>
          <w:sz w:val="18"/>
          <w:szCs w:val="18"/>
        </w:rPr>
        <w:t>判断是否满足"is-a"关系，即任何</w:t>
      </w:r>
      <w:proofErr w:type="gramStart"/>
      <w:r w:rsidRPr="00896C9D">
        <w:rPr>
          <w:rFonts w:ascii="微软雅黑" w:eastAsia="微软雅黑" w:hAnsi="微软雅黑"/>
          <w:sz w:val="18"/>
          <w:szCs w:val="18"/>
        </w:rPr>
        <w:t>父类出现</w:t>
      </w:r>
      <w:proofErr w:type="gramEnd"/>
      <w:r w:rsidRPr="00896C9D">
        <w:rPr>
          <w:rFonts w:ascii="微软雅黑" w:eastAsia="微软雅黑" w:hAnsi="微软雅黑"/>
          <w:sz w:val="18"/>
          <w:szCs w:val="18"/>
        </w:rPr>
        <w:t>的地</w:t>
      </w:r>
      <w:proofErr w:type="gramStart"/>
      <w:r w:rsidRPr="00896C9D">
        <w:rPr>
          <w:rFonts w:ascii="微软雅黑" w:eastAsia="微软雅黑" w:hAnsi="微软雅黑"/>
          <w:sz w:val="18"/>
          <w:szCs w:val="18"/>
        </w:rPr>
        <w:t>方子类都可以</w:t>
      </w:r>
      <w:proofErr w:type="gramEnd"/>
      <w:r w:rsidRPr="00896C9D">
        <w:rPr>
          <w:rFonts w:ascii="微软雅黑" w:eastAsia="微软雅黑" w:hAnsi="微软雅黑"/>
          <w:sz w:val="18"/>
          <w:szCs w:val="18"/>
        </w:rPr>
        <w:t>出现。</w:t>
      </w:r>
      <w:r w:rsidRPr="00540715">
        <w:rPr>
          <w:rFonts w:ascii="微软雅黑" w:eastAsia="微软雅黑" w:hAnsi="微软雅黑"/>
          <w:b/>
          <w:sz w:val="18"/>
          <w:szCs w:val="18"/>
        </w:rPr>
        <w:t>如果</w:t>
      </w:r>
      <w:proofErr w:type="gramStart"/>
      <w:r w:rsidRPr="00540715">
        <w:rPr>
          <w:rFonts w:ascii="微软雅黑" w:eastAsia="微软雅黑" w:hAnsi="微软雅黑"/>
          <w:b/>
          <w:sz w:val="18"/>
          <w:szCs w:val="18"/>
        </w:rPr>
        <w:t>父类引用</w:t>
      </w:r>
      <w:proofErr w:type="gramEnd"/>
      <w:r w:rsidRPr="00540715">
        <w:rPr>
          <w:rFonts w:ascii="微软雅黑" w:eastAsia="微软雅黑" w:hAnsi="微软雅黑"/>
          <w:b/>
          <w:sz w:val="18"/>
          <w:szCs w:val="18"/>
        </w:rPr>
        <w:t>直接使用子类引用来代替且可以正确编译并执行，输出结果符合子类场景预期，那么说明两个类符合里氏替换原则。</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540715">
        <w:rPr>
          <w:rStyle w:val="a6"/>
          <w:rFonts w:ascii="微软雅黑" w:eastAsia="微软雅黑" w:hAnsi="微软雅黑"/>
          <w:color w:val="FF0000"/>
          <w:sz w:val="18"/>
          <w:szCs w:val="18"/>
        </w:rPr>
        <w:t>多态</w:t>
      </w:r>
      <w:r w:rsidRPr="00540715">
        <w:rPr>
          <w:rFonts w:ascii="微软雅黑" w:eastAsia="微软雅黑" w:hAnsi="微软雅黑"/>
          <w:sz w:val="18"/>
          <w:szCs w:val="18"/>
        </w:rPr>
        <w:t>以</w:t>
      </w:r>
      <w:r w:rsidRPr="00540715">
        <w:rPr>
          <w:rFonts w:ascii="微软雅黑" w:eastAsia="微软雅黑" w:hAnsi="微软雅黑"/>
          <w:b/>
          <w:sz w:val="18"/>
          <w:szCs w:val="18"/>
        </w:rPr>
        <w:t>封装和继承</w:t>
      </w:r>
      <w:r w:rsidRPr="00540715">
        <w:rPr>
          <w:rFonts w:ascii="微软雅黑" w:eastAsia="微软雅黑" w:hAnsi="微软雅黑"/>
          <w:sz w:val="18"/>
          <w:szCs w:val="18"/>
        </w:rPr>
        <w:t>为基础</w:t>
      </w:r>
      <w:r w:rsidRPr="00896C9D">
        <w:rPr>
          <w:rFonts w:ascii="微软雅黑" w:eastAsia="微软雅黑" w:hAnsi="微软雅黑"/>
          <w:sz w:val="18"/>
          <w:szCs w:val="18"/>
        </w:rPr>
        <w:t>，</w:t>
      </w:r>
      <w:r w:rsidRPr="00540715">
        <w:rPr>
          <w:rFonts w:ascii="微软雅黑" w:eastAsia="微软雅黑" w:hAnsi="微软雅黑"/>
          <w:b/>
          <w:sz w:val="18"/>
          <w:szCs w:val="18"/>
        </w:rPr>
        <w:t>根据运行时对象实际类型使同一行为具有不同表现形式</w:t>
      </w:r>
      <w:r w:rsidRPr="00896C9D">
        <w:rPr>
          <w:rFonts w:ascii="微软雅黑" w:eastAsia="微软雅黑" w:hAnsi="微软雅黑"/>
          <w:sz w:val="18"/>
          <w:szCs w:val="18"/>
        </w:rPr>
        <w:t>。</w:t>
      </w:r>
      <w:r w:rsidRPr="00540715">
        <w:rPr>
          <w:rFonts w:ascii="微软雅黑" w:eastAsia="微软雅黑" w:hAnsi="微软雅黑"/>
          <w:b/>
          <w:sz w:val="18"/>
          <w:szCs w:val="18"/>
        </w:rPr>
        <w:t>多态指在编译层面无法确定最终调用的方法体，在运行期由 JVM 动态绑定，调用合适的重写方法</w:t>
      </w:r>
      <w:r w:rsidRPr="00896C9D">
        <w:rPr>
          <w:rFonts w:ascii="微软雅黑" w:eastAsia="微软雅黑" w:hAnsi="微软雅黑"/>
          <w:sz w:val="18"/>
          <w:szCs w:val="18"/>
        </w:rPr>
        <w:t>。由于</w:t>
      </w:r>
      <w:r w:rsidRPr="00540715">
        <w:rPr>
          <w:rFonts w:ascii="微软雅黑" w:eastAsia="微软雅黑" w:hAnsi="微软雅黑"/>
          <w:b/>
          <w:color w:val="FF0000"/>
          <w:sz w:val="18"/>
          <w:szCs w:val="18"/>
        </w:rPr>
        <w:t>重载属于静态绑定</w:t>
      </w:r>
      <w:r w:rsidRPr="00896C9D">
        <w:rPr>
          <w:rFonts w:ascii="微软雅黑" w:eastAsia="微软雅黑" w:hAnsi="微软雅黑"/>
          <w:sz w:val="18"/>
          <w:szCs w:val="18"/>
        </w:rPr>
        <w:t>，本质上重载结果是完全不同的方法，因此多态一般专指重写。</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Q3：重载和重写的区别？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540715">
        <w:rPr>
          <w:rStyle w:val="a6"/>
          <w:rFonts w:ascii="微软雅黑" w:eastAsia="微软雅黑" w:hAnsi="微软雅黑"/>
          <w:color w:val="FF0000"/>
          <w:sz w:val="18"/>
          <w:szCs w:val="18"/>
        </w:rPr>
        <w:t>重载</w:t>
      </w:r>
      <w:r w:rsidRPr="00896C9D">
        <w:rPr>
          <w:rFonts w:ascii="微软雅黑" w:eastAsia="微软雅黑" w:hAnsi="微软雅黑"/>
          <w:sz w:val="18"/>
          <w:szCs w:val="18"/>
        </w:rPr>
        <w:t>指方法</w:t>
      </w:r>
      <w:proofErr w:type="gramEnd"/>
      <w:r w:rsidRPr="00896C9D">
        <w:rPr>
          <w:rFonts w:ascii="微软雅黑" w:eastAsia="微软雅黑" w:hAnsi="微软雅黑"/>
          <w:sz w:val="18"/>
          <w:szCs w:val="18"/>
        </w:rPr>
        <w:t>名称相同，但参数类型个数不同，是行为水平方向不同实现。</w:t>
      </w:r>
      <w:r w:rsidRPr="00540715">
        <w:rPr>
          <w:rFonts w:ascii="微软雅黑" w:eastAsia="微软雅黑" w:hAnsi="微软雅黑"/>
          <w:b/>
          <w:sz w:val="18"/>
          <w:szCs w:val="18"/>
        </w:rPr>
        <w:t>对编译器来说，方法名称和参数列表组成了一个唯一键</w:t>
      </w:r>
      <w:r w:rsidRPr="00896C9D">
        <w:rPr>
          <w:rFonts w:ascii="微软雅黑" w:eastAsia="微软雅黑" w:hAnsi="微软雅黑"/>
          <w:sz w:val="18"/>
          <w:szCs w:val="18"/>
        </w:rPr>
        <w:t>，称为</w:t>
      </w:r>
      <w:r w:rsidRPr="00540715">
        <w:rPr>
          <w:rFonts w:ascii="微软雅黑" w:eastAsia="微软雅黑" w:hAnsi="微软雅黑"/>
          <w:b/>
          <w:color w:val="FF0000"/>
          <w:sz w:val="18"/>
          <w:szCs w:val="18"/>
        </w:rPr>
        <w:t>方法签名</w:t>
      </w:r>
      <w:r w:rsidRPr="00896C9D">
        <w:rPr>
          <w:rFonts w:ascii="微软雅黑" w:eastAsia="微软雅黑" w:hAnsi="微软雅黑"/>
          <w:sz w:val="18"/>
          <w:szCs w:val="18"/>
        </w:rPr>
        <w:t>，JVM 通过方法签名决定调用哪种重载方法。不管继承关系如何复杂，</w:t>
      </w:r>
      <w:r w:rsidRPr="00540715">
        <w:rPr>
          <w:rFonts w:ascii="微软雅黑" w:eastAsia="微软雅黑" w:hAnsi="微软雅黑"/>
          <w:b/>
          <w:sz w:val="18"/>
          <w:szCs w:val="18"/>
        </w:rPr>
        <w:t>重载在编译时可以根据规则知道调用哪种目标方法</w:t>
      </w:r>
      <w:r w:rsidRPr="00896C9D">
        <w:rPr>
          <w:rFonts w:ascii="微软雅黑" w:eastAsia="微软雅黑" w:hAnsi="微软雅黑"/>
          <w:sz w:val="18"/>
          <w:szCs w:val="18"/>
        </w:rPr>
        <w:t>，因此属于</w:t>
      </w:r>
      <w:r w:rsidRPr="00540715">
        <w:rPr>
          <w:rFonts w:ascii="微软雅黑" w:eastAsia="微软雅黑" w:hAnsi="微软雅黑"/>
          <w:color w:val="FF0000"/>
          <w:sz w:val="18"/>
          <w:szCs w:val="18"/>
        </w:rPr>
        <w:t>静态绑定</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JVM 在重载方法中选择合适方法的顺序：① 精确匹配。② 基本数据类型自动转换成更大表示范围。③ 自动拆箱与装箱。④ 子类向上转型。⑤ 可变参数。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540715">
        <w:rPr>
          <w:rStyle w:val="a6"/>
          <w:rFonts w:ascii="微软雅黑" w:eastAsia="微软雅黑" w:hAnsi="微软雅黑"/>
          <w:color w:val="FF0000"/>
          <w:sz w:val="18"/>
          <w:szCs w:val="18"/>
        </w:rPr>
        <w:t>重写</w:t>
      </w:r>
      <w:r w:rsidRPr="00896C9D">
        <w:rPr>
          <w:rFonts w:ascii="微软雅黑" w:eastAsia="微软雅黑" w:hAnsi="微软雅黑"/>
          <w:sz w:val="18"/>
          <w:szCs w:val="18"/>
        </w:rPr>
        <w:t>指子类实现</w:t>
      </w:r>
      <w:proofErr w:type="gramEnd"/>
      <w:r w:rsidRPr="00896C9D">
        <w:rPr>
          <w:rFonts w:ascii="微软雅黑" w:eastAsia="微软雅黑" w:hAnsi="微软雅黑"/>
          <w:sz w:val="18"/>
          <w:szCs w:val="18"/>
        </w:rPr>
        <w:t>接口或继承父类时，</w:t>
      </w:r>
      <w:r w:rsidRPr="00540715">
        <w:rPr>
          <w:rFonts w:ascii="微软雅黑" w:eastAsia="微软雅黑" w:hAnsi="微软雅黑"/>
          <w:b/>
          <w:sz w:val="18"/>
          <w:szCs w:val="18"/>
        </w:rPr>
        <w:t>保持方法签名完全相同，实现不同方法体</w:t>
      </w:r>
      <w:r w:rsidRPr="00896C9D">
        <w:rPr>
          <w:rFonts w:ascii="微软雅黑" w:eastAsia="微软雅黑" w:hAnsi="微软雅黑"/>
          <w:sz w:val="18"/>
          <w:szCs w:val="18"/>
        </w:rPr>
        <w:t>，是行为垂直方向不同实现。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元空间</w:t>
      </w:r>
      <w:proofErr w:type="gramEnd"/>
      <w:r w:rsidRPr="00896C9D">
        <w:rPr>
          <w:rFonts w:ascii="微软雅黑" w:eastAsia="微软雅黑" w:hAnsi="微软雅黑"/>
          <w:sz w:val="18"/>
          <w:szCs w:val="18"/>
        </w:rPr>
        <w:t>有一个方法表保存方法信息，如果子类重写</w:t>
      </w:r>
      <w:proofErr w:type="gramStart"/>
      <w:r w:rsidRPr="00896C9D">
        <w:rPr>
          <w:rFonts w:ascii="微软雅黑" w:eastAsia="微软雅黑" w:hAnsi="微软雅黑"/>
          <w:sz w:val="18"/>
          <w:szCs w:val="18"/>
        </w:rPr>
        <w:t>了父类的</w:t>
      </w:r>
      <w:proofErr w:type="gramEnd"/>
      <w:r w:rsidRPr="00896C9D">
        <w:rPr>
          <w:rFonts w:ascii="微软雅黑" w:eastAsia="微软雅黑" w:hAnsi="微软雅黑"/>
          <w:sz w:val="18"/>
          <w:szCs w:val="18"/>
        </w:rPr>
        <w:t>方法，</w:t>
      </w:r>
      <w:proofErr w:type="gramStart"/>
      <w:r w:rsidRPr="00896C9D">
        <w:rPr>
          <w:rFonts w:ascii="微软雅黑" w:eastAsia="微软雅黑" w:hAnsi="微软雅黑"/>
          <w:sz w:val="18"/>
          <w:szCs w:val="18"/>
        </w:rPr>
        <w:t>则方法</w:t>
      </w:r>
      <w:proofErr w:type="gramEnd"/>
      <w:r w:rsidRPr="00896C9D">
        <w:rPr>
          <w:rFonts w:ascii="微软雅黑" w:eastAsia="微软雅黑" w:hAnsi="微软雅黑"/>
          <w:sz w:val="18"/>
          <w:szCs w:val="18"/>
        </w:rPr>
        <w:t>表中的方法引用会指向子类实现。</w:t>
      </w:r>
      <w:proofErr w:type="gramStart"/>
      <w:r w:rsidRPr="00896C9D">
        <w:rPr>
          <w:rFonts w:ascii="微软雅黑" w:eastAsia="微软雅黑" w:hAnsi="微软雅黑"/>
          <w:sz w:val="18"/>
          <w:szCs w:val="18"/>
        </w:rPr>
        <w:t>父类引用</w:t>
      </w:r>
      <w:proofErr w:type="gramEnd"/>
      <w:r w:rsidRPr="00896C9D">
        <w:rPr>
          <w:rFonts w:ascii="微软雅黑" w:eastAsia="微软雅黑" w:hAnsi="微软雅黑"/>
          <w:sz w:val="18"/>
          <w:szCs w:val="18"/>
        </w:rPr>
        <w:t>执行子类方法时无法调用子类存在</w:t>
      </w:r>
      <w:proofErr w:type="gramStart"/>
      <w:r w:rsidRPr="00896C9D">
        <w:rPr>
          <w:rFonts w:ascii="微软雅黑" w:eastAsia="微软雅黑" w:hAnsi="微软雅黑"/>
          <w:sz w:val="18"/>
          <w:szCs w:val="18"/>
        </w:rPr>
        <w:t>而父类不</w:t>
      </w:r>
      <w:proofErr w:type="gramEnd"/>
      <w:r w:rsidRPr="00896C9D">
        <w:rPr>
          <w:rFonts w:ascii="微软雅黑" w:eastAsia="微软雅黑" w:hAnsi="微软雅黑"/>
          <w:sz w:val="18"/>
          <w:szCs w:val="18"/>
        </w:rPr>
        <w:t>存在的方法。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重写方法访问权限不能变小，返回类型和抛出的异常类型不能变大，必须加 </w:t>
      </w:r>
      <w:r w:rsidRPr="00896C9D">
        <w:rPr>
          <w:rStyle w:val="HTML"/>
          <w:rFonts w:ascii="微软雅黑" w:eastAsia="微软雅黑" w:hAnsi="微软雅黑"/>
          <w:sz w:val="18"/>
          <w:szCs w:val="18"/>
        </w:rPr>
        <w:t>@Override</w:t>
      </w:r>
      <w:r w:rsidRPr="00896C9D">
        <w:rPr>
          <w:rFonts w:ascii="微软雅黑" w:eastAsia="微软雅黑" w:hAnsi="微软雅黑"/>
          <w:sz w:val="18"/>
          <w:szCs w:val="18"/>
        </w:rPr>
        <w:t xml:space="preser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Q4：类之间有哪些关系？</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2849"/>
        <w:gridCol w:w="800"/>
        <w:gridCol w:w="2975"/>
      </w:tblGrid>
      <w:tr w:rsidR="00482A2E" w:rsidRPr="00896C9D" w:rsidTr="00DE6DEC">
        <w:trPr>
          <w:tblHeader/>
          <w:tblCellSpacing w:w="15" w:type="dxa"/>
        </w:trPr>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类关系</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描述</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proofErr w:type="gramStart"/>
            <w:r w:rsidRPr="00896C9D">
              <w:rPr>
                <w:rFonts w:ascii="微软雅黑" w:eastAsia="微软雅黑" w:hAnsi="微软雅黑"/>
                <w:b/>
                <w:bCs/>
                <w:sz w:val="18"/>
                <w:szCs w:val="18"/>
              </w:rPr>
              <w:t>权力强侧</w:t>
            </w:r>
            <w:proofErr w:type="gramEnd"/>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举例</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继承</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父子类之间的关系：is-a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父类</w:t>
            </w:r>
            <w:proofErr w:type="gramEnd"/>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小狗继承于动物</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实现</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接口和实现类之间的关系：can-do</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接口</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小狗实现了狗叫接口</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组合</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比聚合更强的关系：contains-a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整体</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头是身体的一部分</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聚合</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暂时组装的关系：has-a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组装方</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小狗和绳子是暂时的聚合关系</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依赖</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一个类用到另一个：depends-a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被依赖方</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人养小狗，人依赖于小狗</w:t>
            </w:r>
          </w:p>
        </w:tc>
      </w:tr>
      <w:tr w:rsidR="00482A2E" w:rsidRPr="00896C9D" w:rsidTr="00DE6DEC">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关联</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平等的使用关系：links-a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平等</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人使用卡消费，卡可以提取人的信息</w:t>
            </w:r>
          </w:p>
        </w:tc>
      </w:tr>
    </w:tbl>
    <w:p w:rsidR="00D06C59" w:rsidRPr="00896C9D" w:rsidRDefault="00D06C59" w:rsidP="00141450">
      <w:pPr>
        <w:spacing w:line="20" w:lineRule="atLeast"/>
        <w:rPr>
          <w:rFonts w:ascii="微软雅黑" w:eastAsia="微软雅黑" w:hAnsi="微软雅黑" w:hint="eastAsia"/>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Q5：Object 类有哪些方法？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equals</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检测对象是否相等，默认使用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比较对象引用，可以重写 equals 方法自定义比较规则。equals 方法规范：自反性、对称性、传递性、一致性、对于任何非空引用 x，</w:t>
      </w:r>
      <w:r w:rsidRPr="00896C9D">
        <w:rPr>
          <w:rStyle w:val="HTML"/>
          <w:rFonts w:ascii="微软雅黑" w:eastAsia="微软雅黑" w:hAnsi="微软雅黑"/>
          <w:sz w:val="18"/>
          <w:szCs w:val="18"/>
        </w:rPr>
        <w:t>x.equals(null)</w:t>
      </w:r>
      <w:r w:rsidRPr="00896C9D">
        <w:rPr>
          <w:rFonts w:ascii="微软雅黑" w:eastAsia="微软雅黑" w:hAnsi="微软雅黑"/>
          <w:sz w:val="18"/>
          <w:szCs w:val="18"/>
        </w:rPr>
        <w:t xml:space="preserve"> 返回 false。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hashCode</w:t>
      </w:r>
      <w:r w:rsidRPr="00896C9D">
        <w:rPr>
          <w:rStyle w:val="a6"/>
          <w:rFonts w:ascii="微软雅黑" w:eastAsia="微软雅黑" w:hAnsi="微软雅黑"/>
          <w:sz w:val="18"/>
          <w:szCs w:val="18"/>
        </w:rPr>
        <w:t>：</w:t>
      </w:r>
      <w:r w:rsidRPr="00896C9D">
        <w:rPr>
          <w:rFonts w:ascii="微软雅黑" w:eastAsia="微软雅黑" w:hAnsi="微软雅黑"/>
          <w:sz w:val="18"/>
          <w:szCs w:val="18"/>
        </w:rPr>
        <w:t>散列码是由对象导出的一个整型值，没有规律，每个对象都有默认散列码，值由对象存储地址得出。字符串散列码由内容导出，值可能相同。为了在集合中正确使用，一般需要同时重写 equals 和 hashCode，要求 equals 相同 hashCode 必须相同，hashCode 相同 equals 未必相同，因此 hashCode 是对象相等的必要不充分条件。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toString</w:t>
      </w:r>
      <w:r w:rsidRPr="00896C9D">
        <w:rPr>
          <w:rFonts w:ascii="微软雅黑" w:eastAsia="微软雅黑" w:hAnsi="微软雅黑"/>
          <w:sz w:val="18"/>
          <w:szCs w:val="18"/>
        </w:rPr>
        <w:t>：打印对象时默认的方法，如果没有重写打印的是表示对象值的一个字符串。</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clone</w:t>
      </w:r>
      <w:r w:rsidRPr="00896C9D">
        <w:rPr>
          <w:rStyle w:val="a6"/>
          <w:rFonts w:ascii="微软雅黑" w:eastAsia="微软雅黑" w:hAnsi="微软雅黑"/>
          <w:sz w:val="18"/>
          <w:szCs w:val="18"/>
        </w:rPr>
        <w:t>：</w:t>
      </w:r>
      <w:r w:rsidRPr="00896C9D">
        <w:rPr>
          <w:rFonts w:ascii="微软雅黑" w:eastAsia="微软雅黑" w:hAnsi="微软雅黑"/>
          <w:sz w:val="18"/>
          <w:szCs w:val="18"/>
        </w:rPr>
        <w:t>clone 方法声明为 protected，类只能通过该方法克隆它自己的对象，如果希望其他类也能调用该方法必须定义该方法为 public。如果一个对象的</w:t>
      </w:r>
      <w:proofErr w:type="gramStart"/>
      <w:r w:rsidRPr="00896C9D">
        <w:rPr>
          <w:rFonts w:ascii="微软雅黑" w:eastAsia="微软雅黑" w:hAnsi="微软雅黑"/>
          <w:sz w:val="18"/>
          <w:szCs w:val="18"/>
        </w:rPr>
        <w:t>类没有</w:t>
      </w:r>
      <w:proofErr w:type="gramEnd"/>
      <w:r w:rsidRPr="00896C9D">
        <w:rPr>
          <w:rFonts w:ascii="微软雅黑" w:eastAsia="微软雅黑" w:hAnsi="微软雅黑"/>
          <w:sz w:val="18"/>
          <w:szCs w:val="18"/>
        </w:rPr>
        <w:t>实现 Cloneable 接口，该对象调用 clone 方***抛出一个 CloneNotSupport 异常。默认的 clone 方法是浅拷贝，一般重写 clone 方法需要实现 Cloneable 接口并指定访问修饰符为 public。</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finalize</w:t>
      </w:r>
      <w:r w:rsidRPr="00896C9D">
        <w:rPr>
          <w:rStyle w:val="a6"/>
          <w:rFonts w:ascii="微软雅黑" w:eastAsia="微软雅黑" w:hAnsi="微软雅黑"/>
          <w:sz w:val="18"/>
          <w:szCs w:val="18"/>
        </w:rPr>
        <w:t>：</w:t>
      </w:r>
      <w:r w:rsidRPr="00540715">
        <w:rPr>
          <w:rFonts w:ascii="微软雅黑" w:eastAsia="微软雅黑" w:hAnsi="微软雅黑"/>
          <w:b/>
          <w:sz w:val="18"/>
          <w:szCs w:val="18"/>
        </w:rPr>
        <w:t>确定一个对象死亡至少要经过</w:t>
      </w:r>
      <w:r w:rsidRPr="00540715">
        <w:rPr>
          <w:rFonts w:ascii="微软雅黑" w:eastAsia="微软雅黑" w:hAnsi="微软雅黑"/>
          <w:b/>
          <w:color w:val="FF0000"/>
          <w:sz w:val="18"/>
          <w:szCs w:val="18"/>
        </w:rPr>
        <w:t>两次标记</w:t>
      </w:r>
      <w:r w:rsidRPr="00896C9D">
        <w:rPr>
          <w:rFonts w:ascii="微软雅黑" w:eastAsia="微软雅黑" w:hAnsi="微软雅黑"/>
          <w:sz w:val="18"/>
          <w:szCs w:val="18"/>
        </w:rPr>
        <w:t>，如果对象在</w:t>
      </w:r>
      <w:r w:rsidRPr="00540715">
        <w:rPr>
          <w:rFonts w:ascii="微软雅黑" w:eastAsia="微软雅黑" w:hAnsi="微软雅黑"/>
          <w:b/>
          <w:color w:val="FF0000"/>
          <w:sz w:val="18"/>
          <w:szCs w:val="18"/>
        </w:rPr>
        <w:t>可达性分析</w:t>
      </w:r>
      <w:r w:rsidRPr="00896C9D">
        <w:rPr>
          <w:rFonts w:ascii="微软雅黑" w:eastAsia="微软雅黑" w:hAnsi="微软雅黑"/>
          <w:sz w:val="18"/>
          <w:szCs w:val="18"/>
        </w:rPr>
        <w:t>后发现没有与 GC Roots 连接的</w:t>
      </w:r>
      <w:proofErr w:type="gramStart"/>
      <w:r w:rsidRPr="00896C9D">
        <w:rPr>
          <w:rFonts w:ascii="微软雅黑" w:eastAsia="微软雅黑" w:hAnsi="微软雅黑"/>
          <w:sz w:val="18"/>
          <w:szCs w:val="18"/>
        </w:rPr>
        <w:t>引用链会被</w:t>
      </w:r>
      <w:proofErr w:type="gramEnd"/>
      <w:r w:rsidRPr="00896C9D">
        <w:rPr>
          <w:rFonts w:ascii="微软雅黑" w:eastAsia="微软雅黑" w:hAnsi="微软雅黑"/>
          <w:sz w:val="18"/>
          <w:szCs w:val="18"/>
        </w:rPr>
        <w:t>第一次标记，随后进行一次筛选，条件是对象是否有必要执行 finalize 方法。假如对象没有重写该方法或方法已被虚拟机调用，都视为没有必要执行。如果有必要执行，对象会被放置在 F-Queue 队列，由一条低调度优先级的 Finalizer 线程去执行。虚拟机会触发该方法但不保证会结束，这是为了防止某个对象的 finalize 方法执行缓慢或发生死循环。只要对象在 finalize 方法中重新与引用链上的对象建立关联就会在第二次标记时被移出回收集合。由于运行代价高昂且无法保证调用顺序，在 JDK 9 被标记为过时方法，并不适合释放资源。</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40715">
        <w:rPr>
          <w:rStyle w:val="a6"/>
          <w:rFonts w:ascii="微软雅黑" w:eastAsia="微软雅黑" w:hAnsi="微软雅黑"/>
          <w:color w:val="FF0000"/>
          <w:sz w:val="18"/>
          <w:szCs w:val="18"/>
        </w:rPr>
        <w:t>getClass</w:t>
      </w:r>
      <w:r w:rsidRPr="00896C9D">
        <w:rPr>
          <w:rStyle w:val="a6"/>
          <w:rFonts w:ascii="微软雅黑" w:eastAsia="微软雅黑" w:hAnsi="微软雅黑"/>
          <w:sz w:val="18"/>
          <w:szCs w:val="18"/>
        </w:rPr>
        <w:t>：</w:t>
      </w:r>
      <w:r w:rsidRPr="00896C9D">
        <w:rPr>
          <w:rFonts w:ascii="微软雅黑" w:eastAsia="微软雅黑" w:hAnsi="微软雅黑"/>
          <w:sz w:val="18"/>
          <w:szCs w:val="18"/>
        </w:rPr>
        <w:t>返回包含对象信息的类对象。</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wait / notify / notifyAll：</w:t>
      </w:r>
      <w:r w:rsidRPr="00585D6F">
        <w:rPr>
          <w:rFonts w:ascii="微软雅黑" w:eastAsia="微软雅黑" w:hAnsi="微软雅黑"/>
          <w:b/>
          <w:sz w:val="18"/>
          <w:szCs w:val="18"/>
        </w:rPr>
        <w:t>阻塞或唤醒持有该对象锁的线程</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Q6：内部类的作用是什么，有哪些分类？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内部类可对同一包中其他类隐藏，内部类方法可以访问定义这个内部类的作用域中的数据，包括 private 数据。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141450">
        <w:rPr>
          <w:rFonts w:ascii="微软雅黑" w:eastAsia="微软雅黑" w:hAnsi="微软雅黑"/>
          <w:b/>
          <w:sz w:val="18"/>
          <w:szCs w:val="18"/>
        </w:rPr>
        <w:t>内部类</w:t>
      </w:r>
      <w:r w:rsidRPr="00896C9D">
        <w:rPr>
          <w:rFonts w:ascii="微软雅黑" w:eastAsia="微软雅黑" w:hAnsi="微软雅黑"/>
          <w:sz w:val="18"/>
          <w:szCs w:val="18"/>
        </w:rPr>
        <w:t>是一个编译器现象，与虚拟机无关。编译器会把内部类转换成常规的类文件，用 $ 分隔外部类名与内部类名，其中匿名内部类使用数字编号，虚拟机对此一无所知。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静态内部类：</w:t>
      </w:r>
      <w:r w:rsidRPr="00896C9D">
        <w:rPr>
          <w:rFonts w:ascii="微软雅黑" w:eastAsia="微软雅黑" w:hAnsi="微软雅黑"/>
          <w:sz w:val="18"/>
          <w:szCs w:val="18"/>
        </w:rPr>
        <w:t xml:space="preserve"> 属于外部类，只加载一次。作用域仅在包内，可通过 </w:t>
      </w:r>
      <w:r w:rsidRPr="00896C9D">
        <w:rPr>
          <w:rStyle w:val="HTML"/>
          <w:rFonts w:ascii="微软雅黑" w:eastAsia="微软雅黑" w:hAnsi="微软雅黑"/>
          <w:sz w:val="18"/>
          <w:szCs w:val="18"/>
        </w:rPr>
        <w:t>外部类名.内部类名</w:t>
      </w:r>
      <w:r w:rsidRPr="00896C9D">
        <w:rPr>
          <w:rFonts w:ascii="微软雅黑" w:eastAsia="微软雅黑" w:hAnsi="微软雅黑"/>
          <w:sz w:val="18"/>
          <w:szCs w:val="18"/>
        </w:rPr>
        <w:t xml:space="preserve"> 直接访问，类内只能访问外部类所有静态属性和方法。HashMap 的 Node 节点，ReentrantLock 中的 Sync 类，ArrayList 的 SubList 都是静态内部类。内部类中还可以定义内部类，如 ThreadLoacl 静态内部类 ThreadLoaclMap 中定义了内部类 Entry。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成员内部类：</w:t>
      </w:r>
      <w:r w:rsidRPr="00896C9D">
        <w:rPr>
          <w:rFonts w:ascii="微软雅黑" w:eastAsia="微软雅黑" w:hAnsi="微软雅黑"/>
          <w:sz w:val="18"/>
          <w:szCs w:val="18"/>
        </w:rPr>
        <w:t xml:space="preserve"> 属于外部类的每个对象，</w:t>
      </w:r>
      <w:proofErr w:type="gramStart"/>
      <w:r w:rsidRPr="00896C9D">
        <w:rPr>
          <w:rFonts w:ascii="微软雅黑" w:eastAsia="微软雅黑" w:hAnsi="微软雅黑"/>
          <w:sz w:val="18"/>
          <w:szCs w:val="18"/>
        </w:rPr>
        <w:t>随对象</w:t>
      </w:r>
      <w:proofErr w:type="gramEnd"/>
      <w:r w:rsidRPr="00896C9D">
        <w:rPr>
          <w:rFonts w:ascii="微软雅黑" w:eastAsia="微软雅黑" w:hAnsi="微软雅黑"/>
          <w:sz w:val="18"/>
          <w:szCs w:val="18"/>
        </w:rPr>
        <w:t>一起加载。不可以定义静态成员和方法，可访问外部类的所有内容。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局部内部类：</w:t>
      </w:r>
      <w:r w:rsidRPr="00896C9D">
        <w:rPr>
          <w:rFonts w:ascii="微软雅黑" w:eastAsia="微软雅黑" w:hAnsi="微软雅黑"/>
          <w:sz w:val="18"/>
          <w:szCs w:val="18"/>
        </w:rPr>
        <w:t xml:space="preserve"> 定义在方法内，不能声明访问修饰符，只能定义实例成员变量和实例方法，作用范围仅在声明类的代码块中。</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匿名内部类：</w:t>
      </w:r>
      <w:r w:rsidRPr="00896C9D">
        <w:rPr>
          <w:rFonts w:ascii="微软雅黑" w:eastAsia="微软雅黑" w:hAnsi="微软雅黑"/>
          <w:sz w:val="18"/>
          <w:szCs w:val="18"/>
        </w:rPr>
        <w:t xml:space="preserve"> 只用一次的没有名字的类，可以简化代码，创建的对象类型相当于 new 的类的子类类型。用于实现事件监听和其他回调。</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Q7：访问权限控制符有哪些？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5"/>
        <w:gridCol w:w="440"/>
        <w:gridCol w:w="440"/>
        <w:gridCol w:w="800"/>
        <w:gridCol w:w="815"/>
      </w:tblGrid>
      <w:tr w:rsidR="00482A2E" w:rsidRPr="00896C9D" w:rsidTr="00482A2E">
        <w:trPr>
          <w:tblHeader/>
          <w:tblCellSpacing w:w="15" w:type="dxa"/>
        </w:trPr>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访问权限控制符</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本类</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包内</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包外子类</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任何地方</w:t>
            </w:r>
          </w:p>
        </w:tc>
      </w:tr>
      <w:tr w:rsidR="00482A2E" w:rsidRPr="00896C9D" w:rsidTr="00482A2E">
        <w:trPr>
          <w:tblCellSpacing w:w="15" w:type="dxa"/>
        </w:trPr>
        <w:tc>
          <w:tcPr>
            <w:tcW w:w="0" w:type="auto"/>
            <w:vAlign w:val="center"/>
            <w:hideMark/>
          </w:tcPr>
          <w:p w:rsidR="00482A2E" w:rsidRPr="00896C9D" w:rsidRDefault="00482A2E"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public</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r>
      <w:tr w:rsidR="00482A2E" w:rsidRPr="00896C9D" w:rsidTr="00482A2E">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protected</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r>
      <w:tr w:rsidR="00482A2E" w:rsidRPr="00896C9D" w:rsidTr="00482A2E">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无</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r>
      <w:tr w:rsidR="00482A2E" w:rsidRPr="00896C9D" w:rsidTr="00482A2E">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private</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hint="eastAsia"/>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Q8：接口和抽象类的异同？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接口和抽象类对实体类进行更高层次的抽象，仅定义公共行为和特征。</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2896"/>
        <w:gridCol w:w="4271"/>
      </w:tblGrid>
      <w:tr w:rsidR="00482A2E" w:rsidRPr="00896C9D" w:rsidTr="00482A2E">
        <w:trPr>
          <w:tblHeader/>
          <w:tblCellSpacing w:w="15" w:type="dxa"/>
        </w:trPr>
        <w:tc>
          <w:tcPr>
            <w:tcW w:w="1084" w:type="dxa"/>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语法维度</w:t>
            </w:r>
          </w:p>
        </w:tc>
        <w:tc>
          <w:tcPr>
            <w:tcW w:w="2866" w:type="dxa"/>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抽象类</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接口</w:t>
            </w:r>
          </w:p>
        </w:tc>
      </w:tr>
      <w:tr w:rsidR="00482A2E" w:rsidRPr="00896C9D" w:rsidTr="00482A2E">
        <w:trPr>
          <w:tblCellSpacing w:w="15" w:type="dxa"/>
        </w:trPr>
        <w:tc>
          <w:tcPr>
            <w:tcW w:w="1084" w:type="dxa"/>
            <w:vAlign w:val="center"/>
            <w:hideMark/>
          </w:tcPr>
          <w:p w:rsidR="00482A2E" w:rsidRPr="00896C9D" w:rsidRDefault="00482A2E"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成员变量</w:t>
            </w:r>
          </w:p>
        </w:tc>
        <w:tc>
          <w:tcPr>
            <w:tcW w:w="2866"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无特殊要求</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默认 public static final 常量</w:t>
            </w:r>
          </w:p>
        </w:tc>
      </w:tr>
      <w:tr w:rsidR="00482A2E" w:rsidRPr="00896C9D" w:rsidTr="00482A2E">
        <w:trPr>
          <w:tblCellSpacing w:w="15" w:type="dxa"/>
        </w:trPr>
        <w:tc>
          <w:tcPr>
            <w:tcW w:w="1084"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构造方法</w:t>
            </w:r>
          </w:p>
        </w:tc>
        <w:tc>
          <w:tcPr>
            <w:tcW w:w="2866"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有构造方法，不能实例化</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没有构造方法，不能实例化</w:t>
            </w:r>
          </w:p>
        </w:tc>
      </w:tr>
      <w:tr w:rsidR="00482A2E" w:rsidRPr="00896C9D" w:rsidTr="00482A2E">
        <w:trPr>
          <w:tblCellSpacing w:w="15" w:type="dxa"/>
        </w:trPr>
        <w:tc>
          <w:tcPr>
            <w:tcW w:w="1084"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方法</w:t>
            </w:r>
          </w:p>
        </w:tc>
        <w:tc>
          <w:tcPr>
            <w:tcW w:w="2866"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抽象类可以没有抽象方法，但有抽象方法一定是抽象类。</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默认 public abstract，JDK8 支持默认/静态方法，JDK9 支持私有方法。</w:t>
            </w:r>
          </w:p>
        </w:tc>
      </w:tr>
      <w:tr w:rsidR="00482A2E" w:rsidRPr="00896C9D" w:rsidTr="00482A2E">
        <w:trPr>
          <w:tblCellSpacing w:w="15" w:type="dxa"/>
        </w:trPr>
        <w:tc>
          <w:tcPr>
            <w:tcW w:w="1084"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继承</w:t>
            </w:r>
          </w:p>
        </w:tc>
        <w:tc>
          <w:tcPr>
            <w:tcW w:w="2866" w:type="dxa"/>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单继承</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多继承</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Q9：接口和抽象</w:t>
      </w:r>
      <w:proofErr w:type="gramStart"/>
      <w:r w:rsidRPr="00896C9D">
        <w:rPr>
          <w:rFonts w:ascii="微软雅黑" w:eastAsia="微软雅黑" w:hAnsi="微软雅黑"/>
          <w:sz w:val="18"/>
          <w:szCs w:val="18"/>
        </w:rPr>
        <w:t>类应该</w:t>
      </w:r>
      <w:proofErr w:type="gramEnd"/>
      <w:r w:rsidRPr="00896C9D">
        <w:rPr>
          <w:rFonts w:ascii="微软雅黑" w:eastAsia="微软雅黑" w:hAnsi="微软雅黑"/>
          <w:sz w:val="18"/>
          <w:szCs w:val="18"/>
        </w:rPr>
        <w:t>怎么选择？</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85D6F">
        <w:rPr>
          <w:rFonts w:ascii="微软雅黑" w:eastAsia="微软雅黑" w:hAnsi="微软雅黑"/>
          <w:b/>
          <w:sz w:val="18"/>
          <w:szCs w:val="18"/>
        </w:rPr>
        <w:t>抽象</w:t>
      </w:r>
      <w:proofErr w:type="gramStart"/>
      <w:r w:rsidRPr="00585D6F">
        <w:rPr>
          <w:rFonts w:ascii="微软雅黑" w:eastAsia="微软雅黑" w:hAnsi="微软雅黑"/>
          <w:b/>
          <w:sz w:val="18"/>
          <w:szCs w:val="18"/>
        </w:rPr>
        <w:t>类体现</w:t>
      </w:r>
      <w:proofErr w:type="gramEnd"/>
      <w:r w:rsidRPr="00585D6F">
        <w:rPr>
          <w:rFonts w:ascii="微软雅黑" w:eastAsia="微软雅黑" w:hAnsi="微软雅黑"/>
          <w:b/>
          <w:sz w:val="18"/>
          <w:szCs w:val="18"/>
        </w:rPr>
        <w:t xml:space="preserve"> is-a 关系</w:t>
      </w:r>
      <w:r w:rsidRPr="00896C9D">
        <w:rPr>
          <w:rFonts w:ascii="微软雅黑" w:eastAsia="微软雅黑" w:hAnsi="微软雅黑"/>
          <w:sz w:val="18"/>
          <w:szCs w:val="18"/>
        </w:rPr>
        <w:t>，</w:t>
      </w:r>
      <w:r w:rsidRPr="00585D6F">
        <w:rPr>
          <w:rFonts w:ascii="微软雅黑" w:eastAsia="微软雅黑" w:hAnsi="微软雅黑"/>
          <w:b/>
          <w:sz w:val="18"/>
          <w:szCs w:val="18"/>
        </w:rPr>
        <w:t>接口体现 can-do 关系</w:t>
      </w:r>
      <w:r w:rsidRPr="00896C9D">
        <w:rPr>
          <w:rFonts w:ascii="微软雅黑" w:eastAsia="微软雅黑" w:hAnsi="微软雅黑"/>
          <w:sz w:val="18"/>
          <w:szCs w:val="18"/>
        </w:rPr>
        <w:t>。与接口相比，</w:t>
      </w:r>
      <w:r w:rsidRPr="00585D6F">
        <w:rPr>
          <w:rFonts w:ascii="微软雅黑" w:eastAsia="微软雅黑" w:hAnsi="微软雅黑"/>
          <w:b/>
          <w:sz w:val="18"/>
          <w:szCs w:val="18"/>
        </w:rPr>
        <w:t>抽象类通常是对同类事物相对具体的抽象</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85D6F">
        <w:rPr>
          <w:rFonts w:ascii="微软雅黑" w:eastAsia="微软雅黑" w:hAnsi="微软雅黑"/>
          <w:b/>
          <w:color w:val="FF0000"/>
          <w:sz w:val="18"/>
          <w:szCs w:val="18"/>
        </w:rPr>
        <w:t>抽象类是模板式设计</w:t>
      </w:r>
      <w:r w:rsidRPr="00896C9D">
        <w:rPr>
          <w:rFonts w:ascii="微软雅黑" w:eastAsia="微软雅黑" w:hAnsi="微软雅黑"/>
          <w:sz w:val="18"/>
          <w:szCs w:val="18"/>
        </w:rPr>
        <w:t>，包含一组具体特征，例如某</w:t>
      </w:r>
      <w:hyperlink r:id="rId5" w:tgtFrame="_blank" w:history="1">
        <w:r w:rsidRPr="00896C9D">
          <w:rPr>
            <w:rStyle w:val="a4"/>
            <w:rFonts w:ascii="微软雅黑" w:eastAsia="微软雅黑" w:hAnsi="微软雅黑"/>
            <w:sz w:val="18"/>
            <w:szCs w:val="18"/>
          </w:rPr>
          <w:t>汽车</w:t>
        </w:r>
      </w:hyperlink>
      <w:r w:rsidRPr="00896C9D">
        <w:rPr>
          <w:rFonts w:ascii="微软雅黑" w:eastAsia="微软雅黑" w:hAnsi="微软雅黑"/>
          <w:sz w:val="18"/>
          <w:szCs w:val="18"/>
        </w:rPr>
        <w:t>，底盘、控制电路等是抽象出来的共同特征，但内饰、显示屏、座椅材质可以根据不同级别配置存在不同实现。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接口是契约式设计，是开放的，定义了方法名、参数、返回值、抛出的异常类型，谁都可以实现它，但必须遵守接口的约定。例如所有车辆都必须实现刹车这种强制规范。</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585D6F">
        <w:rPr>
          <w:rFonts w:ascii="微软雅黑" w:eastAsia="微软雅黑" w:hAnsi="微软雅黑"/>
          <w:b/>
          <w:sz w:val="18"/>
          <w:szCs w:val="18"/>
        </w:rPr>
        <w:t>接口是顶级类</w:t>
      </w:r>
      <w:r w:rsidRPr="00896C9D">
        <w:rPr>
          <w:rFonts w:ascii="微软雅黑" w:eastAsia="微软雅黑" w:hAnsi="微软雅黑"/>
          <w:sz w:val="18"/>
          <w:szCs w:val="18"/>
        </w:rPr>
        <w:t>，抽象类在接口下面的第二层，对接口进行了组合，然后实现部分接口。当纠结定义接口和抽象类时，推荐定义为接口，遵循接口隔离原则，</w:t>
      </w:r>
      <w:proofErr w:type="gramStart"/>
      <w:r w:rsidRPr="00896C9D">
        <w:rPr>
          <w:rFonts w:ascii="微软雅黑" w:eastAsia="微软雅黑" w:hAnsi="微软雅黑"/>
          <w:sz w:val="18"/>
          <w:szCs w:val="18"/>
        </w:rPr>
        <w:t>按维度</w:t>
      </w:r>
      <w:proofErr w:type="gramEnd"/>
      <w:r w:rsidRPr="00896C9D">
        <w:rPr>
          <w:rFonts w:ascii="微软雅黑" w:eastAsia="微软雅黑" w:hAnsi="微软雅黑"/>
          <w:sz w:val="18"/>
          <w:szCs w:val="18"/>
        </w:rPr>
        <w:t>划分成多个接口，再利用抽象类去实现这些，方便后续的扩展和重构。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例如 Plane 和 Bird 都有 fly 方法，应把 fly 定义为接口，而不是抽象类的抽象方法再继承，因为除了 fly 行为外 Plane 和 Bird 间很难再找到其他共同特征。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Q10：子类初始化的顺序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proofErr w:type="gramStart"/>
      <w:r w:rsidRPr="00896C9D">
        <w:rPr>
          <w:rFonts w:ascii="微软雅黑" w:eastAsia="微软雅黑" w:hAnsi="微软雅黑"/>
          <w:sz w:val="18"/>
          <w:szCs w:val="18"/>
        </w:rPr>
        <w:t>父类静态</w:t>
      </w:r>
      <w:proofErr w:type="gramEnd"/>
      <w:r w:rsidRPr="00896C9D">
        <w:rPr>
          <w:rFonts w:ascii="微软雅黑" w:eastAsia="微软雅黑" w:hAnsi="微软雅黑"/>
          <w:sz w:val="18"/>
          <w:szCs w:val="18"/>
        </w:rPr>
        <w:t xml:space="preserve">代码块和静态变量。② 子类静态代码块和静态变量。③ </w:t>
      </w:r>
      <w:proofErr w:type="gramStart"/>
      <w:r w:rsidRPr="00896C9D">
        <w:rPr>
          <w:rFonts w:ascii="微软雅黑" w:eastAsia="微软雅黑" w:hAnsi="微软雅黑"/>
          <w:sz w:val="18"/>
          <w:szCs w:val="18"/>
        </w:rPr>
        <w:t>父类普通</w:t>
      </w:r>
      <w:proofErr w:type="gramEnd"/>
      <w:r w:rsidRPr="00896C9D">
        <w:rPr>
          <w:rFonts w:ascii="微软雅黑" w:eastAsia="微软雅黑" w:hAnsi="微软雅黑"/>
          <w:sz w:val="18"/>
          <w:szCs w:val="18"/>
        </w:rPr>
        <w:t xml:space="preserve">代码块和普通变量。④ </w:t>
      </w:r>
      <w:proofErr w:type="gramStart"/>
      <w:r w:rsidRPr="00896C9D">
        <w:rPr>
          <w:rFonts w:ascii="微软雅黑" w:eastAsia="微软雅黑" w:hAnsi="微软雅黑"/>
          <w:sz w:val="18"/>
          <w:szCs w:val="18"/>
        </w:rPr>
        <w:t>父类构造</w:t>
      </w:r>
      <w:proofErr w:type="gramEnd"/>
      <w:r w:rsidRPr="00896C9D">
        <w:rPr>
          <w:rFonts w:ascii="微软雅黑" w:eastAsia="微软雅黑" w:hAnsi="微软雅黑"/>
          <w:sz w:val="18"/>
          <w:szCs w:val="18"/>
        </w:rPr>
        <w:t>方法。⑤ 子类普通代码块和普通变量。⑥ 子类构造方法。</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集合 7</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Q1：说一说 ArrayList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ArrayList</w:t>
      </w:r>
      <w:r w:rsidRPr="00896C9D">
        <w:rPr>
          <w:rFonts w:ascii="微软雅黑" w:eastAsia="微软雅黑" w:hAnsi="微软雅黑"/>
          <w:sz w:val="18"/>
          <w:szCs w:val="18"/>
        </w:rPr>
        <w:t xml:space="preserve"> 是容量可变的非线程安全列表，使用数组实现，集合扩容时会创建更大的数组，把原有数组复制到新数组。支持对元素的快速随机访问，但插入与删除速度很慢。ArrayList 实现了 RandomAcess 标记接口，如果一个</w:t>
      </w:r>
      <w:proofErr w:type="gramStart"/>
      <w:r w:rsidRPr="00896C9D">
        <w:rPr>
          <w:rFonts w:ascii="微软雅黑" w:eastAsia="微软雅黑" w:hAnsi="微软雅黑"/>
          <w:sz w:val="18"/>
          <w:szCs w:val="18"/>
        </w:rPr>
        <w:t>类实现</w:t>
      </w:r>
      <w:proofErr w:type="gramEnd"/>
      <w:r w:rsidRPr="00896C9D">
        <w:rPr>
          <w:rFonts w:ascii="微软雅黑" w:eastAsia="微软雅黑" w:hAnsi="微软雅黑"/>
          <w:sz w:val="18"/>
          <w:szCs w:val="18"/>
        </w:rPr>
        <w:t>了该接口，那么表示使用索引遍历比迭代器更快。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elementData</w:t>
      </w:r>
      <w:r w:rsidRPr="00896C9D">
        <w:rPr>
          <w:rFonts w:ascii="微软雅黑" w:eastAsia="微软雅黑" w:hAnsi="微软雅黑"/>
          <w:sz w:val="18"/>
          <w:szCs w:val="18"/>
        </w:rPr>
        <w:t>是 ArrayList 的数据域，被 transient 修饰，序列化时会调用 writeObject 写入流，反序列化时调用 readObject 重新赋值到新对象的 elementData。原因是 elementData 容量通常大于实际存储元素的数量，所以只需发送真正有实际值的数组元素。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size</w:t>
      </w:r>
      <w:r w:rsidRPr="00896C9D">
        <w:rPr>
          <w:rFonts w:ascii="微软雅黑" w:eastAsia="微软雅黑" w:hAnsi="微软雅黑"/>
          <w:sz w:val="18"/>
          <w:szCs w:val="18"/>
        </w:rPr>
        <w:t xml:space="preserve"> 是当前实际大小，elementData 大小大于等于 size。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w:t>
      </w:r>
      <w:r w:rsidRPr="00896C9D">
        <w:rPr>
          <w:rStyle w:val="a7"/>
          <w:rFonts w:ascii="微软雅黑" w:eastAsia="微软雅黑" w:hAnsi="微软雅黑"/>
          <w:sz w:val="18"/>
          <w:szCs w:val="18"/>
        </w:rPr>
        <w:t>modCount *</w:t>
      </w:r>
      <w:r w:rsidRPr="00896C9D">
        <w:rPr>
          <w:rFonts w:ascii="微软雅黑" w:eastAsia="微软雅黑" w:hAnsi="微软雅黑"/>
          <w:sz w:val="18"/>
          <w:szCs w:val="18"/>
        </w:rPr>
        <w:t>记录了 ArrayList 结构性变化的次数，继承自 AbstractList。所有涉及结构变化的方法都会增加该值。expectedModCount 是迭代器初始化时记录的 modCount 值，每次访问新元素时都会检查 modCount 和 expectedModCount 是否相等，不相等就会抛出异常。这种机制叫做 fail-fast，所有集合类都有这种机制。</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Q2：说一说 LinkedList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LinkedList</w:t>
      </w:r>
      <w:r w:rsidRPr="00896C9D">
        <w:rPr>
          <w:rFonts w:ascii="微软雅黑" w:eastAsia="微软雅黑" w:hAnsi="微软雅黑"/>
          <w:sz w:val="18"/>
          <w:szCs w:val="18"/>
        </w:rPr>
        <w:t xml:space="preserve"> 本质是双向</w:t>
      </w:r>
      <w:hyperlink r:id="rId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，与 ArrayList 相比插入和删除速度更快，但随机访问元素很慢。除继承 AbstractList 外还实现了 Deque 接口，这个接口具有队列和</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的性质。成员变量被 transient 修饰，原理和 ArrayList 类似。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LinkedList 包含三个重要的成员：size、first 和 last。size 是双向</w:t>
      </w:r>
      <w:hyperlink r:id="rId7"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中节点的个数，first 和 last 分别指向首尾节点的引用。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LinkedList 的优点在于可以将零散的内存单元通过附加引用的方式关联起来，形成按链路顺序查找的线性结构，内存利用率较高。</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Q3：Set 有什么特点，有哪些实现？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Set</w:t>
      </w:r>
      <w:r w:rsidRPr="00896C9D">
        <w:rPr>
          <w:rFonts w:ascii="微软雅黑" w:eastAsia="微软雅黑" w:hAnsi="微软雅黑"/>
          <w:sz w:val="18"/>
          <w:szCs w:val="18"/>
        </w:rPr>
        <w:t xml:space="preserve"> 不允许元素重复且无序，常用实现有 HashSet、LinkedHashSet 和 TreeSet。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HashSet</w:t>
      </w:r>
      <w:r w:rsidRPr="00896C9D">
        <w:rPr>
          <w:rFonts w:ascii="微软雅黑" w:eastAsia="微软雅黑" w:hAnsi="微软雅黑"/>
          <w:sz w:val="18"/>
          <w:szCs w:val="18"/>
        </w:rPr>
        <w:t xml:space="preserve"> 通过 HashMap 实现，HashMap 的 Key 即 HashSet 存储的元素，所有 Key 都使用相同的 Value ，一个名为 PRESENT 的 Object 类型常量。使用 Key 保证元素唯一性，但不保证有序性。由于 HashSet 是 HashMap 实现的，因此线程不安全。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HashSet 判断元素是否相同时，对于包装类型直接按值比较。对于引用类型先比较 hashCode 是否相同，不同则代表不是同一个对象，相同则继续比较 equals，都相同才是同一个对象。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LinkedHashSet</w:t>
      </w:r>
      <w:r w:rsidRPr="00896C9D">
        <w:rPr>
          <w:rFonts w:ascii="微软雅黑" w:eastAsia="微软雅黑" w:hAnsi="微软雅黑"/>
          <w:sz w:val="18"/>
          <w:szCs w:val="18"/>
        </w:rPr>
        <w:t xml:space="preserve"> 继承自 HashSet，通过 LinkedHashMap 实现，使用双向</w:t>
      </w:r>
      <w:hyperlink r:id="rId8"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维护元素插入顺序。</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TreeSet</w:t>
      </w:r>
      <w:r w:rsidRPr="00896C9D">
        <w:rPr>
          <w:rFonts w:ascii="微软雅黑" w:eastAsia="微软雅黑" w:hAnsi="微软雅黑"/>
          <w:sz w:val="18"/>
          <w:szCs w:val="18"/>
        </w:rPr>
        <w:t xml:space="preserve"> 通过 TreeMap 实现的，添加元素到集合时按照比较规则将其插入合适的位置，保证插入后的集合仍然有序。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Q4：TreeMap 有什么特点？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TreeMap 基于</w:t>
      </w:r>
      <w:hyperlink r:id="rId9"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实现，</w:t>
      </w:r>
      <w:proofErr w:type="gramStart"/>
      <w:r w:rsidRPr="00896C9D">
        <w:rPr>
          <w:rFonts w:ascii="微软雅黑" w:eastAsia="微软雅黑" w:hAnsi="微软雅黑"/>
          <w:sz w:val="18"/>
          <w:szCs w:val="18"/>
        </w:rPr>
        <w:t>增删改查的</w:t>
      </w:r>
      <w:proofErr w:type="gramEnd"/>
      <w:r w:rsidRPr="00896C9D">
        <w:rPr>
          <w:rFonts w:ascii="微软雅黑" w:eastAsia="微软雅黑" w:hAnsi="微软雅黑"/>
          <w:sz w:val="18"/>
          <w:szCs w:val="18"/>
        </w:rPr>
        <w:t>平均和最差时间复杂度均为 O(log</w:t>
      </w:r>
      <w:del w:id="0" w:author="Unknown">
        <w:r w:rsidRPr="00896C9D">
          <w:rPr>
            <w:rFonts w:ascii="微软雅黑" w:eastAsia="微软雅黑" w:hAnsi="微软雅黑"/>
            <w:sz w:val="18"/>
            <w:szCs w:val="18"/>
          </w:rPr>
          <w:delText>n</w:delText>
        </w:r>
      </w:del>
      <w:r w:rsidRPr="00896C9D">
        <w:rPr>
          <w:rFonts w:ascii="微软雅黑" w:eastAsia="微软雅黑" w:hAnsi="微软雅黑"/>
          <w:sz w:val="18"/>
          <w:szCs w:val="18"/>
        </w:rPr>
        <w:t>) ，最大特点是 Key 有序。Key 必须实现 Comparable 接口或提供的 Comparator 比较器，所以 Key 不允许为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HashMap 依靠 </w:t>
      </w:r>
      <w:r w:rsidRPr="00896C9D">
        <w:rPr>
          <w:rStyle w:val="HTML"/>
          <w:rFonts w:ascii="微软雅黑" w:eastAsia="微软雅黑" w:hAnsi="微软雅黑"/>
          <w:sz w:val="18"/>
          <w:szCs w:val="18"/>
        </w:rPr>
        <w:t>hashCode</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equals</w:t>
      </w:r>
      <w:r w:rsidRPr="00896C9D">
        <w:rPr>
          <w:rFonts w:ascii="微软雅黑" w:eastAsia="微软雅黑" w:hAnsi="微软雅黑"/>
          <w:sz w:val="18"/>
          <w:szCs w:val="18"/>
        </w:rPr>
        <w:t xml:space="preserve"> 去重，而 TreeMap 依靠 Comparable 或 Comparator。 TreeMap </w:t>
      </w:r>
      <w:hyperlink r:id="rId1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时，如果比较器不为空就会优先使用比较器的 </w:t>
      </w:r>
      <w:r w:rsidRPr="00896C9D">
        <w:rPr>
          <w:rStyle w:val="HTML"/>
          <w:rFonts w:ascii="微软雅黑" w:eastAsia="微软雅黑" w:hAnsi="微软雅黑"/>
          <w:sz w:val="18"/>
          <w:szCs w:val="18"/>
        </w:rPr>
        <w:t>compare</w:t>
      </w:r>
      <w:r w:rsidRPr="00896C9D">
        <w:rPr>
          <w:rFonts w:ascii="微软雅黑" w:eastAsia="微软雅黑" w:hAnsi="微软雅黑"/>
          <w:sz w:val="18"/>
          <w:szCs w:val="18"/>
        </w:rPr>
        <w:t xml:space="preserve"> 方法，否则使用 Key 实现的 Comparable 的 </w:t>
      </w:r>
      <w:r w:rsidRPr="00896C9D">
        <w:rPr>
          <w:rStyle w:val="HTML"/>
          <w:rFonts w:ascii="微软雅黑" w:eastAsia="微软雅黑" w:hAnsi="微软雅黑"/>
          <w:sz w:val="18"/>
          <w:szCs w:val="18"/>
        </w:rPr>
        <w:t>compareTo</w:t>
      </w:r>
      <w:r w:rsidRPr="00896C9D">
        <w:rPr>
          <w:rFonts w:ascii="微软雅黑" w:eastAsia="微软雅黑" w:hAnsi="微软雅黑"/>
          <w:sz w:val="18"/>
          <w:szCs w:val="18"/>
        </w:rPr>
        <w:t xml:space="preserve"> 方法，两者都不满足会抛出异常。</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TreeMap 通过 </w:t>
      </w:r>
      <w:r w:rsidRPr="00896C9D">
        <w:rPr>
          <w:rStyle w:val="HTML"/>
          <w:rFonts w:ascii="微软雅黑" w:eastAsia="微软雅黑" w:hAnsi="微软雅黑"/>
          <w:sz w:val="18"/>
          <w:szCs w:val="18"/>
        </w:rPr>
        <w:t>put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deleteEntry</w:t>
      </w:r>
      <w:r w:rsidRPr="00896C9D">
        <w:rPr>
          <w:rFonts w:ascii="微软雅黑" w:eastAsia="微软雅黑" w:hAnsi="微软雅黑"/>
          <w:sz w:val="18"/>
          <w:szCs w:val="18"/>
        </w:rPr>
        <w:t xml:space="preserve"> 实现增加和删除树节点。插入新节点的规则有三个：① 需要调整的新节点总是红色的。② 如果插入新节点的父节点是黑色的，不需要调整。③ 如果插入新节点的父节点是红色的，由于</w:t>
      </w:r>
      <w:hyperlink r:id="rId11"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不能出现相邻红色，进入循环判断，通过重新着色或左右旋转来调整。TreeMap 的插入操作就是按照 Key 的对比往下遍历，大于节点值向右查找，小于向左查找，先</w:t>
      </w:r>
      <w:proofErr w:type="gramStart"/>
      <w:r w:rsidRPr="00896C9D">
        <w:rPr>
          <w:rFonts w:ascii="微软雅黑" w:eastAsia="微软雅黑" w:hAnsi="微软雅黑"/>
          <w:sz w:val="18"/>
          <w:szCs w:val="18"/>
        </w:rPr>
        <w:t>按照二叉查找</w:t>
      </w:r>
      <w:proofErr w:type="gramEnd"/>
      <w:r w:rsidRPr="00896C9D">
        <w:rPr>
          <w:rFonts w:ascii="微软雅黑" w:eastAsia="微软雅黑" w:hAnsi="微软雅黑"/>
          <w:sz w:val="18"/>
          <w:szCs w:val="18"/>
        </w:rPr>
        <w:t>树的特性操作，后续会重新着色和旋转，保持</w:t>
      </w:r>
      <w:hyperlink r:id="rId12"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的特性。</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Q5：HashMap 有什么特点？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JDK8 之前底层实现是数组 + </w:t>
      </w:r>
      <w:hyperlink r:id="rId1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 xml:space="preserve">，JDK8 改为数组 + </w:t>
      </w:r>
      <w:hyperlink r:id="rId14"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w:t>
      </w:r>
      <w:hyperlink r:id="rId15"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，节点类型从Entry 变更为 Node。主要成员变量包括存储数据的 table 数组、元素数量 size、加载因子 loadFactor。</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table 数组记录 HashMap 的数据，每个下标对应一条</w:t>
      </w:r>
      <w:hyperlink r:id="rId1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，所有哈希冲突的数据都会被存放到同一条</w:t>
      </w:r>
      <w:hyperlink r:id="rId17"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，Node/Entry 节点包含四个成员变量：key、value、next 指针和 hash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HashMap 中数据以键值对的形式存在，键对应的 hash 值用来计算数组下标，如果两个元素 key 的 hash 值一样，就会发生哈希冲突，被放到同一个</w:t>
      </w:r>
      <w:hyperlink r:id="rId18"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上，为使查询效率尽可能高，键的 hash 值要尽可能分散。</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HashMap 默认初始化容量为 16，扩容容量必须是 2 的</w:t>
      </w:r>
      <w:proofErr w:type="gramStart"/>
      <w:r w:rsidRPr="00896C9D">
        <w:rPr>
          <w:rFonts w:ascii="微软雅黑" w:eastAsia="微软雅黑" w:hAnsi="微软雅黑"/>
          <w:sz w:val="18"/>
          <w:szCs w:val="18"/>
        </w:rPr>
        <w:t>幂</w:t>
      </w:r>
      <w:proofErr w:type="gramEnd"/>
      <w:r w:rsidRPr="00896C9D">
        <w:rPr>
          <w:rFonts w:ascii="微软雅黑" w:eastAsia="微软雅黑" w:hAnsi="微软雅黑"/>
          <w:sz w:val="18"/>
          <w:szCs w:val="18"/>
        </w:rPr>
        <w:t>次方、最大容量为 1&lt;&lt; 30 、默认加载因子为 0.75。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Q6：HashMap 相关方法的源码？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JDK8 之前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hash：计算元素 key 的散列值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处理 String 类型时，调用 </w:t>
      </w:r>
      <w:r w:rsidRPr="00896C9D">
        <w:rPr>
          <w:rStyle w:val="HTML"/>
          <w:rFonts w:ascii="微软雅黑" w:eastAsia="微软雅黑" w:hAnsi="微软雅黑"/>
          <w:sz w:val="18"/>
          <w:szCs w:val="18"/>
        </w:rPr>
        <w:t>stringHash32</w:t>
      </w:r>
      <w:r w:rsidRPr="00896C9D">
        <w:rPr>
          <w:rFonts w:ascii="微软雅黑" w:eastAsia="微软雅黑" w:hAnsi="微软雅黑"/>
          <w:sz w:val="18"/>
          <w:szCs w:val="18"/>
        </w:rPr>
        <w:t xml:space="preserve"> 方法获取 hash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处理其他类型数据时，提供一个相对于 HashMap 实例唯一不变的随机值 hashSeed 作为计算初始量。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执行异或和无符号右移使 hash 值更加离散，减小哈希冲突概率。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indexFor：计算元素下标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将 hash 值和数组长度-1 进行与操作，保证结果不会超过 table 数组范围。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get：获取元素的 value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如果 key 为 null，调用 </w:t>
      </w:r>
      <w:r w:rsidRPr="00896C9D">
        <w:rPr>
          <w:rStyle w:val="HTML"/>
          <w:rFonts w:ascii="微软雅黑" w:eastAsia="微软雅黑" w:hAnsi="微软雅黑"/>
          <w:sz w:val="18"/>
          <w:szCs w:val="18"/>
        </w:rPr>
        <w:t>getForNullKey</w:t>
      </w:r>
      <w:r w:rsidRPr="00896C9D">
        <w:rPr>
          <w:rFonts w:ascii="微软雅黑" w:eastAsia="微软雅黑" w:hAnsi="微软雅黑"/>
          <w:sz w:val="18"/>
          <w:szCs w:val="18"/>
        </w:rPr>
        <w:t xml:space="preserve"> 方法，如果 size 为 0 表示</w:t>
      </w:r>
      <w:hyperlink r:id="rId19"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为空，返回 null。如果 size 不为 0 说明存在</w:t>
      </w:r>
      <w:hyperlink r:id="rId20"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 xml:space="preserve">，遍历 table[0] </w:t>
      </w:r>
      <w:hyperlink r:id="rId21"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，如果找到了 key 为 null 的节点则返回其 value，否则返回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如果 key 为 不为 null，调用 </w:t>
      </w:r>
      <w:r w:rsidRPr="00896C9D">
        <w:rPr>
          <w:rStyle w:val="HTML"/>
          <w:rFonts w:ascii="微软雅黑" w:eastAsia="微软雅黑" w:hAnsi="微软雅黑"/>
          <w:sz w:val="18"/>
          <w:szCs w:val="18"/>
        </w:rPr>
        <w:t>getEntry</w:t>
      </w:r>
      <w:r w:rsidRPr="00896C9D">
        <w:rPr>
          <w:rFonts w:ascii="微软雅黑" w:eastAsia="微软雅黑" w:hAnsi="微软雅黑"/>
          <w:sz w:val="18"/>
          <w:szCs w:val="18"/>
        </w:rPr>
        <w:t xml:space="preserve"> 方法，如果 size 为 0 表示</w:t>
      </w:r>
      <w:hyperlink r:id="rId22"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为空，返回 null 值。如果 size 不为 0，首先计算 key 的 hash 值，然后遍历该</w:t>
      </w:r>
      <w:hyperlink r:id="rId2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的所有节点，如果节点的 key 和 hash 值都和</w:t>
      </w:r>
      <w:proofErr w:type="gramStart"/>
      <w:r w:rsidRPr="00896C9D">
        <w:rPr>
          <w:rFonts w:ascii="微软雅黑" w:eastAsia="微软雅黑" w:hAnsi="微软雅黑"/>
          <w:sz w:val="18"/>
          <w:szCs w:val="18"/>
        </w:rPr>
        <w:t>要</w:t>
      </w:r>
      <w:proofErr w:type="gramEnd"/>
      <w:r w:rsidRPr="00896C9D">
        <w:rPr>
          <w:rFonts w:ascii="微软雅黑" w:eastAsia="微软雅黑" w:hAnsi="微软雅黑"/>
          <w:sz w:val="18"/>
          <w:szCs w:val="18"/>
        </w:rPr>
        <w:t>查找的元素相同则返回其 Entry 节点。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如果找到了对应的 Entry 节点，调用 </w:t>
      </w:r>
      <w:r w:rsidRPr="00896C9D">
        <w:rPr>
          <w:rStyle w:val="HTML"/>
          <w:rFonts w:ascii="微软雅黑" w:eastAsia="微软雅黑" w:hAnsi="微软雅黑"/>
          <w:sz w:val="18"/>
          <w:szCs w:val="18"/>
        </w:rPr>
        <w:t>getValue</w:t>
      </w:r>
      <w:r w:rsidRPr="00896C9D">
        <w:rPr>
          <w:rFonts w:ascii="微软雅黑" w:eastAsia="微软雅黑" w:hAnsi="微软雅黑"/>
          <w:sz w:val="18"/>
          <w:szCs w:val="18"/>
        </w:rPr>
        <w:t xml:space="preserve"> 方法获取其 value 并返回，否则返回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put：添加元素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如果 key 为 null，直接存入 table[0]。</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如果 key 不为 null，计算 key 的 hash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调用 </w:t>
      </w:r>
      <w:r w:rsidRPr="00896C9D">
        <w:rPr>
          <w:rStyle w:val="HTML"/>
          <w:rFonts w:ascii="微软雅黑" w:eastAsia="微软雅黑" w:hAnsi="微软雅黑"/>
          <w:sz w:val="18"/>
          <w:szCs w:val="18"/>
        </w:rPr>
        <w:t>indexFor</w:t>
      </w:r>
      <w:r w:rsidRPr="00896C9D">
        <w:rPr>
          <w:rFonts w:ascii="微软雅黑" w:eastAsia="微软雅黑" w:hAnsi="微软雅黑"/>
          <w:sz w:val="18"/>
          <w:szCs w:val="18"/>
        </w:rPr>
        <w:t xml:space="preserve"> 计算元素存放的下标 i。</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遍历 table[i] 对应的</w:t>
      </w:r>
      <w:hyperlink r:id="rId24"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，如果 key 已存在，就更新 value 然后返回旧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⑤ 如果 key 不存在，将 modCount 值加 1，使用 </w:t>
      </w:r>
      <w:r w:rsidRPr="00896C9D">
        <w:rPr>
          <w:rStyle w:val="HTML"/>
          <w:rFonts w:ascii="微软雅黑" w:eastAsia="微软雅黑" w:hAnsi="微软雅黑"/>
          <w:sz w:val="18"/>
          <w:szCs w:val="18"/>
        </w:rPr>
        <w:t>addEntry</w:t>
      </w:r>
      <w:r w:rsidRPr="00896C9D">
        <w:rPr>
          <w:rFonts w:ascii="微软雅黑" w:eastAsia="微软雅黑" w:hAnsi="微软雅黑"/>
          <w:sz w:val="18"/>
          <w:szCs w:val="18"/>
        </w:rPr>
        <w:t xml:space="preserve"> 方法增加一个节点并返回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resize：扩容数组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如果当前容量达到了最大容量，将阈值设置为 Integer 最大值，之后扩容不再触发。</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否则计算新的容量，将阈值设为 </w:t>
      </w:r>
      <w:r w:rsidRPr="00896C9D">
        <w:rPr>
          <w:rStyle w:val="HTML"/>
          <w:rFonts w:ascii="微软雅黑" w:eastAsia="微软雅黑" w:hAnsi="微软雅黑"/>
          <w:sz w:val="18"/>
          <w:szCs w:val="18"/>
        </w:rPr>
        <w:t>newCapacity x loadFactor</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最大容量 + 1</w:t>
      </w:r>
      <w:r w:rsidRPr="00896C9D">
        <w:rPr>
          <w:rFonts w:ascii="微软雅黑" w:eastAsia="微软雅黑" w:hAnsi="微软雅黑"/>
          <w:sz w:val="18"/>
          <w:szCs w:val="18"/>
        </w:rPr>
        <w:t xml:space="preserve"> 的较小值。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创建一个容量为 newCapacity 的 Entry 数组，调用 </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 xml:space="preserve"> 方法将旧数组的元素转移到新数组。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transfer：转移元素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proofErr w:type="gramStart"/>
      <w:r w:rsidRPr="00896C9D">
        <w:rPr>
          <w:rFonts w:ascii="微软雅黑" w:eastAsia="微软雅黑" w:hAnsi="微软雅黑"/>
          <w:sz w:val="18"/>
          <w:szCs w:val="18"/>
        </w:rPr>
        <w:t>遍历旧</w:t>
      </w:r>
      <w:proofErr w:type="gramEnd"/>
      <w:r w:rsidRPr="00896C9D">
        <w:rPr>
          <w:rFonts w:ascii="微软雅黑" w:eastAsia="微软雅黑" w:hAnsi="微软雅黑"/>
          <w:sz w:val="18"/>
          <w:szCs w:val="18"/>
        </w:rPr>
        <w:t xml:space="preserve">数组的所有元素，调用 </w:t>
      </w:r>
      <w:r w:rsidRPr="00896C9D">
        <w:rPr>
          <w:rStyle w:val="HTML"/>
          <w:rFonts w:ascii="微软雅黑" w:eastAsia="微软雅黑" w:hAnsi="微软雅黑"/>
          <w:sz w:val="18"/>
          <w:szCs w:val="18"/>
        </w:rPr>
        <w:t>rehash</w:t>
      </w:r>
      <w:r w:rsidRPr="00896C9D">
        <w:rPr>
          <w:rFonts w:ascii="微软雅黑" w:eastAsia="微软雅黑" w:hAnsi="微软雅黑"/>
          <w:sz w:val="18"/>
          <w:szCs w:val="18"/>
        </w:rPr>
        <w:t xml:space="preserve"> 方法判断是否需要哈希重构，如果需要就重新计算元素 key 的 hash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调用 </w:t>
      </w:r>
      <w:r w:rsidRPr="00896C9D">
        <w:rPr>
          <w:rStyle w:val="HTML"/>
          <w:rFonts w:ascii="微软雅黑" w:eastAsia="微软雅黑" w:hAnsi="微软雅黑"/>
          <w:sz w:val="18"/>
          <w:szCs w:val="18"/>
        </w:rPr>
        <w:t>indexFor</w:t>
      </w:r>
      <w:r w:rsidRPr="00896C9D">
        <w:rPr>
          <w:rFonts w:ascii="微软雅黑" w:eastAsia="微软雅黑" w:hAnsi="微软雅黑"/>
          <w:sz w:val="18"/>
          <w:szCs w:val="18"/>
        </w:rPr>
        <w:t xml:space="preserve"> 方法计算元素存放的下标 i，利用头插法将旧数组的元素转移到新数组。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JDK8</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hash：计算元素 key 的散列值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 key 为 null 返回 0，否则就将 key 的 </w:t>
      </w:r>
      <w:r w:rsidRPr="00896C9D">
        <w:rPr>
          <w:rStyle w:val="HTML"/>
          <w:rFonts w:ascii="微软雅黑" w:eastAsia="微软雅黑" w:hAnsi="微软雅黑"/>
          <w:sz w:val="18"/>
          <w:szCs w:val="18"/>
        </w:rPr>
        <w:t>hashCode</w:t>
      </w:r>
      <w:r w:rsidRPr="00896C9D">
        <w:rPr>
          <w:rFonts w:ascii="微软雅黑" w:eastAsia="微软雅黑" w:hAnsi="微软雅黑"/>
          <w:sz w:val="18"/>
          <w:szCs w:val="18"/>
        </w:rPr>
        <w:t xml:space="preserve"> 方法返回值高低16位异或，让尽可能多的位参与运算，</w:t>
      </w:r>
      <w:proofErr w:type="gramStart"/>
      <w:r w:rsidRPr="00896C9D">
        <w:rPr>
          <w:rFonts w:ascii="微软雅黑" w:eastAsia="微软雅黑" w:hAnsi="微软雅黑"/>
          <w:sz w:val="18"/>
          <w:szCs w:val="18"/>
        </w:rPr>
        <w:t>让结果</w:t>
      </w:r>
      <w:proofErr w:type="gramEnd"/>
      <w:r w:rsidRPr="00896C9D">
        <w:rPr>
          <w:rFonts w:ascii="微软雅黑" w:eastAsia="微软雅黑" w:hAnsi="微软雅黑"/>
          <w:sz w:val="18"/>
          <w:szCs w:val="18"/>
        </w:rPr>
        <w:t>的 0 和 1 分布更加均匀，降低哈希冲突概率。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put：添加元素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调用 </w:t>
      </w:r>
      <w:r w:rsidRPr="00896C9D">
        <w:rPr>
          <w:rStyle w:val="HTML"/>
          <w:rFonts w:ascii="微软雅黑" w:eastAsia="微软雅黑" w:hAnsi="微软雅黑"/>
          <w:sz w:val="18"/>
          <w:szCs w:val="18"/>
        </w:rPr>
        <w:t>putVal</w:t>
      </w:r>
      <w:r w:rsidRPr="00896C9D">
        <w:rPr>
          <w:rFonts w:ascii="微软雅黑" w:eastAsia="微软雅黑" w:hAnsi="微软雅黑"/>
          <w:sz w:val="18"/>
          <w:szCs w:val="18"/>
        </w:rPr>
        <w:t xml:space="preserve"> 方法添加元素。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如果 table 为空或长度为 0 就进行扩容，否则计算元素下标位置，不存在就调用 </w:t>
      </w:r>
      <w:r w:rsidRPr="00896C9D">
        <w:rPr>
          <w:rStyle w:val="HTML"/>
          <w:rFonts w:ascii="微软雅黑" w:eastAsia="微软雅黑" w:hAnsi="微软雅黑"/>
          <w:sz w:val="18"/>
          <w:szCs w:val="18"/>
        </w:rPr>
        <w:t>newNode</w:t>
      </w:r>
      <w:r w:rsidRPr="00896C9D">
        <w:rPr>
          <w:rFonts w:ascii="微软雅黑" w:eastAsia="微软雅黑" w:hAnsi="微软雅黑"/>
          <w:sz w:val="18"/>
          <w:szCs w:val="18"/>
        </w:rPr>
        <w:t xml:space="preserve"> 创建一个节点。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如果存在且是</w:t>
      </w:r>
      <w:hyperlink r:id="rId25"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，如果首节点和待插入元素的 hash 和 key 都一样，更新节点的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④ 如果首节点是 TreeNode 类型，调用 </w:t>
      </w:r>
      <w:r w:rsidRPr="00896C9D">
        <w:rPr>
          <w:rStyle w:val="HTML"/>
          <w:rFonts w:ascii="微软雅黑" w:eastAsia="微软雅黑" w:hAnsi="微软雅黑"/>
          <w:sz w:val="18"/>
          <w:szCs w:val="18"/>
        </w:rPr>
        <w:t>putTreeVal</w:t>
      </w:r>
      <w:r w:rsidRPr="00896C9D">
        <w:rPr>
          <w:rFonts w:ascii="微软雅黑" w:eastAsia="微软雅黑" w:hAnsi="微软雅黑"/>
          <w:sz w:val="18"/>
          <w:szCs w:val="18"/>
        </w:rPr>
        <w:t xml:space="preserve"> 方法增加一个树节点，每一次都比较插入节点和当前节点的大小，待插入节点小就往左子树查找，否则往右子树查找，找到空位后执行两个方法：</w:t>
      </w:r>
      <w:r w:rsidRPr="00896C9D">
        <w:rPr>
          <w:rStyle w:val="HTML"/>
          <w:rFonts w:ascii="微软雅黑" w:eastAsia="微软雅黑" w:hAnsi="微软雅黑"/>
          <w:sz w:val="18"/>
          <w:szCs w:val="18"/>
        </w:rPr>
        <w:t>balanceInsert</w:t>
      </w:r>
      <w:r w:rsidRPr="00896C9D">
        <w:rPr>
          <w:rFonts w:ascii="微软雅黑" w:eastAsia="微软雅黑" w:hAnsi="微软雅黑"/>
          <w:sz w:val="18"/>
          <w:szCs w:val="18"/>
        </w:rPr>
        <w:t xml:space="preserve"> 方法，插入节点并调整平衡、</w:t>
      </w:r>
      <w:r w:rsidRPr="00896C9D">
        <w:rPr>
          <w:rStyle w:val="HTML"/>
          <w:rFonts w:ascii="微软雅黑" w:eastAsia="微软雅黑" w:hAnsi="微软雅黑"/>
          <w:sz w:val="18"/>
          <w:szCs w:val="18"/>
        </w:rPr>
        <w:t>moveRootToFront</w:t>
      </w:r>
      <w:r w:rsidRPr="00896C9D">
        <w:rPr>
          <w:rFonts w:ascii="微软雅黑" w:eastAsia="微软雅黑" w:hAnsi="微软雅黑"/>
          <w:sz w:val="18"/>
          <w:szCs w:val="18"/>
        </w:rPr>
        <w:t xml:space="preserve"> 方法，由于调整平衡后根节点可能变化，需要重置根节点。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⑤ 如果都不满足，遍历</w:t>
      </w:r>
      <w:hyperlink r:id="rId2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，根据 hash 和 key 判断是否重复，决定更新 value 还是新增节点。如果遍历到了</w:t>
      </w:r>
      <w:hyperlink r:id="rId27"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 xml:space="preserve">末尾则添加节点，如果达到建树阈值 7，还需要调用 </w:t>
      </w:r>
      <w:r w:rsidRPr="00896C9D">
        <w:rPr>
          <w:rStyle w:val="HTML"/>
          <w:rFonts w:ascii="微软雅黑" w:eastAsia="微软雅黑" w:hAnsi="微软雅黑"/>
          <w:sz w:val="18"/>
          <w:szCs w:val="18"/>
        </w:rPr>
        <w:t>treeifyBin</w:t>
      </w:r>
      <w:r w:rsidRPr="00896C9D">
        <w:rPr>
          <w:rFonts w:ascii="微软雅黑" w:eastAsia="微软雅黑" w:hAnsi="微软雅黑"/>
          <w:sz w:val="18"/>
          <w:szCs w:val="18"/>
        </w:rPr>
        <w:t xml:space="preserve"> 把</w:t>
      </w:r>
      <w:hyperlink r:id="rId28"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重构为</w:t>
      </w:r>
      <w:hyperlink r:id="rId29"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⑥ 存放元素后将 modCount 加 1，如果 </w:t>
      </w:r>
      <w:r w:rsidRPr="00896C9D">
        <w:rPr>
          <w:rStyle w:val="HTML"/>
          <w:rFonts w:ascii="微软雅黑" w:eastAsia="微软雅黑" w:hAnsi="微软雅黑"/>
          <w:sz w:val="18"/>
          <w:szCs w:val="18"/>
        </w:rPr>
        <w:t>++size &gt; threshold</w:t>
      </w:r>
      <w:r w:rsidRPr="00896C9D">
        <w:rPr>
          <w:rFonts w:ascii="微软雅黑" w:eastAsia="微软雅黑" w:hAnsi="微软雅黑"/>
          <w:sz w:val="18"/>
          <w:szCs w:val="18"/>
        </w:rPr>
        <w:t xml:space="preserve"> ，调用 </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扩容。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get ：获取元素的 value 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调用 </w:t>
      </w:r>
      <w:r w:rsidRPr="00896C9D">
        <w:rPr>
          <w:rStyle w:val="HTML"/>
          <w:rFonts w:ascii="微软雅黑" w:eastAsia="微软雅黑" w:hAnsi="微软雅黑"/>
          <w:sz w:val="18"/>
          <w:szCs w:val="18"/>
        </w:rPr>
        <w:t>getNode</w:t>
      </w:r>
      <w:r w:rsidRPr="00896C9D">
        <w:rPr>
          <w:rFonts w:ascii="微软雅黑" w:eastAsia="微软雅黑" w:hAnsi="微软雅黑"/>
          <w:sz w:val="18"/>
          <w:szCs w:val="18"/>
        </w:rPr>
        <w:t xml:space="preserve"> 方法获取 Node 节点，如果不是 null 就返回其 value 值，否则返回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w:t>
      </w:r>
      <w:r w:rsidRPr="00896C9D">
        <w:rPr>
          <w:rStyle w:val="HTML"/>
          <w:rFonts w:ascii="微软雅黑" w:eastAsia="微软雅黑" w:hAnsi="微软雅黑"/>
          <w:sz w:val="18"/>
          <w:szCs w:val="18"/>
        </w:rPr>
        <w:t>getNode</w:t>
      </w:r>
      <w:r w:rsidRPr="00896C9D">
        <w:rPr>
          <w:rFonts w:ascii="微软雅黑" w:eastAsia="微软雅黑" w:hAnsi="微软雅黑"/>
          <w:sz w:val="18"/>
          <w:szCs w:val="18"/>
        </w:rPr>
        <w:t xml:space="preserve"> 方法中如果数组不为空且存在元素，先比较第一个节点和</w:t>
      </w:r>
      <w:proofErr w:type="gramStart"/>
      <w:r w:rsidRPr="00896C9D">
        <w:rPr>
          <w:rFonts w:ascii="微软雅黑" w:eastAsia="微软雅黑" w:hAnsi="微软雅黑"/>
          <w:sz w:val="18"/>
          <w:szCs w:val="18"/>
        </w:rPr>
        <w:t>要</w:t>
      </w:r>
      <w:proofErr w:type="gramEnd"/>
      <w:r w:rsidRPr="00896C9D">
        <w:rPr>
          <w:rFonts w:ascii="微软雅黑" w:eastAsia="微软雅黑" w:hAnsi="微软雅黑"/>
          <w:sz w:val="18"/>
          <w:szCs w:val="18"/>
        </w:rPr>
        <w:t>查找元素的 hash 和 key ，如果都相同则直接返回。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如果第二个节点是 TreeNode 类型则调用 </w:t>
      </w:r>
      <w:r w:rsidRPr="00896C9D">
        <w:rPr>
          <w:rStyle w:val="HTML"/>
          <w:rFonts w:ascii="微软雅黑" w:eastAsia="微软雅黑" w:hAnsi="微软雅黑"/>
          <w:sz w:val="18"/>
          <w:szCs w:val="18"/>
        </w:rPr>
        <w:t>getTreeNode</w:t>
      </w:r>
      <w:r w:rsidRPr="00896C9D">
        <w:rPr>
          <w:rFonts w:ascii="微软雅黑" w:eastAsia="微软雅黑" w:hAnsi="微软雅黑"/>
          <w:sz w:val="18"/>
          <w:szCs w:val="18"/>
        </w:rPr>
        <w:t xml:space="preserve"> 方法进行查找，否则遍历</w:t>
      </w:r>
      <w:hyperlink r:id="rId30"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根据 hash 和 key 查找，如果没有找到就返回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resize：扩容数组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重新规划长度和阈值，如果长度发生了变化，部分数据节点也要重新排列。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重新规划长度</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如果当前容量 </w:t>
      </w:r>
      <w:r w:rsidRPr="00896C9D">
        <w:rPr>
          <w:rStyle w:val="HTML"/>
          <w:rFonts w:ascii="微软雅黑" w:eastAsia="微软雅黑" w:hAnsi="微软雅黑"/>
          <w:sz w:val="18"/>
          <w:szCs w:val="18"/>
        </w:rPr>
        <w:t>oldCap &gt; 0</w:t>
      </w:r>
      <w:r w:rsidRPr="00896C9D">
        <w:rPr>
          <w:rFonts w:ascii="微软雅黑" w:eastAsia="微软雅黑" w:hAnsi="微软雅黑"/>
          <w:sz w:val="18"/>
          <w:szCs w:val="18"/>
        </w:rPr>
        <w:t xml:space="preserve"> 且达到最大容量，将阈值设为 Integer 最大值，return 终止扩容。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如果未达到最大容量，当 </w:t>
      </w:r>
      <w:r w:rsidRPr="00896C9D">
        <w:rPr>
          <w:rStyle w:val="HTML"/>
          <w:rFonts w:ascii="微软雅黑" w:eastAsia="微软雅黑" w:hAnsi="微软雅黑"/>
          <w:sz w:val="18"/>
          <w:szCs w:val="18"/>
        </w:rPr>
        <w:t>oldCap &lt;&lt; 1</w:t>
      </w:r>
      <w:r w:rsidRPr="00896C9D">
        <w:rPr>
          <w:rFonts w:ascii="微软雅黑" w:eastAsia="微软雅黑" w:hAnsi="微软雅黑"/>
          <w:sz w:val="18"/>
          <w:szCs w:val="18"/>
        </w:rPr>
        <w:t xml:space="preserve"> 不超过最大容量就扩大为 2 </w:t>
      </w:r>
      <w:proofErr w:type="gramStart"/>
      <w:r w:rsidRPr="00896C9D">
        <w:rPr>
          <w:rFonts w:ascii="微软雅黑" w:eastAsia="微软雅黑" w:hAnsi="微软雅黑"/>
          <w:sz w:val="18"/>
          <w:szCs w:val="18"/>
        </w:rPr>
        <w:t>倍</w:t>
      </w:r>
      <w:proofErr w:type="gramEnd"/>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如果都不满足且当前扩容阈值 </w:t>
      </w:r>
      <w:r w:rsidRPr="00896C9D">
        <w:rPr>
          <w:rStyle w:val="HTML"/>
          <w:rFonts w:ascii="微软雅黑" w:eastAsia="微软雅黑" w:hAnsi="微软雅黑"/>
          <w:sz w:val="18"/>
          <w:szCs w:val="18"/>
        </w:rPr>
        <w:t>oldThr &gt; 0</w:t>
      </w:r>
      <w:r w:rsidRPr="00896C9D">
        <w:rPr>
          <w:rFonts w:ascii="微软雅黑" w:eastAsia="微软雅黑" w:hAnsi="微软雅黑"/>
          <w:sz w:val="18"/>
          <w:szCs w:val="18"/>
        </w:rPr>
        <w:t>，使用当前扩容阈值作为新容量。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否则将新容量置为默认初始容量 16，新扩容阈值置为 12。</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重新排列数据节点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如果节点为 null 不进行处理。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如果节点不为 null 且没有next节点，那么通过节点的 hash 值和 </w:t>
      </w:r>
      <w:r w:rsidRPr="00896C9D">
        <w:rPr>
          <w:rStyle w:val="HTML"/>
          <w:rFonts w:ascii="微软雅黑" w:eastAsia="微软雅黑" w:hAnsi="微软雅黑"/>
          <w:sz w:val="18"/>
          <w:szCs w:val="18"/>
        </w:rPr>
        <w:t>新容量-1</w:t>
      </w:r>
      <w:r w:rsidRPr="00896C9D">
        <w:rPr>
          <w:rFonts w:ascii="微软雅黑" w:eastAsia="微软雅黑" w:hAnsi="微软雅黑"/>
          <w:sz w:val="18"/>
          <w:szCs w:val="18"/>
        </w:rPr>
        <w:t xml:space="preserve"> 进行与运算计算下标存入新的 table 数组。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如果节点为 TreeNode 类型，调用 </w:t>
      </w:r>
      <w:r w:rsidRPr="00896C9D">
        <w:rPr>
          <w:rStyle w:val="HTML"/>
          <w:rFonts w:ascii="微软雅黑" w:eastAsia="微软雅黑" w:hAnsi="微软雅黑"/>
          <w:sz w:val="18"/>
          <w:szCs w:val="18"/>
        </w:rPr>
        <w:t>split</w:t>
      </w:r>
      <w:r w:rsidRPr="00896C9D">
        <w:rPr>
          <w:rFonts w:ascii="微软雅黑" w:eastAsia="微软雅黑" w:hAnsi="微软雅黑"/>
          <w:sz w:val="18"/>
          <w:szCs w:val="18"/>
        </w:rPr>
        <w:t xml:space="preserve"> 方法处理，如果节点数 hc 达到6 会调用 </w:t>
      </w:r>
      <w:r w:rsidRPr="00896C9D">
        <w:rPr>
          <w:rStyle w:val="HTML"/>
          <w:rFonts w:ascii="微软雅黑" w:eastAsia="微软雅黑" w:hAnsi="微软雅黑"/>
          <w:sz w:val="18"/>
          <w:szCs w:val="18"/>
        </w:rPr>
        <w:t>untreeify</w:t>
      </w:r>
      <w:r w:rsidRPr="00896C9D">
        <w:rPr>
          <w:rFonts w:ascii="微软雅黑" w:eastAsia="微软雅黑" w:hAnsi="微软雅黑"/>
          <w:sz w:val="18"/>
          <w:szCs w:val="18"/>
        </w:rPr>
        <w:t xml:space="preserve"> 方法转回</w:t>
      </w:r>
      <w:hyperlink r:id="rId31"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④ 如果是</w:t>
      </w:r>
      <w:hyperlink r:id="rId32"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节点，需要将</w:t>
      </w:r>
      <w:hyperlink r:id="rId3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拆分为 hash 值超出旧容量的</w:t>
      </w:r>
      <w:hyperlink r:id="rId34"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和未超出容量的</w:t>
      </w:r>
      <w:hyperlink r:id="rId35"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。对于</w:t>
      </w:r>
      <w:r w:rsidRPr="00896C9D">
        <w:rPr>
          <w:rStyle w:val="HTML"/>
          <w:rFonts w:ascii="微软雅黑" w:eastAsia="微软雅黑" w:hAnsi="微软雅黑"/>
          <w:sz w:val="18"/>
          <w:szCs w:val="18"/>
        </w:rPr>
        <w:t>hash &amp; oldCap == 0</w:t>
      </w:r>
      <w:r w:rsidRPr="00896C9D">
        <w:rPr>
          <w:rFonts w:ascii="微软雅黑" w:eastAsia="微软雅黑" w:hAnsi="微软雅黑"/>
          <w:sz w:val="18"/>
          <w:szCs w:val="18"/>
        </w:rPr>
        <w:t xml:space="preserve"> 的部分不需要做处理，否则需要放到新的下标位置上，新下标 = 旧下标 + 旧容量。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Q7：HashMap 为什么线程不安全？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JDK7 存在死循环和数据丢失问题。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数据丢失：</w:t>
      </w:r>
    </w:p>
    <w:p w:rsidR="00482A2E" w:rsidRPr="00896C9D" w:rsidRDefault="00482A2E" w:rsidP="00141450">
      <w:pPr>
        <w:pStyle w:val="a5"/>
        <w:numPr>
          <w:ilvl w:val="0"/>
          <w:numId w:val="9"/>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并发赋值被覆盖：</w:t>
      </w:r>
      <w:r w:rsidRPr="00896C9D">
        <w:rPr>
          <w:rFonts w:ascii="微软雅黑" w:eastAsia="微软雅黑" w:hAnsi="微软雅黑"/>
          <w:sz w:val="18"/>
          <w:szCs w:val="18"/>
        </w:rPr>
        <w:t xml:space="preserve"> 在 </w:t>
      </w:r>
      <w:r w:rsidRPr="00896C9D">
        <w:rPr>
          <w:rStyle w:val="HTML"/>
          <w:rFonts w:ascii="微软雅黑" w:eastAsia="微软雅黑" w:hAnsi="微软雅黑"/>
          <w:sz w:val="18"/>
          <w:szCs w:val="18"/>
        </w:rPr>
        <w:t>createEntry</w:t>
      </w:r>
      <w:r w:rsidRPr="00896C9D">
        <w:rPr>
          <w:rFonts w:ascii="微软雅黑" w:eastAsia="微软雅黑" w:hAnsi="微软雅黑"/>
          <w:sz w:val="18"/>
          <w:szCs w:val="18"/>
        </w:rPr>
        <w:t xml:space="preserve"> 方法中，新添加的元素直接放在头部，使元素之后可以被更快访问，但如果两个线程同时执行到此处，会导致其中一个线程的赋值被覆盖。</w:t>
      </w:r>
    </w:p>
    <w:p w:rsidR="00482A2E" w:rsidRPr="00896C9D" w:rsidRDefault="00482A2E" w:rsidP="00141450">
      <w:pPr>
        <w:pStyle w:val="a5"/>
        <w:numPr>
          <w:ilvl w:val="0"/>
          <w:numId w:val="9"/>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已遍历区间新增元素丢失：</w:t>
      </w:r>
      <w:r w:rsidRPr="00896C9D">
        <w:rPr>
          <w:rFonts w:ascii="微软雅黑" w:eastAsia="微软雅黑" w:hAnsi="微软雅黑"/>
          <w:sz w:val="18"/>
          <w:szCs w:val="18"/>
        </w:rPr>
        <w:t xml:space="preserve"> 当某个线程在 </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 xml:space="preserve"> 方法迁移时，其他线程新增的元素可能落在已遍历过的哈希槽上。遍历完成后，table 数组引用指向了 newTable，新增元素丢失。</w:t>
      </w:r>
    </w:p>
    <w:p w:rsidR="00482A2E" w:rsidRPr="00896C9D" w:rsidRDefault="00482A2E" w:rsidP="00141450">
      <w:pPr>
        <w:pStyle w:val="a5"/>
        <w:numPr>
          <w:ilvl w:val="0"/>
          <w:numId w:val="9"/>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新表被覆盖：</w:t>
      </w:r>
      <w:r w:rsidRPr="00896C9D">
        <w:rPr>
          <w:rFonts w:ascii="微软雅黑" w:eastAsia="微软雅黑" w:hAnsi="微软雅黑"/>
          <w:sz w:val="18"/>
          <w:szCs w:val="18"/>
        </w:rPr>
        <w:t xml:space="preserve"> 如果 </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完成，执行了 </w:t>
      </w:r>
      <w:r w:rsidRPr="00896C9D">
        <w:rPr>
          <w:rStyle w:val="HTML"/>
          <w:rFonts w:ascii="微软雅黑" w:eastAsia="微软雅黑" w:hAnsi="微软雅黑"/>
          <w:sz w:val="18"/>
          <w:szCs w:val="18"/>
        </w:rPr>
        <w:t>table = newTable</w:t>
      </w:r>
      <w:r w:rsidRPr="00896C9D">
        <w:rPr>
          <w:rFonts w:ascii="微软雅黑" w:eastAsia="微软雅黑" w:hAnsi="微软雅黑"/>
          <w:sz w:val="18"/>
          <w:szCs w:val="18"/>
        </w:rPr>
        <w:t xml:space="preserve">，则后续元素就可以在新表上进行插入。但如果多线程同时 </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，每个线程都会 new 一个数组，这是线程内的局部对象，线程之间不可见。迁移完成后</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的线程会赋值给 table 线程共享变量，可能会覆盖其他线程的操作，在新表中插入的对象都会被丢弃。</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死循环：</w:t>
      </w:r>
      <w:r w:rsidRPr="00896C9D">
        <w:rPr>
          <w:rFonts w:ascii="微软雅黑" w:eastAsia="微软雅黑" w:hAnsi="微软雅黑"/>
          <w:sz w:val="18"/>
          <w:szCs w:val="18"/>
        </w:rPr>
        <w:t xml:space="preserve"> 扩容时 </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调用 </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 xml:space="preserve"> 使用头插法迁移元素，虽然 newTable 是局部变量，但原先 table 中的 Entry </w:t>
      </w:r>
      <w:hyperlink r:id="rId3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是共享的，问题根源是 Entry 的 next 指针并发修改，某线程还没有将 table 设为 newTable 时用完了 CPU 时间片，导致数据丢失或死循环。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JDK8 在 </w:t>
      </w:r>
      <w:r w:rsidRPr="00896C9D">
        <w:rPr>
          <w:rStyle w:val="HTML"/>
          <w:rFonts w:ascii="微软雅黑" w:eastAsia="微软雅黑" w:hAnsi="微软雅黑"/>
          <w:sz w:val="18"/>
          <w:szCs w:val="18"/>
        </w:rPr>
        <w:t>resize</w:t>
      </w:r>
      <w:r w:rsidRPr="00896C9D">
        <w:rPr>
          <w:rFonts w:ascii="微软雅黑" w:eastAsia="微软雅黑" w:hAnsi="微软雅黑"/>
          <w:sz w:val="18"/>
          <w:szCs w:val="18"/>
        </w:rPr>
        <w:t xml:space="preserve"> 方法中完成扩容，并改用尾插法，不会产生死循环，但并发下仍可能丢失数据。可用 ConcurrentHashMap 或 </w:t>
      </w:r>
      <w:r w:rsidRPr="00896C9D">
        <w:rPr>
          <w:rStyle w:val="HTML"/>
          <w:rFonts w:ascii="微软雅黑" w:eastAsia="微软雅黑" w:hAnsi="微软雅黑"/>
          <w:sz w:val="18"/>
          <w:szCs w:val="18"/>
        </w:rPr>
        <w:t>Collections.synchronizedMap</w:t>
      </w:r>
      <w:r w:rsidRPr="00896C9D">
        <w:rPr>
          <w:rFonts w:ascii="微软雅黑" w:eastAsia="微软雅黑" w:hAnsi="微软雅黑"/>
          <w:sz w:val="18"/>
          <w:szCs w:val="18"/>
        </w:rPr>
        <w:t xml:space="preserve"> 包装成同步集合。</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IO 流 6</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Q1：同步/异步/阻塞/非阻塞 IO 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2B2AE6">
        <w:rPr>
          <w:rFonts w:ascii="微软雅黑" w:eastAsia="微软雅黑" w:hAnsi="微软雅黑"/>
          <w:b/>
          <w:color w:val="FF0000"/>
          <w:sz w:val="18"/>
          <w:szCs w:val="18"/>
        </w:rPr>
        <w:t>同步和</w:t>
      </w:r>
      <w:proofErr w:type="gramStart"/>
      <w:r w:rsidRPr="002B2AE6">
        <w:rPr>
          <w:rFonts w:ascii="微软雅黑" w:eastAsia="微软雅黑" w:hAnsi="微软雅黑"/>
          <w:b/>
          <w:color w:val="FF0000"/>
          <w:sz w:val="18"/>
          <w:szCs w:val="18"/>
        </w:rPr>
        <w:t>异步</w:t>
      </w:r>
      <w:r w:rsidRPr="00896C9D">
        <w:rPr>
          <w:rFonts w:ascii="微软雅黑" w:eastAsia="微软雅黑" w:hAnsi="微软雅黑"/>
          <w:sz w:val="18"/>
          <w:szCs w:val="18"/>
        </w:rPr>
        <w:t>是</w:t>
      </w:r>
      <w:proofErr w:type="gramEnd"/>
      <w:r w:rsidRPr="00896C9D">
        <w:rPr>
          <w:rFonts w:ascii="微软雅黑" w:eastAsia="微软雅黑" w:hAnsi="微软雅黑"/>
          <w:sz w:val="18"/>
          <w:szCs w:val="18"/>
        </w:rPr>
        <w:t>通信机制，</w:t>
      </w:r>
      <w:r w:rsidRPr="002B2AE6">
        <w:rPr>
          <w:rFonts w:ascii="微软雅黑" w:eastAsia="微软雅黑" w:hAnsi="微软雅黑"/>
          <w:b/>
          <w:color w:val="FF0000"/>
          <w:sz w:val="18"/>
          <w:szCs w:val="18"/>
        </w:rPr>
        <w:t>阻塞和非阻塞</w:t>
      </w:r>
      <w:r w:rsidRPr="00896C9D">
        <w:rPr>
          <w:rFonts w:ascii="微软雅黑" w:eastAsia="微软雅黑" w:hAnsi="微软雅黑"/>
          <w:sz w:val="18"/>
          <w:szCs w:val="18"/>
        </w:rPr>
        <w:t>是调用状态。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同步 IO 是</w:t>
      </w:r>
      <w:r w:rsidRPr="002B2AE6">
        <w:rPr>
          <w:rFonts w:ascii="微软雅黑" w:eastAsia="微软雅黑" w:hAnsi="微软雅黑"/>
          <w:b/>
          <w:sz w:val="18"/>
          <w:szCs w:val="18"/>
        </w:rPr>
        <w:t>用户线程发起 IO 请求后需要等待或轮询内核 IO 操作完成后才能继续执行</w:t>
      </w:r>
      <w:r w:rsidRPr="00896C9D">
        <w:rPr>
          <w:rFonts w:ascii="微软雅黑" w:eastAsia="微软雅黑" w:hAnsi="微软雅黑"/>
          <w:sz w:val="18"/>
          <w:szCs w:val="18"/>
        </w:rPr>
        <w:t>。异步 IO 是</w:t>
      </w:r>
      <w:r w:rsidRPr="002B2AE6">
        <w:rPr>
          <w:rFonts w:ascii="微软雅黑" w:eastAsia="微软雅黑" w:hAnsi="微软雅黑"/>
          <w:b/>
          <w:sz w:val="18"/>
          <w:szCs w:val="18"/>
        </w:rPr>
        <w:t>用户线程发起 IO 请求后可以继续执行</w:t>
      </w:r>
      <w:r w:rsidRPr="00896C9D">
        <w:rPr>
          <w:rFonts w:ascii="微软雅黑" w:eastAsia="微软雅黑" w:hAnsi="微软雅黑"/>
          <w:sz w:val="18"/>
          <w:szCs w:val="18"/>
        </w:rPr>
        <w:t>，当内核 IO 操作完成后会通知用户线程，或调用用户线程注册的回调函数。</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阻塞 IO 是 IO 操作需要彻底完成后才能返回用户空间 。非阻塞 IO 是 IO 操作调用后立即返回一个状态值，无需等 IO 操作彻底完成。</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Q2：什么是 BIO？</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BIO</w:t>
      </w:r>
      <w:r w:rsidRPr="00896C9D">
        <w:rPr>
          <w:rFonts w:ascii="微软雅黑" w:eastAsia="微软雅黑" w:hAnsi="微软雅黑"/>
          <w:sz w:val="18"/>
          <w:szCs w:val="18"/>
        </w:rPr>
        <w:t xml:space="preserve"> 是同步阻塞式 IO，JDK1.4 之前的 IO 模型。服务器实现模式为一个连接请求对应一个线程，服务器需要为每一个客户端请求创建一个线程，如果这个连接不做任何事会造成不必要的线程开销。可以通过线程池改善，这种 IO 称为伪异步 IO。适用连接数目少且服务器资源多的场景。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Q3：什么是 NIO？</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NIO</w:t>
      </w:r>
      <w:r w:rsidRPr="00896C9D">
        <w:rPr>
          <w:rFonts w:ascii="微软雅黑" w:eastAsia="微软雅黑" w:hAnsi="微软雅黑"/>
          <w:sz w:val="18"/>
          <w:szCs w:val="18"/>
        </w:rPr>
        <w:t xml:space="preserve"> 是 JDK1.4 引入的</w:t>
      </w:r>
      <w:r w:rsidRPr="002B2AE6">
        <w:rPr>
          <w:rFonts w:ascii="微软雅黑" w:eastAsia="微软雅黑" w:hAnsi="微软雅黑"/>
          <w:b/>
          <w:sz w:val="18"/>
          <w:szCs w:val="18"/>
        </w:rPr>
        <w:t>同步非阻塞 IO</w:t>
      </w:r>
      <w:r w:rsidRPr="00896C9D">
        <w:rPr>
          <w:rFonts w:ascii="微软雅黑" w:eastAsia="微软雅黑" w:hAnsi="微软雅黑"/>
          <w:sz w:val="18"/>
          <w:szCs w:val="18"/>
        </w:rPr>
        <w:t>。服务器实现模式为</w:t>
      </w:r>
      <w:r w:rsidRPr="002B2AE6">
        <w:rPr>
          <w:rFonts w:ascii="微软雅黑" w:eastAsia="微软雅黑" w:hAnsi="微软雅黑"/>
          <w:b/>
          <w:sz w:val="18"/>
          <w:szCs w:val="18"/>
        </w:rPr>
        <w:t>多个连接请求对应一个线程</w:t>
      </w:r>
      <w:r w:rsidRPr="00896C9D">
        <w:rPr>
          <w:rFonts w:ascii="微软雅黑" w:eastAsia="微软雅黑" w:hAnsi="微软雅黑"/>
          <w:sz w:val="18"/>
          <w:szCs w:val="18"/>
        </w:rPr>
        <w:t>，客户端连接请求会注册到一个</w:t>
      </w:r>
      <w:r w:rsidRPr="002B2AE6">
        <w:rPr>
          <w:rFonts w:ascii="微软雅黑" w:eastAsia="微软雅黑" w:hAnsi="微软雅黑"/>
          <w:b/>
          <w:sz w:val="18"/>
          <w:szCs w:val="18"/>
        </w:rPr>
        <w:t>多路复用器 Selector</w:t>
      </w:r>
      <w:r w:rsidRPr="00896C9D">
        <w:rPr>
          <w:rFonts w:ascii="微软雅黑" w:eastAsia="微软雅黑" w:hAnsi="微软雅黑"/>
          <w:sz w:val="18"/>
          <w:szCs w:val="18"/>
        </w:rPr>
        <w:t xml:space="preserve"> ，</w:t>
      </w:r>
      <w:r w:rsidRPr="002B2AE6">
        <w:rPr>
          <w:rFonts w:ascii="微软雅黑" w:eastAsia="微软雅黑" w:hAnsi="微软雅黑"/>
          <w:b/>
          <w:sz w:val="18"/>
          <w:szCs w:val="18"/>
        </w:rPr>
        <w:t>Selector 轮询到连接有 IO 请求时才启动一个线程处理</w:t>
      </w:r>
      <w:r w:rsidRPr="00896C9D">
        <w:rPr>
          <w:rFonts w:ascii="微软雅黑" w:eastAsia="微软雅黑" w:hAnsi="微软雅黑"/>
          <w:sz w:val="18"/>
          <w:szCs w:val="18"/>
        </w:rPr>
        <w:t>。适用连接数目多且连接时间短的场景。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2B2AE6">
        <w:rPr>
          <w:rFonts w:ascii="微软雅黑" w:eastAsia="微软雅黑" w:hAnsi="微软雅黑"/>
          <w:b/>
          <w:sz w:val="18"/>
          <w:szCs w:val="18"/>
        </w:rPr>
        <w:t>同步是指线程还是要不断接收客户端连接并处理数据</w:t>
      </w:r>
      <w:r w:rsidRPr="00896C9D">
        <w:rPr>
          <w:rFonts w:ascii="微软雅黑" w:eastAsia="微软雅黑" w:hAnsi="微软雅黑"/>
          <w:sz w:val="18"/>
          <w:szCs w:val="18"/>
        </w:rPr>
        <w:t>，</w:t>
      </w:r>
      <w:r w:rsidRPr="002B2AE6">
        <w:rPr>
          <w:rFonts w:ascii="微软雅黑" w:eastAsia="微软雅黑" w:hAnsi="微软雅黑"/>
          <w:b/>
          <w:sz w:val="18"/>
          <w:szCs w:val="18"/>
        </w:rPr>
        <w:t>非阻塞是指如果一个管道没有数据，不需要等待，可以轮询下一个管道</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核心组件：</w:t>
      </w:r>
    </w:p>
    <w:p w:rsidR="00482A2E" w:rsidRPr="00896C9D" w:rsidRDefault="00482A2E" w:rsidP="00141450">
      <w:pPr>
        <w:pStyle w:val="a5"/>
        <w:numPr>
          <w:ilvl w:val="0"/>
          <w:numId w:val="10"/>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Selector：</w:t>
      </w:r>
      <w:r w:rsidRPr="00896C9D">
        <w:rPr>
          <w:rFonts w:ascii="微软雅黑" w:eastAsia="微软雅黑" w:hAnsi="微软雅黑"/>
          <w:sz w:val="18"/>
          <w:szCs w:val="18"/>
        </w:rPr>
        <w:t xml:space="preserve"> </w:t>
      </w:r>
      <w:r w:rsidRPr="002B2AE6">
        <w:rPr>
          <w:rFonts w:ascii="微软雅黑" w:eastAsia="微软雅黑" w:hAnsi="微软雅黑"/>
          <w:b/>
          <w:sz w:val="18"/>
          <w:szCs w:val="18"/>
        </w:rPr>
        <w:t>多路复用器，轮询检查多个 Channel 的状态</w:t>
      </w:r>
      <w:r w:rsidRPr="00896C9D">
        <w:rPr>
          <w:rFonts w:ascii="微软雅黑" w:eastAsia="微软雅黑" w:hAnsi="微软雅黑"/>
          <w:sz w:val="18"/>
          <w:szCs w:val="18"/>
        </w:rPr>
        <w:t>，判断注册事件是否发生，即判断 Channel 是否处于可读或可写状态。使用前需要将 Channel 注册到 Selector，注册后会得到一个 SelectionKey，通过 SelectionKey 获取 Channel 和 Selector 相关信息。</w:t>
      </w:r>
    </w:p>
    <w:p w:rsidR="00482A2E" w:rsidRPr="00896C9D" w:rsidRDefault="00482A2E" w:rsidP="00141450">
      <w:pPr>
        <w:pStyle w:val="a5"/>
        <w:numPr>
          <w:ilvl w:val="0"/>
          <w:numId w:val="10"/>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Channel：</w:t>
      </w:r>
      <w:r w:rsidRPr="00896C9D">
        <w:rPr>
          <w:rFonts w:ascii="微软雅黑" w:eastAsia="微软雅黑" w:hAnsi="微软雅黑"/>
          <w:sz w:val="18"/>
          <w:szCs w:val="18"/>
        </w:rPr>
        <w:t xml:space="preserve"> </w:t>
      </w:r>
      <w:r w:rsidRPr="002B2AE6">
        <w:rPr>
          <w:rFonts w:ascii="微软雅黑" w:eastAsia="微软雅黑" w:hAnsi="微软雅黑"/>
          <w:b/>
          <w:sz w:val="18"/>
          <w:szCs w:val="18"/>
        </w:rPr>
        <w:t>双向通道</w:t>
      </w:r>
      <w:r w:rsidRPr="00896C9D">
        <w:rPr>
          <w:rFonts w:ascii="微软雅黑" w:eastAsia="微软雅黑" w:hAnsi="微软雅黑"/>
          <w:sz w:val="18"/>
          <w:szCs w:val="18"/>
        </w:rPr>
        <w:t xml:space="preserve">，替换了 BIO 中的 </w:t>
      </w:r>
      <w:r w:rsidRPr="002B2AE6">
        <w:rPr>
          <w:rFonts w:ascii="微软雅黑" w:eastAsia="微软雅黑" w:hAnsi="微软雅黑"/>
          <w:b/>
          <w:sz w:val="18"/>
          <w:szCs w:val="18"/>
        </w:rPr>
        <w:t>Stream 流</w:t>
      </w:r>
      <w:r w:rsidRPr="00896C9D">
        <w:rPr>
          <w:rFonts w:ascii="微软雅黑" w:eastAsia="微软雅黑" w:hAnsi="微软雅黑"/>
          <w:sz w:val="18"/>
          <w:szCs w:val="18"/>
        </w:rPr>
        <w:t>，不能直接访问数据，要</w:t>
      </w:r>
      <w:r w:rsidRPr="002B2AE6">
        <w:rPr>
          <w:rFonts w:ascii="微软雅黑" w:eastAsia="微软雅黑" w:hAnsi="微软雅黑"/>
          <w:b/>
          <w:sz w:val="18"/>
          <w:szCs w:val="18"/>
        </w:rPr>
        <w:t>通过 Buffer 来读写数据</w:t>
      </w:r>
      <w:r w:rsidRPr="00896C9D">
        <w:rPr>
          <w:rFonts w:ascii="微软雅黑" w:eastAsia="微软雅黑" w:hAnsi="微软雅黑"/>
          <w:sz w:val="18"/>
          <w:szCs w:val="18"/>
        </w:rPr>
        <w:t>，</w:t>
      </w:r>
      <w:r w:rsidRPr="002B2AE6">
        <w:rPr>
          <w:rFonts w:ascii="微软雅黑" w:eastAsia="微软雅黑" w:hAnsi="微软雅黑"/>
          <w:b/>
          <w:sz w:val="18"/>
          <w:szCs w:val="18"/>
        </w:rPr>
        <w:t>也可以和其他 Channel 交互</w:t>
      </w:r>
      <w:r w:rsidRPr="00896C9D">
        <w:rPr>
          <w:rFonts w:ascii="微软雅黑" w:eastAsia="微软雅黑" w:hAnsi="微软雅黑"/>
          <w:sz w:val="18"/>
          <w:szCs w:val="18"/>
        </w:rPr>
        <w:t>。</w:t>
      </w:r>
    </w:p>
    <w:p w:rsidR="00482A2E" w:rsidRPr="00896C9D" w:rsidRDefault="00482A2E" w:rsidP="00141450">
      <w:pPr>
        <w:pStyle w:val="a5"/>
        <w:numPr>
          <w:ilvl w:val="0"/>
          <w:numId w:val="10"/>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Buffer：</w:t>
      </w:r>
      <w:r w:rsidRPr="00896C9D">
        <w:rPr>
          <w:rFonts w:ascii="微软雅黑" w:eastAsia="微软雅黑" w:hAnsi="微软雅黑"/>
          <w:sz w:val="18"/>
          <w:szCs w:val="18"/>
        </w:rPr>
        <w:t xml:space="preserve"> </w:t>
      </w:r>
      <w:r w:rsidRPr="002B2AE6">
        <w:rPr>
          <w:rFonts w:ascii="微软雅黑" w:eastAsia="微软雅黑" w:hAnsi="微软雅黑"/>
          <w:b/>
          <w:sz w:val="18"/>
          <w:szCs w:val="18"/>
        </w:rPr>
        <w:t>缓冲区</w:t>
      </w:r>
      <w:r w:rsidRPr="00896C9D">
        <w:rPr>
          <w:rFonts w:ascii="微软雅黑" w:eastAsia="微软雅黑" w:hAnsi="微软雅黑"/>
          <w:sz w:val="18"/>
          <w:szCs w:val="18"/>
        </w:rPr>
        <w:t>，本质是一块</w:t>
      </w:r>
      <w:r w:rsidRPr="002B2AE6">
        <w:rPr>
          <w:rFonts w:ascii="微软雅黑" w:eastAsia="微软雅黑" w:hAnsi="微软雅黑"/>
          <w:b/>
          <w:sz w:val="18"/>
          <w:szCs w:val="18"/>
        </w:rPr>
        <w:t>可读写数据的内存</w:t>
      </w:r>
      <w:r w:rsidRPr="00896C9D">
        <w:rPr>
          <w:rFonts w:ascii="微软雅黑" w:eastAsia="微软雅黑" w:hAnsi="微软雅黑"/>
          <w:sz w:val="18"/>
          <w:szCs w:val="18"/>
        </w:rPr>
        <w:t>，用来简化数据读写。Buffer 三个重要属性：position 下次读写数据的位置，limit 本次读写的极限位置，capacity 最大容量。</w:t>
      </w:r>
    </w:p>
    <w:p w:rsidR="00482A2E" w:rsidRPr="00896C9D" w:rsidRDefault="00482A2E" w:rsidP="00141450">
      <w:pPr>
        <w:widowControl/>
        <w:numPr>
          <w:ilvl w:val="1"/>
          <w:numId w:val="10"/>
        </w:numPr>
        <w:spacing w:line="20" w:lineRule="atLeast"/>
        <w:jc w:val="left"/>
        <w:rPr>
          <w:rFonts w:ascii="微软雅黑" w:eastAsia="微软雅黑" w:hAnsi="微软雅黑"/>
          <w:sz w:val="18"/>
          <w:szCs w:val="18"/>
        </w:rPr>
      </w:pPr>
      <w:r w:rsidRPr="00896C9D">
        <w:rPr>
          <w:rStyle w:val="HTML"/>
          <w:rFonts w:ascii="微软雅黑" w:eastAsia="微软雅黑" w:hAnsi="微软雅黑"/>
          <w:sz w:val="18"/>
          <w:szCs w:val="18"/>
        </w:rPr>
        <w:t>flip</w:t>
      </w:r>
      <w:r w:rsidRPr="00896C9D">
        <w:rPr>
          <w:rFonts w:ascii="微软雅黑" w:eastAsia="微软雅黑" w:hAnsi="微软雅黑"/>
          <w:sz w:val="18"/>
          <w:szCs w:val="18"/>
        </w:rPr>
        <w:t xml:space="preserve"> 将写转为读，底层实现原理把 position 置 0，并把 limit 设为当前的 position 值。 </w:t>
      </w:r>
    </w:p>
    <w:p w:rsidR="00482A2E" w:rsidRPr="00896C9D" w:rsidRDefault="00482A2E" w:rsidP="00141450">
      <w:pPr>
        <w:widowControl/>
        <w:numPr>
          <w:ilvl w:val="1"/>
          <w:numId w:val="10"/>
        </w:numPr>
        <w:spacing w:line="20" w:lineRule="atLeast"/>
        <w:jc w:val="left"/>
        <w:rPr>
          <w:rFonts w:ascii="微软雅黑" w:eastAsia="微软雅黑" w:hAnsi="微软雅黑"/>
          <w:sz w:val="18"/>
          <w:szCs w:val="18"/>
        </w:rPr>
      </w:pPr>
      <w:r w:rsidRPr="00896C9D">
        <w:rPr>
          <w:rStyle w:val="HTML"/>
          <w:rFonts w:ascii="微软雅黑" w:eastAsia="微软雅黑" w:hAnsi="微软雅黑"/>
          <w:sz w:val="18"/>
          <w:szCs w:val="18"/>
        </w:rPr>
        <w:t>clear</w:t>
      </w:r>
      <w:r w:rsidRPr="00896C9D">
        <w:rPr>
          <w:rFonts w:ascii="微软雅黑" w:eastAsia="微软雅黑" w:hAnsi="微软雅黑"/>
          <w:sz w:val="18"/>
          <w:szCs w:val="18"/>
        </w:rPr>
        <w:t xml:space="preserve"> </w:t>
      </w:r>
      <w:proofErr w:type="gramStart"/>
      <w:r w:rsidRPr="00896C9D">
        <w:rPr>
          <w:rFonts w:ascii="微软雅黑" w:eastAsia="微软雅黑" w:hAnsi="微软雅黑"/>
          <w:sz w:val="18"/>
          <w:szCs w:val="18"/>
        </w:rPr>
        <w:t>将读转为</w:t>
      </w:r>
      <w:proofErr w:type="gramEnd"/>
      <w:r w:rsidRPr="00896C9D">
        <w:rPr>
          <w:rFonts w:ascii="微软雅黑" w:eastAsia="微软雅黑" w:hAnsi="微软雅黑"/>
          <w:sz w:val="18"/>
          <w:szCs w:val="18"/>
        </w:rPr>
        <w:t>写模式（用于读完全</w:t>
      </w:r>
      <w:proofErr w:type="gramStart"/>
      <w:r w:rsidRPr="00896C9D">
        <w:rPr>
          <w:rFonts w:ascii="微软雅黑" w:eastAsia="微软雅黑" w:hAnsi="微软雅黑"/>
          <w:sz w:val="18"/>
          <w:szCs w:val="18"/>
        </w:rPr>
        <w:t>部数据</w:t>
      </w:r>
      <w:proofErr w:type="gramEnd"/>
      <w:r w:rsidRPr="00896C9D">
        <w:rPr>
          <w:rFonts w:ascii="微软雅黑" w:eastAsia="微软雅黑" w:hAnsi="微软雅黑"/>
          <w:sz w:val="18"/>
          <w:szCs w:val="18"/>
        </w:rPr>
        <w:t xml:space="preserve">的情况，把 position 置 0，limit 设为 capacity）。 </w:t>
      </w:r>
    </w:p>
    <w:p w:rsidR="00482A2E" w:rsidRPr="00896C9D" w:rsidRDefault="00482A2E" w:rsidP="00141450">
      <w:pPr>
        <w:widowControl/>
        <w:numPr>
          <w:ilvl w:val="1"/>
          <w:numId w:val="10"/>
        </w:numPr>
        <w:spacing w:line="20" w:lineRule="atLeast"/>
        <w:jc w:val="left"/>
        <w:rPr>
          <w:rFonts w:ascii="微软雅黑" w:eastAsia="微软雅黑" w:hAnsi="微软雅黑"/>
          <w:sz w:val="18"/>
          <w:szCs w:val="18"/>
        </w:rPr>
      </w:pPr>
      <w:r w:rsidRPr="00896C9D">
        <w:rPr>
          <w:rStyle w:val="HTML"/>
          <w:rFonts w:ascii="微软雅黑" w:eastAsia="微软雅黑" w:hAnsi="微软雅黑"/>
          <w:sz w:val="18"/>
          <w:szCs w:val="18"/>
        </w:rPr>
        <w:t>compact</w:t>
      </w:r>
      <w:r w:rsidRPr="00896C9D">
        <w:rPr>
          <w:rFonts w:ascii="微软雅黑" w:eastAsia="微软雅黑" w:hAnsi="微软雅黑"/>
          <w:sz w:val="18"/>
          <w:szCs w:val="18"/>
        </w:rPr>
        <w:t xml:space="preserve"> </w:t>
      </w:r>
      <w:proofErr w:type="gramStart"/>
      <w:r w:rsidRPr="00896C9D">
        <w:rPr>
          <w:rFonts w:ascii="微软雅黑" w:eastAsia="微软雅黑" w:hAnsi="微软雅黑"/>
          <w:sz w:val="18"/>
          <w:szCs w:val="18"/>
        </w:rPr>
        <w:t>将读转为</w:t>
      </w:r>
      <w:proofErr w:type="gramEnd"/>
      <w:r w:rsidRPr="00896C9D">
        <w:rPr>
          <w:rFonts w:ascii="微软雅黑" w:eastAsia="微软雅黑" w:hAnsi="微软雅黑"/>
          <w:sz w:val="18"/>
          <w:szCs w:val="18"/>
        </w:rPr>
        <w:t xml:space="preserve">写模式（用于存在未读数据的情况，让 position 指向未读数据的下一个）。 </w:t>
      </w:r>
    </w:p>
    <w:p w:rsidR="00482A2E" w:rsidRPr="00896C9D" w:rsidRDefault="00482A2E" w:rsidP="00141450">
      <w:pPr>
        <w:widowControl/>
        <w:numPr>
          <w:ilvl w:val="1"/>
          <w:numId w:val="1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通道方向和 Buffer 方向相反，读数据相当于向 Buffer 写，写数据相当于从 Buffer 读。 </w:t>
      </w:r>
    </w:p>
    <w:p w:rsidR="00482A2E" w:rsidRPr="00896C9D" w:rsidRDefault="00482A2E" w:rsidP="00141450">
      <w:pPr>
        <w:pStyle w:val="a5"/>
        <w:spacing w:before="0" w:beforeAutospacing="0" w:after="0" w:afterAutospacing="0" w:line="20" w:lineRule="atLeast"/>
        <w:ind w:left="720"/>
        <w:rPr>
          <w:rFonts w:ascii="微软雅黑" w:eastAsia="微软雅黑" w:hAnsi="微软雅黑" w:hint="eastAsia"/>
          <w:sz w:val="18"/>
          <w:szCs w:val="18"/>
        </w:rPr>
      </w:pPr>
      <w:r w:rsidRPr="00896C9D">
        <w:rPr>
          <w:rFonts w:ascii="微软雅黑" w:eastAsia="微软雅黑" w:hAnsi="微软雅黑"/>
          <w:sz w:val="18"/>
          <w:szCs w:val="18"/>
        </w:rPr>
        <w:t>使用步骤：向 Buffer 写数据，调用 flip 方法转为读模式，从 Buffer 中读数据，调用 clear 或 compact 方法清空缓冲区。</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Q4：什么是 AIO？</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AIO 是 JDK7 引入的异步非阻塞 IO。服务器实现模式为一个有效请求对应一个线程，客户端的 IO 请求都是由操作系统先完成 IO 操作后再通知服务器应用来直接使用准备好的数据。适用连接数目多且连接时间长的场景。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异步是</w:t>
      </w:r>
      <w:proofErr w:type="gramEnd"/>
      <w:r w:rsidRPr="00896C9D">
        <w:rPr>
          <w:rFonts w:ascii="微软雅黑" w:eastAsia="微软雅黑" w:hAnsi="微软雅黑"/>
          <w:sz w:val="18"/>
          <w:szCs w:val="18"/>
        </w:rPr>
        <w:t>指服务端线程接收到客户端管道后就交给底层处理IO通信，自己可以做其他事情，非阻塞是指客户端有数据才会处理，处理好再通知服务器。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实现方式包括通过 Future 的 </w:t>
      </w:r>
      <w:r w:rsidRPr="00896C9D">
        <w:rPr>
          <w:rStyle w:val="HTML"/>
          <w:rFonts w:ascii="微软雅黑" w:eastAsia="微软雅黑" w:hAnsi="微软雅黑"/>
          <w:sz w:val="18"/>
          <w:szCs w:val="18"/>
        </w:rPr>
        <w:t>get</w:t>
      </w:r>
      <w:r w:rsidRPr="00896C9D">
        <w:rPr>
          <w:rFonts w:ascii="微软雅黑" w:eastAsia="微软雅黑" w:hAnsi="微软雅黑"/>
          <w:sz w:val="18"/>
          <w:szCs w:val="18"/>
        </w:rPr>
        <w:t xml:space="preserve"> 方法进行阻塞式调用以及实现 CompletionHandler 接口，重写请求成功的回调方法 </w:t>
      </w:r>
      <w:r w:rsidRPr="00896C9D">
        <w:rPr>
          <w:rStyle w:val="HTML"/>
          <w:rFonts w:ascii="微软雅黑" w:eastAsia="微软雅黑" w:hAnsi="微软雅黑"/>
          <w:sz w:val="18"/>
          <w:szCs w:val="18"/>
        </w:rPr>
        <w:t>completed</w:t>
      </w:r>
      <w:r w:rsidRPr="00896C9D">
        <w:rPr>
          <w:rFonts w:ascii="微软雅黑" w:eastAsia="微软雅黑" w:hAnsi="微软雅黑"/>
          <w:sz w:val="18"/>
          <w:szCs w:val="18"/>
        </w:rPr>
        <w:t xml:space="preserve"> 和请求失败回调方法 </w:t>
      </w:r>
      <w:r w:rsidRPr="00896C9D">
        <w:rPr>
          <w:rStyle w:val="HTML"/>
          <w:rFonts w:ascii="微软雅黑" w:eastAsia="微软雅黑" w:hAnsi="微软雅黑"/>
          <w:sz w:val="18"/>
          <w:szCs w:val="18"/>
        </w:rPr>
        <w:t>failed</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Q5：java.io 包下有哪些流？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主要分为</w:t>
      </w:r>
      <w:r w:rsidRPr="00CA5809">
        <w:rPr>
          <w:rFonts w:ascii="微软雅黑" w:eastAsia="微软雅黑" w:hAnsi="微软雅黑"/>
          <w:b/>
          <w:color w:val="FF0000"/>
          <w:sz w:val="18"/>
          <w:szCs w:val="18"/>
        </w:rPr>
        <w:t>字符流和字节流</w:t>
      </w:r>
      <w:r w:rsidRPr="00896C9D">
        <w:rPr>
          <w:rFonts w:ascii="微软雅黑" w:eastAsia="微软雅黑" w:hAnsi="微软雅黑"/>
          <w:sz w:val="18"/>
          <w:szCs w:val="18"/>
        </w:rPr>
        <w:t>，字符流一般用于文本文件，字节流一般用于图像或其他文件。</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字符流包括了</w:t>
      </w:r>
      <w:r w:rsidRPr="00CA5809">
        <w:rPr>
          <w:rFonts w:ascii="微软雅黑" w:eastAsia="微软雅黑" w:hAnsi="微软雅黑"/>
          <w:b/>
          <w:color w:val="FF0000"/>
          <w:sz w:val="18"/>
          <w:szCs w:val="18"/>
        </w:rPr>
        <w:t>字符输入流 Reader 和字符输出流 Writer</w:t>
      </w:r>
      <w:r w:rsidRPr="00896C9D">
        <w:rPr>
          <w:rFonts w:ascii="微软雅黑" w:eastAsia="微软雅黑" w:hAnsi="微软雅黑"/>
          <w:sz w:val="18"/>
          <w:szCs w:val="18"/>
        </w:rPr>
        <w:t>，字节</w:t>
      </w:r>
      <w:proofErr w:type="gramStart"/>
      <w:r w:rsidRPr="00896C9D">
        <w:rPr>
          <w:rFonts w:ascii="微软雅黑" w:eastAsia="微软雅黑" w:hAnsi="微软雅黑"/>
          <w:sz w:val="18"/>
          <w:szCs w:val="18"/>
        </w:rPr>
        <w:t>流包括</w:t>
      </w:r>
      <w:proofErr w:type="gramEnd"/>
      <w:r w:rsidRPr="00896C9D">
        <w:rPr>
          <w:rFonts w:ascii="微软雅黑" w:eastAsia="微软雅黑" w:hAnsi="微软雅黑"/>
          <w:sz w:val="18"/>
          <w:szCs w:val="18"/>
        </w:rPr>
        <w:t>了</w:t>
      </w:r>
      <w:r w:rsidRPr="00CA5809">
        <w:rPr>
          <w:rFonts w:ascii="微软雅黑" w:eastAsia="微软雅黑" w:hAnsi="微软雅黑"/>
          <w:color w:val="FF0000"/>
          <w:sz w:val="18"/>
          <w:szCs w:val="18"/>
        </w:rPr>
        <w:t>字节输入流 InputStream 和字节输出流 OutputStream</w:t>
      </w:r>
      <w:r w:rsidRPr="00896C9D">
        <w:rPr>
          <w:rFonts w:ascii="微软雅黑" w:eastAsia="微软雅黑" w:hAnsi="微软雅黑"/>
          <w:sz w:val="18"/>
          <w:szCs w:val="18"/>
        </w:rPr>
        <w:t>。字符流和字节流都有对应的缓冲流，字节流也可以包装为字符流，缓冲流带有一个 8KB 的缓冲数组，可以提高流的读写效率。除了缓冲流外还有过滤流 FilterReader、字符数组流 CharArrayReader、字节数组流 ByteArrayInputStream、文件流 FileInputStream 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Q6：序列化和反序列化是什么？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Java 对象 JVM 退出时会全部销毁，如果需要将对象及状态持久化，就要通过序列化实现，将内存中的对象保存在二进制流中，需要时再将</w:t>
      </w:r>
      <w:proofErr w:type="gramStart"/>
      <w:r w:rsidRPr="00896C9D">
        <w:rPr>
          <w:rFonts w:ascii="微软雅黑" w:eastAsia="微软雅黑" w:hAnsi="微软雅黑"/>
          <w:sz w:val="18"/>
          <w:szCs w:val="18"/>
        </w:rPr>
        <w:t>二进制流反序列</w:t>
      </w:r>
      <w:proofErr w:type="gramEnd"/>
      <w:r w:rsidRPr="00896C9D">
        <w:rPr>
          <w:rFonts w:ascii="微软雅黑" w:eastAsia="微软雅黑" w:hAnsi="微软雅黑"/>
          <w:sz w:val="18"/>
          <w:szCs w:val="18"/>
        </w:rPr>
        <w:t>化为对象。对象序列化保存的是对象的状态，因此属于类属性的静态变量不会被序列化。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常见的序列化有三种：</w:t>
      </w:r>
    </w:p>
    <w:p w:rsidR="00482A2E" w:rsidRPr="00896C9D" w:rsidRDefault="00482A2E" w:rsidP="00141450">
      <w:pPr>
        <w:pStyle w:val="a5"/>
        <w:numPr>
          <w:ilvl w:val="0"/>
          <w:numId w:val="11"/>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Java 原生序列化</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 xml:space="preserve">实现 </w:t>
      </w:r>
      <w:r w:rsidRPr="00896C9D">
        <w:rPr>
          <w:rStyle w:val="HTML"/>
          <w:rFonts w:ascii="微软雅黑" w:eastAsia="微软雅黑" w:hAnsi="微软雅黑"/>
          <w:sz w:val="18"/>
          <w:szCs w:val="18"/>
        </w:rPr>
        <w:t>Serializabale</w:t>
      </w:r>
      <w:r w:rsidRPr="00896C9D">
        <w:rPr>
          <w:rFonts w:ascii="微软雅黑" w:eastAsia="微软雅黑" w:hAnsi="微软雅黑"/>
          <w:sz w:val="18"/>
          <w:szCs w:val="18"/>
        </w:rPr>
        <w:t xml:space="preserve"> 标记接口，Java 序列化保留了对象类的元数据（如类、成员变量、继承类信息）以及对象数据，兼容性最好，但不支持跨语言，性能一般。序列化和反序列化必须保持序列化 ID 的一致，一般使用 </w:t>
      </w:r>
      <w:r w:rsidRPr="00896C9D">
        <w:rPr>
          <w:rStyle w:val="HTML"/>
          <w:rFonts w:ascii="微软雅黑" w:eastAsia="微软雅黑" w:hAnsi="微软雅黑"/>
          <w:sz w:val="18"/>
          <w:szCs w:val="18"/>
        </w:rPr>
        <w:t>private static final long serialVersionUID</w:t>
      </w:r>
      <w:r w:rsidRPr="00896C9D">
        <w:rPr>
          <w:rFonts w:ascii="微软雅黑" w:eastAsia="微软雅黑" w:hAnsi="微软雅黑"/>
          <w:sz w:val="18"/>
          <w:szCs w:val="18"/>
        </w:rPr>
        <w:t xml:space="preserve"> 定义序列化 ID，如果不设置编译器会根据类的内部实现自动生成该值。如果是兼容升级不应该修改序列化 ID，防止出错，如果是不兼容升级则需要修改。</w:t>
      </w:r>
    </w:p>
    <w:p w:rsidR="00482A2E" w:rsidRPr="00896C9D" w:rsidRDefault="00482A2E" w:rsidP="00141450">
      <w:pPr>
        <w:pStyle w:val="a5"/>
        <w:numPr>
          <w:ilvl w:val="0"/>
          <w:numId w:val="11"/>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Hessian 序列化</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Hessian 序列化是一种支持动态类型、跨语言、基于对象传输的网络协议。Java 对象序列化的二进制流可以被其它语言反序列化。Hessian 协议的特性：① 自描述序列化类型，不依赖外部描述文件，用一个字节表示常用基础类型，极大缩短二进制流。② 语言无关，支持脚本语言。③ 协议简单，比 Java 原生序列化高效。Hessian 会把复杂对象所有属性存储在一个 Map 中序列化，</w:t>
      </w:r>
      <w:proofErr w:type="gramStart"/>
      <w:r w:rsidRPr="00896C9D">
        <w:rPr>
          <w:rFonts w:ascii="微软雅黑" w:eastAsia="微软雅黑" w:hAnsi="微软雅黑"/>
          <w:sz w:val="18"/>
          <w:szCs w:val="18"/>
        </w:rPr>
        <w:t>当父类和</w:t>
      </w:r>
      <w:proofErr w:type="gramEnd"/>
      <w:r w:rsidRPr="00896C9D">
        <w:rPr>
          <w:rFonts w:ascii="微软雅黑" w:eastAsia="微软雅黑" w:hAnsi="微软雅黑"/>
          <w:sz w:val="18"/>
          <w:szCs w:val="18"/>
        </w:rPr>
        <w:t>子类存在同名成员变量时会先</w:t>
      </w:r>
      <w:proofErr w:type="gramStart"/>
      <w:r w:rsidRPr="00896C9D">
        <w:rPr>
          <w:rFonts w:ascii="微软雅黑" w:eastAsia="微软雅黑" w:hAnsi="微软雅黑"/>
          <w:sz w:val="18"/>
          <w:szCs w:val="18"/>
        </w:rPr>
        <w:t>序列化子</w:t>
      </w:r>
      <w:proofErr w:type="gramEnd"/>
      <w:r w:rsidRPr="00896C9D">
        <w:rPr>
          <w:rFonts w:ascii="微软雅黑" w:eastAsia="微软雅黑" w:hAnsi="微软雅黑"/>
          <w:sz w:val="18"/>
          <w:szCs w:val="18"/>
        </w:rPr>
        <w:t>类再</w:t>
      </w:r>
      <w:proofErr w:type="gramStart"/>
      <w:r w:rsidRPr="00896C9D">
        <w:rPr>
          <w:rFonts w:ascii="微软雅黑" w:eastAsia="微软雅黑" w:hAnsi="微软雅黑"/>
          <w:sz w:val="18"/>
          <w:szCs w:val="18"/>
        </w:rPr>
        <w:t>序列化父类</w:t>
      </w:r>
      <w:proofErr w:type="gramEnd"/>
      <w:r w:rsidRPr="00896C9D">
        <w:rPr>
          <w:rFonts w:ascii="微软雅黑" w:eastAsia="微软雅黑" w:hAnsi="微软雅黑"/>
          <w:sz w:val="18"/>
          <w:szCs w:val="18"/>
        </w:rPr>
        <w:t>，因此</w:t>
      </w:r>
      <w:proofErr w:type="gramStart"/>
      <w:r w:rsidRPr="00896C9D">
        <w:rPr>
          <w:rFonts w:ascii="微软雅黑" w:eastAsia="微软雅黑" w:hAnsi="微软雅黑"/>
          <w:sz w:val="18"/>
          <w:szCs w:val="18"/>
        </w:rPr>
        <w:t>子类值会</w:t>
      </w:r>
      <w:proofErr w:type="gramEnd"/>
      <w:r w:rsidRPr="00896C9D">
        <w:rPr>
          <w:rFonts w:ascii="微软雅黑" w:eastAsia="微软雅黑" w:hAnsi="微软雅黑"/>
          <w:sz w:val="18"/>
          <w:szCs w:val="18"/>
        </w:rPr>
        <w:t>被</w:t>
      </w:r>
      <w:proofErr w:type="gramStart"/>
      <w:r w:rsidRPr="00896C9D">
        <w:rPr>
          <w:rFonts w:ascii="微软雅黑" w:eastAsia="微软雅黑" w:hAnsi="微软雅黑"/>
          <w:sz w:val="18"/>
          <w:szCs w:val="18"/>
        </w:rPr>
        <w:t>父类覆盖</w:t>
      </w:r>
      <w:proofErr w:type="gramEnd"/>
      <w:r w:rsidRPr="00896C9D">
        <w:rPr>
          <w:rFonts w:ascii="微软雅黑" w:eastAsia="微软雅黑" w:hAnsi="微软雅黑"/>
          <w:sz w:val="18"/>
          <w:szCs w:val="18"/>
        </w:rPr>
        <w:t>。</w:t>
      </w:r>
    </w:p>
    <w:p w:rsidR="00482A2E" w:rsidRPr="00896C9D" w:rsidRDefault="00482A2E" w:rsidP="00141450">
      <w:pPr>
        <w:pStyle w:val="a5"/>
        <w:numPr>
          <w:ilvl w:val="0"/>
          <w:numId w:val="11"/>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JSON 序列化</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JSON 序列化就是将数据对象转换为 JSON 字符串，在序列化过程中抛弃了类型信息，所以反序列化时只有提供类型信息才能准确进行。相比前两种方式可读性更好，方便调试。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序列化通常会使用网络传输对象，而对象中往往有敏感数据，容易遭受攻击，Jackson 和 fastjson 等都出现过反序列化漏洞，因此不需要进行序列化的敏感属性传输时应加上 transient 关键字。transient 的作用就是把变量生命周期仅限于内存而不会写到磁盘里持久化，变量会被设为对应数据类型的零值。</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JVM 32</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内存区域划分 8</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Q1：运行</w:t>
      </w:r>
      <w:proofErr w:type="gramStart"/>
      <w:r w:rsidRPr="00896C9D">
        <w:rPr>
          <w:rFonts w:ascii="微软雅黑" w:eastAsia="微软雅黑" w:hAnsi="微软雅黑"/>
          <w:sz w:val="18"/>
          <w:szCs w:val="18"/>
        </w:rPr>
        <w:t>时数据</w:t>
      </w:r>
      <w:proofErr w:type="gramEnd"/>
      <w:r w:rsidRPr="00896C9D">
        <w:rPr>
          <w:rFonts w:ascii="微软雅黑" w:eastAsia="微软雅黑" w:hAnsi="微软雅黑"/>
          <w:sz w:val="18"/>
          <w:szCs w:val="18"/>
        </w:rPr>
        <w:t>区是什么？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虚拟机在执行 Java 程序的过程中会把它所管理的内存划分为若干不同的数据区，这些区域有各自的用途、创建和销毁时间。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线程私有：</w:t>
      </w:r>
      <w:r w:rsidRPr="00CA5809">
        <w:rPr>
          <w:rFonts w:ascii="微软雅黑" w:eastAsia="微软雅黑" w:hAnsi="微软雅黑"/>
          <w:b/>
          <w:color w:val="FF0000"/>
          <w:sz w:val="18"/>
          <w:szCs w:val="18"/>
        </w:rPr>
        <w:t>程序计数器、Java 虚拟机</w:t>
      </w:r>
      <w:proofErr w:type="gramStart"/>
      <w:r w:rsidRPr="00CA5809">
        <w:rPr>
          <w:rFonts w:ascii="微软雅黑" w:eastAsia="微软雅黑" w:hAnsi="微软雅黑"/>
          <w:b/>
          <w:color w:val="FF0000"/>
          <w:sz w:val="18"/>
          <w:szCs w:val="18"/>
        </w:rPr>
        <w:t>栈</w:t>
      </w:r>
      <w:proofErr w:type="gramEnd"/>
      <w:r w:rsidRPr="00CA5809">
        <w:rPr>
          <w:rFonts w:ascii="微软雅黑" w:eastAsia="微软雅黑" w:hAnsi="微软雅黑"/>
          <w:b/>
          <w:color w:val="FF0000"/>
          <w:sz w:val="18"/>
          <w:szCs w:val="18"/>
        </w:rPr>
        <w:t>、本地方法</w:t>
      </w:r>
      <w:proofErr w:type="gramStart"/>
      <w:r w:rsidRPr="00CA5809">
        <w:rPr>
          <w:rFonts w:ascii="微软雅黑" w:eastAsia="微软雅黑" w:hAnsi="微软雅黑"/>
          <w:b/>
          <w:color w:val="FF0000"/>
          <w:sz w:val="18"/>
          <w:szCs w:val="18"/>
        </w:rPr>
        <w:t>栈</w:t>
      </w:r>
      <w:proofErr w:type="gramEnd"/>
      <w:r w:rsidRPr="00CA5809">
        <w:rPr>
          <w:rFonts w:ascii="微软雅黑" w:eastAsia="微软雅黑" w:hAnsi="微软雅黑"/>
          <w:b/>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线程共享：</w:t>
      </w:r>
      <w:r w:rsidRPr="00CA5809">
        <w:rPr>
          <w:rFonts w:ascii="微软雅黑" w:eastAsia="微软雅黑" w:hAnsi="微软雅黑"/>
          <w:b/>
          <w:color w:val="FF0000"/>
          <w:sz w:val="18"/>
          <w:szCs w:val="18"/>
        </w:rPr>
        <w:t>Java 堆、方法区</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Q2：程序计数器是什么？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程序计数器</w:t>
      </w:r>
      <w:r w:rsidRPr="00896C9D">
        <w:rPr>
          <w:rFonts w:ascii="微软雅黑" w:eastAsia="微软雅黑" w:hAnsi="微软雅黑"/>
          <w:sz w:val="18"/>
          <w:szCs w:val="18"/>
        </w:rPr>
        <w:t>是一块较小的内存空间，可以看作当前线程所执行字节码的行号指示器。</w:t>
      </w:r>
      <w:r w:rsidRPr="00CA5809">
        <w:rPr>
          <w:rFonts w:ascii="微软雅黑" w:eastAsia="微软雅黑" w:hAnsi="微软雅黑"/>
          <w:b/>
          <w:color w:val="FF0000"/>
          <w:sz w:val="18"/>
          <w:szCs w:val="18"/>
        </w:rPr>
        <w:t>字节码解释器工作时通过改变计数器的值选取下一条执行指令</w:t>
      </w:r>
      <w:r w:rsidRPr="00896C9D">
        <w:rPr>
          <w:rFonts w:ascii="微软雅黑" w:eastAsia="微软雅黑" w:hAnsi="微软雅黑"/>
          <w:sz w:val="18"/>
          <w:szCs w:val="18"/>
        </w:rPr>
        <w:t>。分支、循环、跳转、线程恢复等功能都需要依赖计数器完成。是唯一在虚拟机规范中没有规定内存溢出情况的区域。</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如果线程正在执行 Java 方法，计数器记录正在执行的虚拟机字节码指令地址。如果是本地方法，计数器值为 Undefined。</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Q3：Java 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的作用？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Java 虚拟机</w:t>
      </w:r>
      <w:proofErr w:type="gramStart"/>
      <w:r w:rsidRPr="00896C9D">
        <w:rPr>
          <w:rStyle w:val="a6"/>
          <w:rFonts w:ascii="微软雅黑" w:eastAsia="微软雅黑" w:hAnsi="微软雅黑"/>
          <w:sz w:val="18"/>
          <w:szCs w:val="18"/>
        </w:rPr>
        <w:t>栈</w:t>
      </w:r>
      <w:proofErr w:type="gramEnd"/>
      <w:r w:rsidRPr="00896C9D">
        <w:rPr>
          <w:rFonts w:ascii="微软雅黑" w:eastAsia="微软雅黑" w:hAnsi="微软雅黑"/>
          <w:sz w:val="18"/>
          <w:szCs w:val="18"/>
        </w:rPr>
        <w:t xml:space="preserve">来描述 </w:t>
      </w:r>
      <w:r w:rsidRPr="00CA5809">
        <w:rPr>
          <w:rFonts w:ascii="微软雅黑" w:eastAsia="微软雅黑" w:hAnsi="微软雅黑"/>
          <w:b/>
          <w:color w:val="FF0000"/>
          <w:sz w:val="18"/>
          <w:szCs w:val="18"/>
        </w:rPr>
        <w:t>Java 方法的内存模型</w:t>
      </w:r>
      <w:r w:rsidRPr="00896C9D">
        <w:rPr>
          <w:rFonts w:ascii="微软雅黑" w:eastAsia="微软雅黑" w:hAnsi="微软雅黑"/>
          <w:sz w:val="18"/>
          <w:szCs w:val="18"/>
        </w:rPr>
        <w:t>。每当有新线程创建时就会分配一个</w:t>
      </w:r>
      <w:proofErr w:type="gramStart"/>
      <w:r w:rsidRPr="00CA5809">
        <w:rPr>
          <w:rFonts w:ascii="微软雅黑" w:eastAsia="微软雅黑" w:hAnsi="微软雅黑"/>
          <w:b/>
          <w:sz w:val="18"/>
          <w:szCs w:val="18"/>
        </w:rPr>
        <w:t>栈</w:t>
      </w:r>
      <w:proofErr w:type="gramEnd"/>
      <w:r w:rsidRPr="00CA5809">
        <w:rPr>
          <w:rFonts w:ascii="微软雅黑" w:eastAsia="微软雅黑" w:hAnsi="微软雅黑"/>
          <w:b/>
          <w:sz w:val="18"/>
          <w:szCs w:val="18"/>
        </w:rPr>
        <w:t>空间</w:t>
      </w:r>
      <w:r w:rsidRPr="00896C9D">
        <w:rPr>
          <w:rFonts w:ascii="微软雅黑" w:eastAsia="微软雅黑" w:hAnsi="微软雅黑"/>
          <w:sz w:val="18"/>
          <w:szCs w:val="18"/>
        </w:rPr>
        <w:t>，线程结束后</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空间被回收，</w:t>
      </w:r>
      <w:proofErr w:type="gramStart"/>
      <w:r w:rsidRPr="00CA5809">
        <w:rPr>
          <w:rFonts w:ascii="微软雅黑" w:eastAsia="微软雅黑" w:hAnsi="微软雅黑"/>
          <w:b/>
          <w:sz w:val="18"/>
          <w:szCs w:val="18"/>
        </w:rPr>
        <w:t>栈</w:t>
      </w:r>
      <w:proofErr w:type="gramEnd"/>
      <w:r w:rsidRPr="00CA5809">
        <w:rPr>
          <w:rFonts w:ascii="微软雅黑" w:eastAsia="微软雅黑" w:hAnsi="微软雅黑"/>
          <w:b/>
          <w:sz w:val="18"/>
          <w:szCs w:val="18"/>
        </w:rPr>
        <w:t>与线程拥有相同的生命周期</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中元素用于支持虚拟机进行方法调用，每个方法在执行时</w:t>
      </w:r>
      <w:r w:rsidRPr="00896C9D">
        <w:rPr>
          <w:rFonts w:ascii="微软雅黑" w:eastAsia="微软雅黑" w:hAnsi="微软雅黑"/>
          <w:sz w:val="18"/>
          <w:szCs w:val="18"/>
        </w:rPr>
        <w:lastRenderedPageBreak/>
        <w:t>都会创建一个</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帧存储方法的局部变量表、操作</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、动态链接和方法出口等信息。每个方法从调用到执行完成，就是</w:t>
      </w:r>
      <w:proofErr w:type="gramStart"/>
      <w:r w:rsidRPr="00896C9D">
        <w:rPr>
          <w:rFonts w:ascii="微软雅黑" w:eastAsia="微软雅黑" w:hAnsi="微软雅黑"/>
          <w:sz w:val="18"/>
          <w:szCs w:val="18"/>
        </w:rPr>
        <w:t>栈帧从入栈</w:t>
      </w:r>
      <w:proofErr w:type="gramEnd"/>
      <w:r w:rsidRPr="00896C9D">
        <w:rPr>
          <w:rFonts w:ascii="微软雅黑" w:eastAsia="微软雅黑" w:hAnsi="微软雅黑"/>
          <w:sz w:val="18"/>
          <w:szCs w:val="18"/>
        </w:rPr>
        <w:t>到出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的过程。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有两类异常：① 线程请求的</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深度大于虚拟机允许的深度抛出 StackOverflowError。② 如果 JVM </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容量可以动态扩展，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扩展无法申请足够内存抛出 OutOfMemoryError（HotSpot 不可动态扩展，不存在此问题）。</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的作用？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本地方法</w:t>
      </w:r>
      <w:proofErr w:type="gramStart"/>
      <w:r w:rsidRPr="00896C9D">
        <w:rPr>
          <w:rStyle w:val="a6"/>
          <w:rFonts w:ascii="微软雅黑" w:eastAsia="微软雅黑" w:hAnsi="微软雅黑"/>
          <w:sz w:val="18"/>
          <w:szCs w:val="18"/>
        </w:rPr>
        <w:t>栈</w:t>
      </w:r>
      <w:proofErr w:type="gramEnd"/>
      <w:r w:rsidRPr="00896C9D">
        <w:rPr>
          <w:rFonts w:ascii="微软雅黑" w:eastAsia="微软雅黑" w:hAnsi="微软雅黑"/>
          <w:sz w:val="18"/>
          <w:szCs w:val="18"/>
        </w:rPr>
        <w:t>与虚拟机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作用相似，</w:t>
      </w:r>
      <w:r w:rsidRPr="00CA5809">
        <w:rPr>
          <w:rFonts w:ascii="微软雅黑" w:eastAsia="微软雅黑" w:hAnsi="微软雅黑"/>
          <w:b/>
          <w:sz w:val="18"/>
          <w:szCs w:val="18"/>
        </w:rPr>
        <w:t>不同的是虚拟机</w:t>
      </w:r>
      <w:proofErr w:type="gramStart"/>
      <w:r w:rsidRPr="00CA5809">
        <w:rPr>
          <w:rFonts w:ascii="微软雅黑" w:eastAsia="微软雅黑" w:hAnsi="微软雅黑"/>
          <w:b/>
          <w:sz w:val="18"/>
          <w:szCs w:val="18"/>
        </w:rPr>
        <w:t>栈</w:t>
      </w:r>
      <w:proofErr w:type="gramEnd"/>
      <w:r w:rsidRPr="00CA5809">
        <w:rPr>
          <w:rFonts w:ascii="微软雅黑" w:eastAsia="微软雅黑" w:hAnsi="微软雅黑"/>
          <w:b/>
          <w:sz w:val="18"/>
          <w:szCs w:val="18"/>
        </w:rPr>
        <w:t>为虚拟机执行 Java 方法服务</w:t>
      </w:r>
      <w:r w:rsidRPr="00896C9D">
        <w:rPr>
          <w:rFonts w:ascii="微软雅黑" w:eastAsia="微软雅黑" w:hAnsi="微软雅黑"/>
          <w:sz w:val="18"/>
          <w:szCs w:val="18"/>
        </w:rPr>
        <w:t>，</w:t>
      </w:r>
      <w:r w:rsidRPr="00CA5809">
        <w:rPr>
          <w:rFonts w:ascii="微软雅黑" w:eastAsia="微软雅黑" w:hAnsi="微软雅黑"/>
          <w:b/>
          <w:sz w:val="18"/>
          <w:szCs w:val="18"/>
        </w:rPr>
        <w:t>本地方法</w:t>
      </w:r>
      <w:proofErr w:type="gramStart"/>
      <w:r w:rsidRPr="00CA5809">
        <w:rPr>
          <w:rFonts w:ascii="微软雅黑" w:eastAsia="微软雅黑" w:hAnsi="微软雅黑"/>
          <w:b/>
          <w:sz w:val="18"/>
          <w:szCs w:val="18"/>
        </w:rPr>
        <w:t>栈</w:t>
      </w:r>
      <w:proofErr w:type="gramEnd"/>
      <w:r w:rsidRPr="00CA5809">
        <w:rPr>
          <w:rFonts w:ascii="微软雅黑" w:eastAsia="微软雅黑" w:hAnsi="微软雅黑"/>
          <w:b/>
          <w:sz w:val="18"/>
          <w:szCs w:val="18"/>
        </w:rPr>
        <w:t>为虚本地方法服务</w:t>
      </w:r>
      <w:r w:rsidRPr="00896C9D">
        <w:rPr>
          <w:rFonts w:ascii="微软雅黑" w:eastAsia="微软雅黑" w:hAnsi="微软雅黑"/>
          <w:sz w:val="18"/>
          <w:szCs w:val="18"/>
        </w:rPr>
        <w:t>。调用本地方法时虚拟机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保持不变，动态链接并直接调用指定本地方法。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虚拟机规范对本地方法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中方法的语言与数据结构无强制规定，虚拟机可自由实现，例如 HotSpot 将虚拟机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和本地方法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合二为一。</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在</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深度异常和</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扩展失败时分别抛出 StackOverflowError 和 OutOfMemoryError。</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Q5：堆的作用是什么？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堆</w:t>
      </w:r>
      <w:r w:rsidRPr="00896C9D">
        <w:rPr>
          <w:rFonts w:ascii="微软雅黑" w:eastAsia="微软雅黑" w:hAnsi="微软雅黑"/>
          <w:sz w:val="18"/>
          <w:szCs w:val="18"/>
        </w:rPr>
        <w:t>是</w:t>
      </w:r>
      <w:r w:rsidRPr="00CA5809">
        <w:rPr>
          <w:rFonts w:ascii="微软雅黑" w:eastAsia="微软雅黑" w:hAnsi="微软雅黑"/>
          <w:b/>
          <w:sz w:val="18"/>
          <w:szCs w:val="18"/>
        </w:rPr>
        <w:t>虚拟机所管理的内存中最大的一块，被所有线程共享的，在虚拟机启动时创建</w:t>
      </w:r>
      <w:r w:rsidRPr="00896C9D">
        <w:rPr>
          <w:rFonts w:ascii="微软雅黑" w:eastAsia="微软雅黑" w:hAnsi="微软雅黑"/>
          <w:sz w:val="18"/>
          <w:szCs w:val="18"/>
        </w:rPr>
        <w:t>。堆用来存放对象实例，Java 里几乎所有对象实例都在</w:t>
      </w:r>
      <w:proofErr w:type="gramStart"/>
      <w:r w:rsidRPr="00896C9D">
        <w:rPr>
          <w:rFonts w:ascii="微软雅黑" w:eastAsia="微软雅黑" w:hAnsi="微软雅黑"/>
          <w:sz w:val="18"/>
          <w:szCs w:val="18"/>
        </w:rPr>
        <w:t>堆分配</w:t>
      </w:r>
      <w:proofErr w:type="gramEnd"/>
      <w:r w:rsidRPr="00896C9D">
        <w:rPr>
          <w:rFonts w:ascii="微软雅黑" w:eastAsia="微软雅黑" w:hAnsi="微软雅黑"/>
          <w:sz w:val="18"/>
          <w:szCs w:val="18"/>
        </w:rPr>
        <w:t>内存。</w:t>
      </w:r>
      <w:proofErr w:type="gramStart"/>
      <w:r w:rsidRPr="00896C9D">
        <w:rPr>
          <w:rFonts w:ascii="微软雅黑" w:eastAsia="微软雅黑" w:hAnsi="微软雅黑"/>
          <w:sz w:val="18"/>
          <w:szCs w:val="18"/>
        </w:rPr>
        <w:t>堆可以</w:t>
      </w:r>
      <w:proofErr w:type="gramEnd"/>
      <w:r w:rsidRPr="00896C9D">
        <w:rPr>
          <w:rFonts w:ascii="微软雅黑" w:eastAsia="微软雅黑" w:hAnsi="微软雅黑"/>
          <w:sz w:val="18"/>
          <w:szCs w:val="18"/>
        </w:rPr>
        <w:t>处于物理上不连续的内存空间，逻辑上应该连续，但对于例如数组这样的大对象，多数虚拟机实现出于简单、存储高效的考虑会要求连续的内存空间。</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proofErr w:type="gramStart"/>
      <w:r w:rsidRPr="00896C9D">
        <w:rPr>
          <w:rFonts w:ascii="微软雅黑" w:eastAsia="微软雅黑" w:hAnsi="微软雅黑"/>
          <w:sz w:val="18"/>
          <w:szCs w:val="18"/>
        </w:rPr>
        <w:t>堆既可以</w:t>
      </w:r>
      <w:proofErr w:type="gramEnd"/>
      <w:r w:rsidRPr="00896C9D">
        <w:rPr>
          <w:rFonts w:ascii="微软雅黑" w:eastAsia="微软雅黑" w:hAnsi="微软雅黑"/>
          <w:sz w:val="18"/>
          <w:szCs w:val="18"/>
        </w:rPr>
        <w:t xml:space="preserve">被实现成固定大小，也可以是可扩展的，可通过 </w:t>
      </w:r>
      <w:r w:rsidRPr="00896C9D">
        <w:rPr>
          <w:rStyle w:val="HTML"/>
          <w:rFonts w:ascii="微软雅黑" w:eastAsia="微软雅黑" w:hAnsi="微软雅黑"/>
          <w:sz w:val="18"/>
          <w:szCs w:val="18"/>
        </w:rPr>
        <w:t>-Xms</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-Xmx</w:t>
      </w:r>
      <w:r w:rsidRPr="00896C9D">
        <w:rPr>
          <w:rFonts w:ascii="微软雅黑" w:eastAsia="微软雅黑" w:hAnsi="微软雅黑"/>
          <w:sz w:val="18"/>
          <w:szCs w:val="18"/>
        </w:rPr>
        <w:t xml:space="preserve"> 设置堆的最小和最大容量，当前主流 JVM 都按照可扩展实现。如果堆没有内存完成实例分配也无法扩展，抛出 OutOfMemoryError。</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Q6：方法区的作用是什么？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方法区</w:t>
      </w:r>
      <w:r w:rsidRPr="00896C9D">
        <w:rPr>
          <w:rFonts w:ascii="微软雅黑" w:eastAsia="微软雅黑" w:hAnsi="微软雅黑"/>
          <w:sz w:val="18"/>
          <w:szCs w:val="18"/>
        </w:rPr>
        <w:t>用于存储被虚拟机加载的类型信息、常量、静态变量、即时编译器编译后的代码缓存等数据。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JDK8 之前使用永久</w:t>
      </w:r>
      <w:proofErr w:type="gramStart"/>
      <w:r w:rsidRPr="00896C9D">
        <w:rPr>
          <w:rFonts w:ascii="微软雅黑" w:eastAsia="微软雅黑" w:hAnsi="微软雅黑"/>
          <w:sz w:val="18"/>
          <w:szCs w:val="18"/>
        </w:rPr>
        <w:t>代实现</w:t>
      </w:r>
      <w:proofErr w:type="gramEnd"/>
      <w:r w:rsidRPr="00896C9D">
        <w:rPr>
          <w:rFonts w:ascii="微软雅黑" w:eastAsia="微软雅黑" w:hAnsi="微软雅黑"/>
          <w:sz w:val="18"/>
          <w:szCs w:val="18"/>
        </w:rPr>
        <w:t xml:space="preserve">方法区，容易内存溢出，因为永久代有 </w:t>
      </w:r>
      <w:r w:rsidRPr="00896C9D">
        <w:rPr>
          <w:rStyle w:val="HTML"/>
          <w:rFonts w:ascii="微软雅黑" w:eastAsia="微软雅黑" w:hAnsi="微软雅黑"/>
          <w:sz w:val="18"/>
          <w:szCs w:val="18"/>
        </w:rPr>
        <w:t>-XX:MaxPermSize</w:t>
      </w:r>
      <w:r w:rsidRPr="00896C9D">
        <w:rPr>
          <w:rFonts w:ascii="微软雅黑" w:eastAsia="微软雅黑" w:hAnsi="微软雅黑"/>
          <w:sz w:val="18"/>
          <w:szCs w:val="18"/>
        </w:rPr>
        <w:t xml:space="preserve"> 上限，即使不设置也有默认大小。JDK7 把放在永久代的字符串常量池、静态变量等移出，JDK8 中永久</w:t>
      </w:r>
      <w:proofErr w:type="gramStart"/>
      <w:r w:rsidRPr="00896C9D">
        <w:rPr>
          <w:rFonts w:ascii="微软雅黑" w:eastAsia="微软雅黑" w:hAnsi="微软雅黑"/>
          <w:sz w:val="18"/>
          <w:szCs w:val="18"/>
        </w:rPr>
        <w:t>代完全</w:t>
      </w:r>
      <w:proofErr w:type="gramEnd"/>
      <w:r w:rsidRPr="00896C9D">
        <w:rPr>
          <w:rFonts w:ascii="微软雅黑" w:eastAsia="微软雅黑" w:hAnsi="微软雅黑"/>
          <w:sz w:val="18"/>
          <w:szCs w:val="18"/>
        </w:rPr>
        <w:t>废弃，改用在本地内存中实现的</w:t>
      </w:r>
      <w:proofErr w:type="gramStart"/>
      <w:r w:rsidRPr="00896C9D">
        <w:rPr>
          <w:rFonts w:ascii="微软雅黑" w:eastAsia="微软雅黑" w:hAnsi="微软雅黑"/>
          <w:sz w:val="18"/>
          <w:szCs w:val="18"/>
        </w:rPr>
        <w:t>元空间</w:t>
      </w:r>
      <w:proofErr w:type="gramEnd"/>
      <w:r w:rsidRPr="00896C9D">
        <w:rPr>
          <w:rFonts w:ascii="微软雅黑" w:eastAsia="微软雅黑" w:hAnsi="微软雅黑"/>
          <w:sz w:val="18"/>
          <w:szCs w:val="18"/>
        </w:rPr>
        <w:t>代替，把 JDK 7 中永久代剩余内容（主要</w:t>
      </w:r>
      <w:proofErr w:type="gramStart"/>
      <w:r w:rsidRPr="00896C9D">
        <w:rPr>
          <w:rFonts w:ascii="微软雅黑" w:eastAsia="微软雅黑" w:hAnsi="微软雅黑"/>
          <w:sz w:val="18"/>
          <w:szCs w:val="18"/>
        </w:rPr>
        <w:t>是类型</w:t>
      </w:r>
      <w:proofErr w:type="gramEnd"/>
      <w:r w:rsidRPr="00896C9D">
        <w:rPr>
          <w:rFonts w:ascii="微软雅黑" w:eastAsia="微软雅黑" w:hAnsi="微软雅黑"/>
          <w:sz w:val="18"/>
          <w:szCs w:val="18"/>
        </w:rPr>
        <w:t>信息）全部移到元空间。</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虚拟机规范</w:t>
      </w:r>
      <w:proofErr w:type="gramStart"/>
      <w:r w:rsidRPr="00896C9D">
        <w:rPr>
          <w:rFonts w:ascii="微软雅黑" w:eastAsia="微软雅黑" w:hAnsi="微软雅黑"/>
          <w:sz w:val="18"/>
          <w:szCs w:val="18"/>
        </w:rPr>
        <w:t>对方法区的</w:t>
      </w:r>
      <w:proofErr w:type="gramEnd"/>
      <w:r w:rsidRPr="00896C9D">
        <w:rPr>
          <w:rFonts w:ascii="微软雅黑" w:eastAsia="微软雅黑" w:hAnsi="微软雅黑"/>
          <w:sz w:val="18"/>
          <w:szCs w:val="18"/>
        </w:rPr>
        <w:t>约束宽松，除和</w:t>
      </w:r>
      <w:proofErr w:type="gramStart"/>
      <w:r w:rsidRPr="00896C9D">
        <w:rPr>
          <w:rFonts w:ascii="微软雅黑" w:eastAsia="微软雅黑" w:hAnsi="微软雅黑"/>
          <w:sz w:val="18"/>
          <w:szCs w:val="18"/>
        </w:rPr>
        <w:t>堆一样</w:t>
      </w:r>
      <w:proofErr w:type="gramEnd"/>
      <w:r w:rsidRPr="00896C9D">
        <w:rPr>
          <w:rFonts w:ascii="微软雅黑" w:eastAsia="微软雅黑" w:hAnsi="微软雅黑"/>
          <w:sz w:val="18"/>
          <w:szCs w:val="18"/>
        </w:rPr>
        <w:t>不需要连续内存和</w:t>
      </w:r>
      <w:proofErr w:type="gramStart"/>
      <w:r w:rsidRPr="00896C9D">
        <w:rPr>
          <w:rFonts w:ascii="微软雅黑" w:eastAsia="微软雅黑" w:hAnsi="微软雅黑"/>
          <w:sz w:val="18"/>
          <w:szCs w:val="18"/>
        </w:rPr>
        <w:t>可</w:t>
      </w:r>
      <w:proofErr w:type="gramEnd"/>
      <w:r w:rsidRPr="00896C9D">
        <w:rPr>
          <w:rFonts w:ascii="微软雅黑" w:eastAsia="微软雅黑" w:hAnsi="微软雅黑"/>
          <w:sz w:val="18"/>
          <w:szCs w:val="18"/>
        </w:rPr>
        <w:t>选择固定大小/可扩展外，还可以不实现垃圾回收。垃圾回收在方法区出现较少，主要目标针对常量池和类型卸载。如果方法</w:t>
      </w:r>
      <w:proofErr w:type="gramStart"/>
      <w:r w:rsidRPr="00896C9D">
        <w:rPr>
          <w:rFonts w:ascii="微软雅黑" w:eastAsia="微软雅黑" w:hAnsi="微软雅黑"/>
          <w:sz w:val="18"/>
          <w:szCs w:val="18"/>
        </w:rPr>
        <w:t>区无法</w:t>
      </w:r>
      <w:proofErr w:type="gramEnd"/>
      <w:r w:rsidRPr="00896C9D">
        <w:rPr>
          <w:rFonts w:ascii="微软雅黑" w:eastAsia="微软雅黑" w:hAnsi="微软雅黑"/>
          <w:sz w:val="18"/>
          <w:szCs w:val="18"/>
        </w:rPr>
        <w:t>满足新的内存分配需求，将抛出 OutOfMemoryError。</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Q7：运行时常量池的作用是什么?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运行时常量池是方法区的一部分，Class 文件中除了有类的版本、字段、方法、接口等描述信息外，还有一项信息是常量池表，用于存放编译器生成的各种字面量与符号引用，这部分内容在类加载后存放到运行时常量池。一般除了保存 Class 文件中描述的符号引用外，还会把符号引用翻译的直接引用也存储在运行时常量池。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运行时常量</w:t>
      </w:r>
      <w:proofErr w:type="gramStart"/>
      <w:r w:rsidRPr="00896C9D">
        <w:rPr>
          <w:rFonts w:ascii="微软雅黑" w:eastAsia="微软雅黑" w:hAnsi="微软雅黑"/>
          <w:sz w:val="18"/>
          <w:szCs w:val="18"/>
        </w:rPr>
        <w:t>池相对</w:t>
      </w:r>
      <w:proofErr w:type="gramEnd"/>
      <w:r w:rsidRPr="00896C9D">
        <w:rPr>
          <w:rFonts w:ascii="微软雅黑" w:eastAsia="微软雅黑" w:hAnsi="微软雅黑"/>
          <w:sz w:val="18"/>
          <w:szCs w:val="18"/>
        </w:rPr>
        <w:t xml:space="preserve">于 Class 文件常量池的一个重要特征是动态性，Java 不要求常量只有编译期才能产生，运行期间也可以将新的常量放入池中，这种特性利用较多的是 String 的 </w:t>
      </w:r>
      <w:r w:rsidRPr="00896C9D">
        <w:rPr>
          <w:rStyle w:val="HTML"/>
          <w:rFonts w:ascii="微软雅黑" w:eastAsia="微软雅黑" w:hAnsi="微软雅黑"/>
          <w:sz w:val="18"/>
          <w:szCs w:val="18"/>
        </w:rPr>
        <w:t>intern</w:t>
      </w:r>
      <w:r w:rsidRPr="00896C9D">
        <w:rPr>
          <w:rFonts w:ascii="微软雅黑" w:eastAsia="微软雅黑" w:hAnsi="微软雅黑"/>
          <w:sz w:val="18"/>
          <w:szCs w:val="18"/>
        </w:rPr>
        <w:t xml:space="preserve"> 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运行时常量池是方法区的一部分，受到方法区内存的限制，当常量</w:t>
      </w:r>
      <w:proofErr w:type="gramStart"/>
      <w:r w:rsidRPr="00896C9D">
        <w:rPr>
          <w:rFonts w:ascii="微软雅黑" w:eastAsia="微软雅黑" w:hAnsi="微软雅黑"/>
          <w:sz w:val="18"/>
          <w:szCs w:val="18"/>
        </w:rPr>
        <w:t>池无法</w:t>
      </w:r>
      <w:proofErr w:type="gramEnd"/>
      <w:r w:rsidRPr="00896C9D">
        <w:rPr>
          <w:rFonts w:ascii="微软雅黑" w:eastAsia="微软雅黑" w:hAnsi="微软雅黑"/>
          <w:sz w:val="18"/>
          <w:szCs w:val="18"/>
        </w:rPr>
        <w:t>再申请到内存时会抛出 OutOfMemoryError。</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Q8：直接内存是什么？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直接内存不属于运行</w:t>
      </w:r>
      <w:proofErr w:type="gramStart"/>
      <w:r w:rsidRPr="00896C9D">
        <w:rPr>
          <w:rFonts w:ascii="微软雅黑" w:eastAsia="微软雅黑" w:hAnsi="微软雅黑"/>
          <w:sz w:val="18"/>
          <w:szCs w:val="18"/>
        </w:rPr>
        <w:t>时数据</w:t>
      </w:r>
      <w:proofErr w:type="gramEnd"/>
      <w:r w:rsidRPr="00896C9D">
        <w:rPr>
          <w:rFonts w:ascii="微软雅黑" w:eastAsia="微软雅黑" w:hAnsi="微软雅黑"/>
          <w:sz w:val="18"/>
          <w:szCs w:val="18"/>
        </w:rPr>
        <w:t>区，也不是虚拟机规范定义的内存区域，但这部分内存被频繁使用，而且可能导致内存溢出。</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JDK1.4 中新加入了 NIO 这种基于通道与缓冲区的 IO，它可以使用 Native 函数</w:t>
      </w:r>
      <w:proofErr w:type="gramStart"/>
      <w:r w:rsidRPr="00896C9D">
        <w:rPr>
          <w:rFonts w:ascii="微软雅黑" w:eastAsia="微软雅黑" w:hAnsi="微软雅黑"/>
          <w:sz w:val="18"/>
          <w:szCs w:val="18"/>
        </w:rPr>
        <w:t>库直接</w:t>
      </w:r>
      <w:proofErr w:type="gramEnd"/>
      <w:r w:rsidRPr="00896C9D">
        <w:rPr>
          <w:rFonts w:ascii="微软雅黑" w:eastAsia="微软雅黑" w:hAnsi="微软雅黑"/>
          <w:sz w:val="18"/>
          <w:szCs w:val="18"/>
        </w:rPr>
        <w:t>分配堆外内存，通过一个堆里的 DirectByteBuffer 对象作为内存的引用进行操作，避免了在 Java 堆和 Native堆来回复制数据。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直接内存的分配不受 Java </w:t>
      </w:r>
      <w:proofErr w:type="gramStart"/>
      <w:r w:rsidRPr="00896C9D">
        <w:rPr>
          <w:rFonts w:ascii="微软雅黑" w:eastAsia="微软雅黑" w:hAnsi="微软雅黑"/>
          <w:sz w:val="18"/>
          <w:szCs w:val="18"/>
        </w:rPr>
        <w:t>堆大小</w:t>
      </w:r>
      <w:proofErr w:type="gramEnd"/>
      <w:r w:rsidRPr="00896C9D">
        <w:rPr>
          <w:rFonts w:ascii="微软雅黑" w:eastAsia="微软雅黑" w:hAnsi="微软雅黑"/>
          <w:sz w:val="18"/>
          <w:szCs w:val="18"/>
        </w:rPr>
        <w:t xml:space="preserve">的限制，但还是会受到本机总内存及处理器寻址空间限制，一般配置虚拟机参数时会根据实际内存设置 </w:t>
      </w:r>
      <w:r w:rsidRPr="00896C9D">
        <w:rPr>
          <w:rStyle w:val="HTML"/>
          <w:rFonts w:ascii="微软雅黑" w:eastAsia="微软雅黑" w:hAnsi="微软雅黑"/>
          <w:sz w:val="18"/>
          <w:szCs w:val="18"/>
        </w:rPr>
        <w:t>-Xmx</w:t>
      </w:r>
      <w:r w:rsidRPr="00896C9D">
        <w:rPr>
          <w:rFonts w:ascii="微软雅黑" w:eastAsia="微软雅黑" w:hAnsi="微软雅黑"/>
          <w:sz w:val="18"/>
          <w:szCs w:val="18"/>
        </w:rPr>
        <w:t xml:space="preserve"> 等参数信息，但经常忽略直接内存，使内存区域总和大于物理内存限制，导致动态扩展时出现 OOM。</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由直接内存导致的内存溢出，一个明显的特征是在 Heap Dump 文件中不会看见明显的异常，如果发现内存溢出后产生的 Dump 文件很小，而程序中又直接或间接使用了直接内存（典型的间接使用就是 NIO），那么就可以考虑检查直接内存方面的原因。</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内存溢出 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Q1：内存溢出和内存泄漏的区别？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内存溢出 OutOfMemory，</w:t>
      </w:r>
      <w:proofErr w:type="gramStart"/>
      <w:r w:rsidRPr="00896C9D">
        <w:rPr>
          <w:rFonts w:ascii="微软雅黑" w:eastAsia="微软雅黑" w:hAnsi="微软雅黑"/>
          <w:sz w:val="18"/>
          <w:szCs w:val="18"/>
        </w:rPr>
        <w:t>指程序</w:t>
      </w:r>
      <w:proofErr w:type="gramEnd"/>
      <w:r w:rsidRPr="00896C9D">
        <w:rPr>
          <w:rFonts w:ascii="微软雅黑" w:eastAsia="微软雅黑" w:hAnsi="微软雅黑"/>
          <w:sz w:val="18"/>
          <w:szCs w:val="18"/>
        </w:rPr>
        <w:t>在申请内存时，没有足够的内存空间供其使用。</w:t>
      </w:r>
    </w:p>
    <w:p w:rsidR="00482A2E" w:rsidRPr="006E6FB8" w:rsidRDefault="00482A2E" w:rsidP="00141450">
      <w:pPr>
        <w:pStyle w:val="a5"/>
        <w:spacing w:before="0" w:beforeAutospacing="0" w:after="0" w:afterAutospacing="0" w:line="20" w:lineRule="atLeast"/>
        <w:rPr>
          <w:rFonts w:ascii="微软雅黑" w:eastAsia="微软雅黑" w:hAnsi="微软雅黑" w:hint="eastAsia"/>
          <w:b/>
          <w:sz w:val="18"/>
          <w:szCs w:val="18"/>
        </w:rPr>
      </w:pPr>
      <w:r w:rsidRPr="00CA5809">
        <w:rPr>
          <w:rFonts w:ascii="微软雅黑" w:eastAsia="微软雅黑" w:hAnsi="微软雅黑"/>
          <w:b/>
          <w:sz w:val="18"/>
          <w:szCs w:val="18"/>
        </w:rPr>
        <w:t>内存泄露 Memory Leak，</w:t>
      </w:r>
      <w:proofErr w:type="gramStart"/>
      <w:r w:rsidRPr="00CA5809">
        <w:rPr>
          <w:rFonts w:ascii="微软雅黑" w:eastAsia="微软雅黑" w:hAnsi="微软雅黑"/>
          <w:b/>
          <w:sz w:val="18"/>
          <w:szCs w:val="18"/>
        </w:rPr>
        <w:t>指程序</w:t>
      </w:r>
      <w:proofErr w:type="gramEnd"/>
      <w:r w:rsidRPr="00CA5809">
        <w:rPr>
          <w:rFonts w:ascii="微软雅黑" w:eastAsia="微软雅黑" w:hAnsi="微软雅黑"/>
          <w:b/>
          <w:sz w:val="18"/>
          <w:szCs w:val="18"/>
        </w:rPr>
        <w:t>在申请内存后，无法释放已申请的内存空间，内存泄漏最终将导致内存溢出。</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Q2：堆溢出的原因？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堆用于</w:t>
      </w:r>
      <w:proofErr w:type="gramEnd"/>
      <w:r w:rsidRPr="00896C9D">
        <w:rPr>
          <w:rFonts w:ascii="微软雅黑" w:eastAsia="微软雅黑" w:hAnsi="微软雅黑"/>
          <w:sz w:val="18"/>
          <w:szCs w:val="18"/>
        </w:rPr>
        <w:t xml:space="preserve">存储对象实例，只要不断创建对象并保证 GC Roots 到对象有可达路径避免垃圾回收，随着对象数量的增加，总容量触及最大堆容量后就会 OOM，例如在 </w:t>
      </w:r>
      <w:r w:rsidRPr="00F2277A">
        <w:rPr>
          <w:rFonts w:ascii="微软雅黑" w:eastAsia="微软雅黑" w:hAnsi="微软雅黑"/>
          <w:b/>
          <w:color w:val="FF0000"/>
          <w:sz w:val="18"/>
          <w:szCs w:val="18"/>
        </w:rPr>
        <w:t>while 死循环中一直 new 创建实例</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堆 OOM 是实际应用中最常见的 OOM，处理方法是通过内存映像分析工具对 Dump 出的堆转储快照分析，确认内存中导致 OOM 的对象是否必要，分清到底是内存泄漏还是内存溢出。</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如果是内存泄漏，通过工具查看泄漏对象到 GC Roots 的引用链，找到泄露对象是通过怎样的引用路径、与哪些 GC Roots 关联才导致无法回收，一般可以准确定位到产生内存泄漏代码的具***置。</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如果不是内存泄漏，即内存中对象都必须存活，应当检查 JVM 堆参数，与机器内存相比是否还有向上调整的空间。再从代码检查是否存在某些对象生命周期过长、持有状态时间过长、存储结构设计不合理等情况，尽量减少程序运行期的内存消耗。</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溢出的原因？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由于 HotSpot 不区分虚拟机和本地方法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，设置本地方法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大小的参数没有意义，</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容量只能由 </w:t>
      </w:r>
      <w:r w:rsidRPr="00896C9D">
        <w:rPr>
          <w:rStyle w:val="HTML"/>
          <w:rFonts w:ascii="微软雅黑" w:eastAsia="微软雅黑" w:hAnsi="微软雅黑"/>
          <w:sz w:val="18"/>
          <w:szCs w:val="18"/>
        </w:rPr>
        <w:t>-Xss</w:t>
      </w:r>
      <w:r w:rsidRPr="00896C9D">
        <w:rPr>
          <w:rFonts w:ascii="微软雅黑" w:eastAsia="微软雅黑" w:hAnsi="微软雅黑"/>
          <w:sz w:val="18"/>
          <w:szCs w:val="18"/>
        </w:rPr>
        <w:t xml:space="preserve"> 参数来设定，存在两种异常：</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2277A">
        <w:rPr>
          <w:rStyle w:val="a6"/>
          <w:rFonts w:ascii="微软雅黑" w:eastAsia="微软雅黑" w:hAnsi="微软雅黑"/>
          <w:color w:val="00B050"/>
          <w:sz w:val="18"/>
          <w:szCs w:val="18"/>
        </w:rPr>
        <w:t>StackOverflowError</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如果</w:t>
      </w:r>
      <w:r w:rsidRPr="00F2277A">
        <w:rPr>
          <w:rFonts w:ascii="微软雅黑" w:eastAsia="微软雅黑" w:hAnsi="微软雅黑"/>
          <w:b/>
          <w:color w:val="FF0000"/>
          <w:sz w:val="18"/>
          <w:szCs w:val="18"/>
        </w:rPr>
        <w:t>线程请求的</w:t>
      </w:r>
      <w:proofErr w:type="gramStart"/>
      <w:r w:rsidRPr="00F2277A">
        <w:rPr>
          <w:rFonts w:ascii="微软雅黑" w:eastAsia="微软雅黑" w:hAnsi="微软雅黑"/>
          <w:b/>
          <w:color w:val="FF0000"/>
          <w:sz w:val="18"/>
          <w:szCs w:val="18"/>
        </w:rPr>
        <w:t>栈</w:t>
      </w:r>
      <w:proofErr w:type="gramEnd"/>
      <w:r w:rsidRPr="00F2277A">
        <w:rPr>
          <w:rFonts w:ascii="微软雅黑" w:eastAsia="微软雅黑" w:hAnsi="微软雅黑"/>
          <w:b/>
          <w:color w:val="FF0000"/>
          <w:sz w:val="18"/>
          <w:szCs w:val="18"/>
        </w:rPr>
        <w:t>深度大于虚拟机所允许的深度</w:t>
      </w:r>
      <w:r w:rsidRPr="00896C9D">
        <w:rPr>
          <w:rFonts w:ascii="微软雅黑" w:eastAsia="微软雅黑" w:hAnsi="微软雅黑"/>
          <w:sz w:val="18"/>
          <w:szCs w:val="18"/>
        </w:rPr>
        <w:t>，将抛出 StackOverflowError，例如</w:t>
      </w:r>
      <w:r w:rsidRPr="00F2277A">
        <w:rPr>
          <w:rFonts w:ascii="微软雅黑" w:eastAsia="微软雅黑" w:hAnsi="微软雅黑"/>
          <w:b/>
          <w:color w:val="FF0000"/>
          <w:sz w:val="18"/>
          <w:szCs w:val="18"/>
        </w:rPr>
        <w:t>一个递归方法不断调用自己</w:t>
      </w:r>
      <w:r w:rsidRPr="00896C9D">
        <w:rPr>
          <w:rFonts w:ascii="微软雅黑" w:eastAsia="微软雅黑" w:hAnsi="微软雅黑"/>
          <w:sz w:val="18"/>
          <w:szCs w:val="18"/>
        </w:rPr>
        <w:t>。该异常有明确错误堆栈可供分析，容易定位到问题所在。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F2277A">
        <w:rPr>
          <w:rStyle w:val="a6"/>
          <w:rFonts w:ascii="微软雅黑" w:eastAsia="微软雅黑" w:hAnsi="微软雅黑"/>
          <w:color w:val="00B050"/>
          <w:sz w:val="18"/>
          <w:szCs w:val="18"/>
        </w:rPr>
        <w:t>OutOfMemoryError</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如果 JVM </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可以动态扩展，当扩展无法申请到足够内存时会抛出 OutOfMemoryError。HotSpot 不支持虚拟机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扩展，所以除非在创建线程申请内存时就因无法获得足够内存而出现 OOM，否则在线程运行时是不会因为扩展而导致溢出的。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Q4：运行时常量池溢出的原因？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String 的 </w:t>
      </w:r>
      <w:r w:rsidRPr="00896C9D">
        <w:rPr>
          <w:rStyle w:val="HTML"/>
          <w:rFonts w:ascii="微软雅黑" w:eastAsia="微软雅黑" w:hAnsi="微软雅黑"/>
          <w:sz w:val="18"/>
          <w:szCs w:val="18"/>
        </w:rPr>
        <w:t>intern</w:t>
      </w:r>
      <w:r w:rsidRPr="00896C9D">
        <w:rPr>
          <w:rFonts w:ascii="微软雅黑" w:eastAsia="微软雅黑" w:hAnsi="微软雅黑"/>
          <w:sz w:val="18"/>
          <w:szCs w:val="18"/>
        </w:rPr>
        <w:t xml:space="preserve"> 方法是一个本地方法，作用是如果字符串常量池中已包含一个等于此 String 对象的字符串，则返回池中这个字符串的 String 对象的引用，否则将此 String 对象包含的字符串添加到</w:t>
      </w:r>
      <w:proofErr w:type="gramStart"/>
      <w:r w:rsidRPr="00896C9D">
        <w:rPr>
          <w:rFonts w:ascii="微软雅黑" w:eastAsia="微软雅黑" w:hAnsi="微软雅黑"/>
          <w:sz w:val="18"/>
          <w:szCs w:val="18"/>
        </w:rPr>
        <w:t>常量池并返回</w:t>
      </w:r>
      <w:proofErr w:type="gramEnd"/>
      <w:r w:rsidRPr="00896C9D">
        <w:rPr>
          <w:rFonts w:ascii="微软雅黑" w:eastAsia="微软雅黑" w:hAnsi="微软雅黑"/>
          <w:sz w:val="18"/>
          <w:szCs w:val="18"/>
        </w:rPr>
        <w:t>此 String 对象的引用。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在 JDK6 </w:t>
      </w:r>
      <w:proofErr w:type="gramStart"/>
      <w:r w:rsidRPr="00896C9D">
        <w:rPr>
          <w:rFonts w:ascii="微软雅黑" w:eastAsia="微软雅黑" w:hAnsi="微软雅黑"/>
          <w:sz w:val="18"/>
          <w:szCs w:val="18"/>
        </w:rPr>
        <w:t>及之前常量池分配</w:t>
      </w:r>
      <w:proofErr w:type="gramEnd"/>
      <w:r w:rsidRPr="00896C9D">
        <w:rPr>
          <w:rFonts w:ascii="微软雅黑" w:eastAsia="微软雅黑" w:hAnsi="微软雅黑"/>
          <w:sz w:val="18"/>
          <w:szCs w:val="18"/>
        </w:rPr>
        <w:t xml:space="preserve">在永久代，因此可以通过 </w:t>
      </w:r>
      <w:r w:rsidRPr="00896C9D">
        <w:rPr>
          <w:rStyle w:val="HTML"/>
          <w:rFonts w:ascii="微软雅黑" w:eastAsia="微软雅黑" w:hAnsi="微软雅黑"/>
          <w:sz w:val="18"/>
          <w:szCs w:val="18"/>
        </w:rPr>
        <w:t>-XX:PermSize</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-XX:MaxPermSize</w:t>
      </w:r>
      <w:r w:rsidRPr="00896C9D">
        <w:rPr>
          <w:rFonts w:ascii="微软雅黑" w:eastAsia="微软雅黑" w:hAnsi="微软雅黑"/>
          <w:sz w:val="18"/>
          <w:szCs w:val="18"/>
        </w:rPr>
        <w:t xml:space="preserve"> 限制永久代大小，间接限制常量池。在 while 死循环中调用 </w:t>
      </w:r>
      <w:r w:rsidRPr="00896C9D">
        <w:rPr>
          <w:rStyle w:val="HTML"/>
          <w:rFonts w:ascii="微软雅黑" w:eastAsia="微软雅黑" w:hAnsi="微软雅黑"/>
          <w:sz w:val="18"/>
          <w:szCs w:val="18"/>
        </w:rPr>
        <w:t>intern</w:t>
      </w:r>
      <w:r w:rsidRPr="00896C9D">
        <w:rPr>
          <w:rFonts w:ascii="微软雅黑" w:eastAsia="微软雅黑" w:hAnsi="微软雅黑"/>
          <w:sz w:val="18"/>
          <w:szCs w:val="18"/>
        </w:rPr>
        <w:t xml:space="preserve"> 方法导致运行时常量池溢出。在 JDK7 后不会出现该问题，因为存放在永久代的字符串常量</w:t>
      </w:r>
      <w:proofErr w:type="gramStart"/>
      <w:r w:rsidRPr="00896C9D">
        <w:rPr>
          <w:rFonts w:ascii="微软雅黑" w:eastAsia="微软雅黑" w:hAnsi="微软雅黑"/>
          <w:sz w:val="18"/>
          <w:szCs w:val="18"/>
        </w:rPr>
        <w:t>池已经</w:t>
      </w:r>
      <w:proofErr w:type="gramEnd"/>
      <w:r w:rsidRPr="00896C9D">
        <w:rPr>
          <w:rFonts w:ascii="微软雅黑" w:eastAsia="微软雅黑" w:hAnsi="微软雅黑"/>
          <w:sz w:val="18"/>
          <w:szCs w:val="18"/>
        </w:rPr>
        <w:t>被移至堆中。</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Q5：方法区溢出的原因？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方法区主要存放类型信息，如类名、访问修饰符、常量池、字段描述、方法描述等。只要不断在运行时产生大量类，方法区就会溢出。例如使用 JDK 反射或 CGLib 直接操作字节码在运行时生成大量的类。很多框架如 Spring、Hibernate 等对</w:t>
      </w:r>
      <w:proofErr w:type="gramStart"/>
      <w:r w:rsidRPr="00896C9D">
        <w:rPr>
          <w:rFonts w:ascii="微软雅黑" w:eastAsia="微软雅黑" w:hAnsi="微软雅黑"/>
          <w:sz w:val="18"/>
          <w:szCs w:val="18"/>
        </w:rPr>
        <w:t>类增强</w:t>
      </w:r>
      <w:proofErr w:type="gramEnd"/>
      <w:r w:rsidRPr="00896C9D">
        <w:rPr>
          <w:rFonts w:ascii="微软雅黑" w:eastAsia="微软雅黑" w:hAnsi="微软雅黑"/>
          <w:sz w:val="18"/>
          <w:szCs w:val="18"/>
        </w:rPr>
        <w:t>时都会使用 CGLib 这类字节码技术，增强</w:t>
      </w:r>
      <w:proofErr w:type="gramStart"/>
      <w:r w:rsidRPr="00896C9D">
        <w:rPr>
          <w:rFonts w:ascii="微软雅黑" w:eastAsia="微软雅黑" w:hAnsi="微软雅黑"/>
          <w:sz w:val="18"/>
          <w:szCs w:val="18"/>
        </w:rPr>
        <w:t>的类越多</w:t>
      </w:r>
      <w:proofErr w:type="gramEnd"/>
      <w:r w:rsidRPr="00896C9D">
        <w:rPr>
          <w:rFonts w:ascii="微软雅黑" w:eastAsia="微软雅黑" w:hAnsi="微软雅黑"/>
          <w:sz w:val="18"/>
          <w:szCs w:val="18"/>
        </w:rPr>
        <w:t>就需要越大的方法</w:t>
      </w:r>
      <w:proofErr w:type="gramStart"/>
      <w:r w:rsidRPr="00896C9D">
        <w:rPr>
          <w:rFonts w:ascii="微软雅黑" w:eastAsia="微软雅黑" w:hAnsi="微软雅黑"/>
          <w:sz w:val="18"/>
          <w:szCs w:val="18"/>
        </w:rPr>
        <w:t>区保证</w:t>
      </w:r>
      <w:proofErr w:type="gramEnd"/>
      <w:r w:rsidRPr="00896C9D">
        <w:rPr>
          <w:rFonts w:ascii="微软雅黑" w:eastAsia="微软雅黑" w:hAnsi="微软雅黑"/>
          <w:sz w:val="18"/>
          <w:szCs w:val="18"/>
        </w:rPr>
        <w:t>动态生成的新类型可以载入内存，也就更容易导致方法区溢出。</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JDK8 使用</w:t>
      </w:r>
      <w:proofErr w:type="gramStart"/>
      <w:r w:rsidRPr="00896C9D">
        <w:rPr>
          <w:rFonts w:ascii="微软雅黑" w:eastAsia="微软雅黑" w:hAnsi="微软雅黑"/>
          <w:sz w:val="18"/>
          <w:szCs w:val="18"/>
        </w:rPr>
        <w:t>元空间</w:t>
      </w:r>
      <w:proofErr w:type="gramEnd"/>
      <w:r w:rsidRPr="00896C9D">
        <w:rPr>
          <w:rFonts w:ascii="微软雅黑" w:eastAsia="微软雅黑" w:hAnsi="微软雅黑"/>
          <w:sz w:val="18"/>
          <w:szCs w:val="18"/>
        </w:rPr>
        <w:t>取代永久代，HotSpot 提供了一些参数作为</w:t>
      </w:r>
      <w:proofErr w:type="gramStart"/>
      <w:r w:rsidRPr="00896C9D">
        <w:rPr>
          <w:rFonts w:ascii="微软雅黑" w:eastAsia="微软雅黑" w:hAnsi="微软雅黑"/>
          <w:sz w:val="18"/>
          <w:szCs w:val="18"/>
        </w:rPr>
        <w:t>元空间</w:t>
      </w:r>
      <w:proofErr w:type="gramEnd"/>
      <w:r w:rsidRPr="00896C9D">
        <w:rPr>
          <w:rFonts w:ascii="微软雅黑" w:eastAsia="微软雅黑" w:hAnsi="微软雅黑"/>
          <w:sz w:val="18"/>
          <w:szCs w:val="18"/>
        </w:rPr>
        <w:t xml:space="preserve">防御措施，例如 </w:t>
      </w:r>
      <w:r w:rsidRPr="00896C9D">
        <w:rPr>
          <w:rStyle w:val="HTML"/>
          <w:rFonts w:ascii="微软雅黑" w:eastAsia="微软雅黑" w:hAnsi="微软雅黑"/>
          <w:sz w:val="18"/>
          <w:szCs w:val="18"/>
        </w:rPr>
        <w:t>-XX:MetaspaceSize</w:t>
      </w:r>
      <w:r w:rsidRPr="00896C9D">
        <w:rPr>
          <w:rFonts w:ascii="微软雅黑" w:eastAsia="微软雅黑" w:hAnsi="微软雅黑"/>
          <w:sz w:val="18"/>
          <w:szCs w:val="18"/>
        </w:rPr>
        <w:t xml:space="preserve"> 指定</w:t>
      </w:r>
      <w:proofErr w:type="gramStart"/>
      <w:r w:rsidRPr="00896C9D">
        <w:rPr>
          <w:rFonts w:ascii="微软雅黑" w:eastAsia="微软雅黑" w:hAnsi="微软雅黑"/>
          <w:sz w:val="18"/>
          <w:szCs w:val="18"/>
        </w:rPr>
        <w:t>元空间</w:t>
      </w:r>
      <w:proofErr w:type="gramEnd"/>
      <w:r w:rsidRPr="00896C9D">
        <w:rPr>
          <w:rFonts w:ascii="微软雅黑" w:eastAsia="微软雅黑" w:hAnsi="微软雅黑"/>
          <w:sz w:val="18"/>
          <w:szCs w:val="18"/>
        </w:rPr>
        <w:t>初始大小，达到该值会触发 GC 进行类型卸载，同时收集器会对该值进行调整，如果释放大量空间就适当降低该值，如果释放很少空间就适当提高。</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创建对象 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Q1：创建对象的过程是什么？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字节码角度</w:t>
      </w:r>
    </w:p>
    <w:p w:rsidR="00482A2E" w:rsidRPr="00896C9D" w:rsidRDefault="00482A2E" w:rsidP="00141450">
      <w:pPr>
        <w:widowControl/>
        <w:numPr>
          <w:ilvl w:val="0"/>
          <w:numId w:val="12"/>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NEW：</w:t>
      </w:r>
      <w:r w:rsidRPr="00896C9D">
        <w:rPr>
          <w:rFonts w:ascii="微软雅黑" w:eastAsia="微软雅黑" w:hAnsi="微软雅黑"/>
          <w:sz w:val="18"/>
          <w:szCs w:val="18"/>
        </w:rPr>
        <w:t xml:space="preserve"> 如果找不到 Class 对象则进行类加载。加载成功后在堆中分配内存，从 Object 到本类路径上的所有属性都要分配。分配完毕后进行零值设置。最后将指向实例对象的引用变量压入虚拟机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顶。 </w:t>
      </w:r>
    </w:p>
    <w:p w:rsidR="00482A2E" w:rsidRPr="00896C9D" w:rsidRDefault="00482A2E" w:rsidP="00141450">
      <w:pPr>
        <w:widowControl/>
        <w:numPr>
          <w:ilvl w:val="0"/>
          <w:numId w:val="12"/>
        </w:numPr>
        <w:spacing w:line="20" w:lineRule="atLeast"/>
        <w:jc w:val="left"/>
        <w:rPr>
          <w:rFonts w:ascii="微软雅黑" w:eastAsia="微软雅黑" w:hAnsi="微软雅黑"/>
          <w:sz w:val="18"/>
          <w:szCs w:val="18"/>
        </w:rPr>
      </w:pPr>
      <w:r w:rsidRPr="00CA5809">
        <w:rPr>
          <w:rStyle w:val="a7"/>
          <w:rFonts w:ascii="微软雅黑" w:eastAsia="微软雅黑" w:hAnsi="微软雅黑"/>
          <w:b/>
          <w:sz w:val="18"/>
          <w:szCs w:val="18"/>
        </w:rPr>
        <w:t>DUP：</w:t>
      </w:r>
      <w:r w:rsidRPr="00896C9D">
        <w:rPr>
          <w:rFonts w:ascii="微软雅黑" w:eastAsia="微软雅黑" w:hAnsi="微软雅黑"/>
          <w:sz w:val="18"/>
          <w:szCs w:val="18"/>
        </w:rPr>
        <w:t>在</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顶复制引用变量，这时</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顶有两个指向堆内实例的引用变量。两个引用变量的目的不同，</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底的引用用于赋值或保存局部变量表，</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顶的引用作为句柄调用相关方法。 </w:t>
      </w:r>
    </w:p>
    <w:p w:rsidR="00482A2E" w:rsidRPr="00896C9D" w:rsidRDefault="00482A2E" w:rsidP="00141450">
      <w:pPr>
        <w:widowControl/>
        <w:numPr>
          <w:ilvl w:val="0"/>
          <w:numId w:val="12"/>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INVOKESPECIAL：</w:t>
      </w:r>
      <w:r w:rsidRPr="00896C9D">
        <w:rPr>
          <w:rFonts w:ascii="微软雅黑" w:eastAsia="微软雅黑" w:hAnsi="微软雅黑"/>
          <w:sz w:val="18"/>
          <w:szCs w:val="18"/>
        </w:rPr>
        <w:t xml:space="preserve"> 通过</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顶的引用变量调用 init 方法。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执行角度</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当 JVM 遇到字节码 new 指令时，首先将检查该指令的参数能否在常量池中定位到一个类的符号引用，并检查引用代表的类是否已被加载、解析和初始化，如果没有就先执行类加载。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在类加载检查通过后虚拟机将为新生对象分配内存。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内存分配完成后虚拟机</w:t>
      </w:r>
      <w:proofErr w:type="gramStart"/>
      <w:r w:rsidRPr="00896C9D">
        <w:rPr>
          <w:rFonts w:ascii="微软雅黑" w:eastAsia="微软雅黑" w:hAnsi="微软雅黑"/>
          <w:sz w:val="18"/>
          <w:szCs w:val="18"/>
        </w:rPr>
        <w:t>将成员</w:t>
      </w:r>
      <w:proofErr w:type="gramEnd"/>
      <w:r w:rsidRPr="00896C9D">
        <w:rPr>
          <w:rFonts w:ascii="微软雅黑" w:eastAsia="微软雅黑" w:hAnsi="微软雅黑"/>
          <w:sz w:val="18"/>
          <w:szCs w:val="18"/>
        </w:rPr>
        <w:t>变量设为零值，保证对象的实例字段可以不赋初值就使用。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设置对象头，包括哈希码、GC 信息、锁信息、对象所属类的</w:t>
      </w:r>
      <w:proofErr w:type="gramStart"/>
      <w:r w:rsidRPr="00896C9D">
        <w:rPr>
          <w:rFonts w:ascii="微软雅黑" w:eastAsia="微软雅黑" w:hAnsi="微软雅黑"/>
          <w:sz w:val="18"/>
          <w:szCs w:val="18"/>
        </w:rPr>
        <w:t>类元信息</w:t>
      </w:r>
      <w:proofErr w:type="gramEnd"/>
      <w:r w:rsidRPr="00896C9D">
        <w:rPr>
          <w:rFonts w:ascii="微软雅黑" w:eastAsia="微软雅黑" w:hAnsi="微软雅黑"/>
          <w:sz w:val="18"/>
          <w:szCs w:val="18"/>
        </w:rPr>
        <w:t>等。</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⑤ 执行 init 方法，初始化成员变量，执行实例化代码块，调用类的构造方法，并把堆内对象的首地址赋值给引用变量。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Q2：对象分配内存的方式有哪些？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对象所需内存大小在类加载完成后便可完全确定，分配空间的任务实际上等于把一块确定大小的内存块从 Java 堆中划分出来。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指针碰撞：</w:t>
      </w:r>
      <w:r w:rsidRPr="00896C9D">
        <w:rPr>
          <w:rFonts w:ascii="微软雅黑" w:eastAsia="微软雅黑" w:hAnsi="微软雅黑"/>
          <w:sz w:val="18"/>
          <w:szCs w:val="18"/>
        </w:rPr>
        <w:t xml:space="preserve"> 假设 Java 堆内存规整，被使用过的内存放在一边，空闲的放在另一边，中间放着一个指针作为分界指示器，分配内存就是把指针向空闲方向挪动一段与对象大小相等的距离。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空闲列表：</w:t>
      </w:r>
      <w:r w:rsidRPr="00896C9D">
        <w:rPr>
          <w:rFonts w:ascii="微软雅黑" w:eastAsia="微软雅黑" w:hAnsi="微软雅黑"/>
          <w:sz w:val="18"/>
          <w:szCs w:val="18"/>
        </w:rPr>
        <w:t xml:space="preserve"> 如果 Java 堆内存</w:t>
      </w:r>
      <w:proofErr w:type="gramStart"/>
      <w:r w:rsidRPr="00896C9D">
        <w:rPr>
          <w:rFonts w:ascii="微软雅黑" w:eastAsia="微软雅黑" w:hAnsi="微软雅黑"/>
          <w:sz w:val="18"/>
          <w:szCs w:val="18"/>
        </w:rPr>
        <w:t>不</w:t>
      </w:r>
      <w:proofErr w:type="gramEnd"/>
      <w:r w:rsidRPr="00896C9D">
        <w:rPr>
          <w:rFonts w:ascii="微软雅黑" w:eastAsia="微软雅黑" w:hAnsi="微软雅黑"/>
          <w:sz w:val="18"/>
          <w:szCs w:val="18"/>
        </w:rPr>
        <w:t>规整，虚拟机必须维护一个列表记录哪些内存可用，在分配时从列表中找到一块足够大的空间划分给对象并更新列表记录。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选择哪种分配方式</w:t>
      </w:r>
      <w:proofErr w:type="gramStart"/>
      <w:r w:rsidRPr="00896C9D">
        <w:rPr>
          <w:rFonts w:ascii="微软雅黑" w:eastAsia="微软雅黑" w:hAnsi="微软雅黑"/>
          <w:sz w:val="18"/>
          <w:szCs w:val="18"/>
        </w:rPr>
        <w:t>由堆是否</w:t>
      </w:r>
      <w:proofErr w:type="gramEnd"/>
      <w:r w:rsidRPr="00896C9D">
        <w:rPr>
          <w:rFonts w:ascii="微软雅黑" w:eastAsia="微软雅黑" w:hAnsi="微软雅黑"/>
          <w:sz w:val="18"/>
          <w:szCs w:val="18"/>
        </w:rPr>
        <w:t>规整决定，</w:t>
      </w:r>
      <w:proofErr w:type="gramStart"/>
      <w:r w:rsidRPr="00896C9D">
        <w:rPr>
          <w:rFonts w:ascii="微软雅黑" w:eastAsia="微软雅黑" w:hAnsi="微软雅黑"/>
          <w:sz w:val="18"/>
          <w:szCs w:val="18"/>
        </w:rPr>
        <w:t>堆是否规整由</w:t>
      </w:r>
      <w:proofErr w:type="gramEnd"/>
      <w:r w:rsidRPr="00896C9D">
        <w:rPr>
          <w:rFonts w:ascii="微软雅黑" w:eastAsia="微软雅黑" w:hAnsi="微软雅黑"/>
          <w:sz w:val="18"/>
          <w:szCs w:val="18"/>
        </w:rPr>
        <w:t>垃圾收集器是否有空间压缩能力决定。使用 Serial、ParNew 等收集器时，系统采用指针碰撞；使用 CMS 这种基于清除</w:t>
      </w:r>
      <w:hyperlink r:id="rId37"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的垃圾收集器时，采用空间列表。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Q3：对象分配内存是否线程安全？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对象创建十分频繁，即使修改一个指针的位置在并发下也不是线程安全的，可能正给对象 A 分配内存，指针还没来得及修改，对象 B 又使用了指针来分配内存。</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解决方法：① CAS </w:t>
      </w:r>
      <w:proofErr w:type="gramStart"/>
      <w:r w:rsidRPr="00896C9D">
        <w:rPr>
          <w:rFonts w:ascii="微软雅黑" w:eastAsia="微软雅黑" w:hAnsi="微软雅黑"/>
          <w:sz w:val="18"/>
          <w:szCs w:val="18"/>
        </w:rPr>
        <w:t>加失败</w:t>
      </w:r>
      <w:proofErr w:type="gramEnd"/>
      <w:r w:rsidRPr="00896C9D">
        <w:rPr>
          <w:rFonts w:ascii="微软雅黑" w:eastAsia="微软雅黑" w:hAnsi="微软雅黑"/>
          <w:sz w:val="18"/>
          <w:szCs w:val="18"/>
        </w:rPr>
        <w:t>重试保证更新原子性。② 把内存分配按线程划分在不同空间，即每个线程在 Java 堆中预先分配一小块内存，叫做本地线程分配缓冲 TLAB，哪个线程要分配内存就在对应的 TLAB 分配，TLAB 用完了再进行同步。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Q4：对象的内存布局了解吗？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对象在堆内存的存储布局可分为对象头、实例数据和对齐填充。</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对象头</w:t>
      </w:r>
      <w:r w:rsidRPr="00896C9D">
        <w:rPr>
          <w:rFonts w:ascii="微软雅黑" w:eastAsia="微软雅黑" w:hAnsi="微软雅黑"/>
          <w:sz w:val="18"/>
          <w:szCs w:val="18"/>
        </w:rPr>
        <w:t>占 12B，包括对象标记和类型指针。对象标记存储对象自身的运行时数据，如哈希码、GC 分代年龄、锁标志、偏向线程 ID 等，这部分占 8B，称为 Mark Word。Mark Word 被设计为动态数据结构，以便在极小的空间存储更多数据，根据对象状态复用存储空间。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类型指针是对象指向它的类型元数据的指针，占 4B。JVM 通过该指针来确定对象是哪个类的实例。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实例数据</w:t>
      </w:r>
      <w:r w:rsidRPr="00896C9D">
        <w:rPr>
          <w:rFonts w:ascii="微软雅黑" w:eastAsia="微软雅黑" w:hAnsi="微软雅黑"/>
          <w:sz w:val="18"/>
          <w:szCs w:val="18"/>
        </w:rPr>
        <w:t>是对象真正存储的有效信息，即本</w:t>
      </w:r>
      <w:proofErr w:type="gramStart"/>
      <w:r w:rsidRPr="00896C9D">
        <w:rPr>
          <w:rFonts w:ascii="微软雅黑" w:eastAsia="微软雅黑" w:hAnsi="微软雅黑"/>
          <w:sz w:val="18"/>
          <w:szCs w:val="18"/>
        </w:rPr>
        <w:t>类对象</w:t>
      </w:r>
      <w:proofErr w:type="gramEnd"/>
      <w:r w:rsidRPr="00896C9D">
        <w:rPr>
          <w:rFonts w:ascii="微软雅黑" w:eastAsia="微软雅黑" w:hAnsi="微软雅黑"/>
          <w:sz w:val="18"/>
          <w:szCs w:val="18"/>
        </w:rPr>
        <w:t>的实例成员变量和所有可见</w:t>
      </w:r>
      <w:proofErr w:type="gramStart"/>
      <w:r w:rsidRPr="00896C9D">
        <w:rPr>
          <w:rFonts w:ascii="微软雅黑" w:eastAsia="微软雅黑" w:hAnsi="微软雅黑"/>
          <w:sz w:val="18"/>
          <w:szCs w:val="18"/>
        </w:rPr>
        <w:t>的父类成员</w:t>
      </w:r>
      <w:proofErr w:type="gramEnd"/>
      <w:r w:rsidRPr="00896C9D">
        <w:rPr>
          <w:rFonts w:ascii="微软雅黑" w:eastAsia="微软雅黑" w:hAnsi="微软雅黑"/>
          <w:sz w:val="18"/>
          <w:szCs w:val="18"/>
        </w:rPr>
        <w:t>变量。存储顺序会受到虚拟机分配策略参数和字段在源码中定义顺序的影响。相同宽度的字段总是被分配到一起存放，在满足</w:t>
      </w:r>
      <w:proofErr w:type="gramStart"/>
      <w:r w:rsidRPr="00896C9D">
        <w:rPr>
          <w:rFonts w:ascii="微软雅黑" w:eastAsia="微软雅黑" w:hAnsi="微软雅黑"/>
          <w:sz w:val="18"/>
          <w:szCs w:val="18"/>
        </w:rPr>
        <w:t>该前提</w:t>
      </w:r>
      <w:proofErr w:type="gramEnd"/>
      <w:r w:rsidRPr="00896C9D">
        <w:rPr>
          <w:rFonts w:ascii="微软雅黑" w:eastAsia="微软雅黑" w:hAnsi="微软雅黑"/>
          <w:sz w:val="18"/>
          <w:szCs w:val="18"/>
        </w:rPr>
        <w:t>条件的</w:t>
      </w:r>
      <w:proofErr w:type="gramStart"/>
      <w:r w:rsidRPr="00896C9D">
        <w:rPr>
          <w:rFonts w:ascii="微软雅黑" w:eastAsia="微软雅黑" w:hAnsi="微软雅黑"/>
          <w:sz w:val="18"/>
          <w:szCs w:val="18"/>
        </w:rPr>
        <w:t>情况下父类中</w:t>
      </w:r>
      <w:proofErr w:type="gramEnd"/>
      <w:r w:rsidRPr="00896C9D">
        <w:rPr>
          <w:rFonts w:ascii="微软雅黑" w:eastAsia="微软雅黑" w:hAnsi="微软雅黑"/>
          <w:sz w:val="18"/>
          <w:szCs w:val="18"/>
        </w:rPr>
        <w:t>定义的变量会出现在子类之前。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对齐填充</w:t>
      </w:r>
      <w:r w:rsidRPr="00896C9D">
        <w:rPr>
          <w:rFonts w:ascii="微软雅黑" w:eastAsia="微软雅黑" w:hAnsi="微软雅黑"/>
          <w:sz w:val="18"/>
          <w:szCs w:val="18"/>
        </w:rPr>
        <w:t xml:space="preserve">不是必然存在的，仅起占位符作用。虚拟机的自动内存管理系统要求任何对象的大小必须是 8B 的倍数，对象头已被设为 8B 的 1 或 2 </w:t>
      </w:r>
      <w:proofErr w:type="gramStart"/>
      <w:r w:rsidRPr="00896C9D">
        <w:rPr>
          <w:rFonts w:ascii="微软雅黑" w:eastAsia="微软雅黑" w:hAnsi="微软雅黑"/>
          <w:sz w:val="18"/>
          <w:szCs w:val="18"/>
        </w:rPr>
        <w:t>倍</w:t>
      </w:r>
      <w:proofErr w:type="gramEnd"/>
      <w:r w:rsidRPr="00896C9D">
        <w:rPr>
          <w:rFonts w:ascii="微软雅黑" w:eastAsia="微软雅黑" w:hAnsi="微软雅黑"/>
          <w:sz w:val="18"/>
          <w:szCs w:val="18"/>
        </w:rPr>
        <w:t>，如果对象实例数据部分没有对齐，需要对齐填充补全。</w:t>
      </w:r>
    </w:p>
    <w:p w:rsidR="00482A2E" w:rsidRPr="00896C9D" w:rsidRDefault="00AE7DDB" w:rsidP="00141450">
      <w:pPr>
        <w:spacing w:line="20" w:lineRule="atLeast"/>
        <w:rPr>
          <w:rFonts w:ascii="微软雅黑" w:eastAsia="微软雅黑" w:hAnsi="微软雅黑"/>
          <w:sz w:val="18"/>
          <w:szCs w:val="18"/>
        </w:rPr>
      </w:pPr>
      <w:r>
        <w:rPr>
          <w:rFonts w:ascii="微软雅黑" w:eastAsia="微软雅黑" w:hAnsi="微软雅黑"/>
          <w:sz w:val="18"/>
          <w:szCs w:val="18"/>
        </w:rPr>
        <w:pict>
          <v:rect id="_x0000_i1025" style="width:0;height:1.5pt" o:hralign="center" o:hrstd="t" o:hr="t" fillcolor="#a0a0a0" stroked="f"/>
        </w:pic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Q5：对象的访问方式有哪些？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Java 程序会通过</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上的 reference 引用操作堆对象，访问方式由虚拟机决定，主流访问方式主要有句柄和直接指针。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句柄</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w:t>
      </w:r>
      <w:proofErr w:type="gramStart"/>
      <w:r w:rsidRPr="00896C9D">
        <w:rPr>
          <w:rFonts w:ascii="微软雅黑" w:eastAsia="微软雅黑" w:hAnsi="微软雅黑"/>
          <w:sz w:val="18"/>
          <w:szCs w:val="18"/>
        </w:rPr>
        <w:t>堆会划分</w:t>
      </w:r>
      <w:proofErr w:type="gramEnd"/>
      <w:r w:rsidRPr="00896C9D">
        <w:rPr>
          <w:rFonts w:ascii="微软雅黑" w:eastAsia="微软雅黑" w:hAnsi="微软雅黑"/>
          <w:sz w:val="18"/>
          <w:szCs w:val="18"/>
        </w:rPr>
        <w:t>出一块内存作为句柄池，reference 中存储对象的句柄地址，句柄包含对象实例数据与类型数据的地址信息。优点是 reference 中存储的是稳定句柄地址，在 GC 过程中对象被移动时只会改变句柄的实例数据指针，而 reference 本身不需要修改。</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CA5809">
        <w:rPr>
          <w:rStyle w:val="a6"/>
          <w:rFonts w:ascii="微软雅黑" w:eastAsia="微软雅黑" w:hAnsi="微软雅黑"/>
          <w:color w:val="FF0000"/>
          <w:sz w:val="18"/>
          <w:szCs w:val="18"/>
        </w:rPr>
        <w:t>直接指针</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堆中对象的内存布局就必须考虑如何放置访问类型数据的相关信息，reference 存储对象地址，如果只是访问对象本身就不需要多一次</w:t>
      </w:r>
      <w:proofErr w:type="gramStart"/>
      <w:r w:rsidRPr="00896C9D">
        <w:rPr>
          <w:rFonts w:ascii="微软雅黑" w:eastAsia="微软雅黑" w:hAnsi="微软雅黑"/>
          <w:sz w:val="18"/>
          <w:szCs w:val="18"/>
        </w:rPr>
        <w:t>间接访问</w:t>
      </w:r>
      <w:proofErr w:type="gramEnd"/>
      <w:r w:rsidRPr="00896C9D">
        <w:rPr>
          <w:rFonts w:ascii="微软雅黑" w:eastAsia="微软雅黑" w:hAnsi="微软雅黑"/>
          <w:sz w:val="18"/>
          <w:szCs w:val="18"/>
        </w:rPr>
        <w:t>的开销。优点是速度更快，节省了一次指针定位的时间开销，HotSpot 主要使用直接指针进行对象访问。</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垃圾回收 7</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Q1：如何判断对象是否是垃圾？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引用计数</w:t>
      </w:r>
      <w:r w:rsidRPr="00896C9D">
        <w:rPr>
          <w:rStyle w:val="a6"/>
          <w:rFonts w:ascii="微软雅黑" w:eastAsia="微软雅黑" w:hAnsi="微软雅黑"/>
          <w:sz w:val="18"/>
          <w:szCs w:val="18"/>
        </w:rPr>
        <w:t>：</w:t>
      </w:r>
      <w:r w:rsidRPr="00896C9D">
        <w:rPr>
          <w:rFonts w:ascii="微软雅黑" w:eastAsia="微软雅黑" w:hAnsi="微软雅黑"/>
          <w:sz w:val="18"/>
          <w:szCs w:val="18"/>
        </w:rPr>
        <w:t>在对象中添加一个引用计数器，如果被引用计数器加 1，引用失效时计数器减 1，如果计数器为 0 则被标记为垃圾。原理简单，效率高，但是在 Java 中很少使用，因为存在对象间循环引用的问题，导致计数器无法清零。</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CA5809">
        <w:rPr>
          <w:rStyle w:val="a6"/>
          <w:rFonts w:ascii="微软雅黑" w:eastAsia="微软雅黑" w:hAnsi="微软雅黑"/>
          <w:color w:val="FF0000"/>
          <w:sz w:val="18"/>
          <w:szCs w:val="18"/>
        </w:rPr>
        <w:t>可达性分析</w:t>
      </w:r>
      <w:r w:rsidRPr="00896C9D">
        <w:rPr>
          <w:rStyle w:val="a6"/>
          <w:rFonts w:ascii="微软雅黑" w:eastAsia="微软雅黑" w:hAnsi="微软雅黑"/>
          <w:sz w:val="18"/>
          <w:szCs w:val="18"/>
        </w:rPr>
        <w:t>：</w:t>
      </w:r>
      <w:r w:rsidRPr="00896C9D">
        <w:rPr>
          <w:rFonts w:ascii="微软雅黑" w:eastAsia="微软雅黑" w:hAnsi="微软雅黑"/>
          <w:sz w:val="18"/>
          <w:szCs w:val="18"/>
        </w:rPr>
        <w:t>主流语言的内存管理都使用可达性分析判断对象是否存活。基本思路是通过一系列称为 GC Roots 的</w:t>
      </w:r>
      <w:proofErr w:type="gramStart"/>
      <w:r w:rsidRPr="00896C9D">
        <w:rPr>
          <w:rFonts w:ascii="微软雅黑" w:eastAsia="微软雅黑" w:hAnsi="微软雅黑"/>
          <w:sz w:val="18"/>
          <w:szCs w:val="18"/>
        </w:rPr>
        <w:t>根对象</w:t>
      </w:r>
      <w:proofErr w:type="gramEnd"/>
      <w:r w:rsidRPr="00896C9D">
        <w:rPr>
          <w:rFonts w:ascii="微软雅黑" w:eastAsia="微软雅黑" w:hAnsi="微软雅黑"/>
          <w:sz w:val="18"/>
          <w:szCs w:val="18"/>
        </w:rPr>
        <w:t>作为起始节点集，从这些节点开始，根据引用关系向下搜索，搜索过程走过的路径称为引用链，如果某个对象到 GC Roots 没有任何引用链相连，则会被标记为垃圾。可作为 GC Roots 的对象包括虚拟机</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和本地方法</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中引用的对象、类静态属性引用的对象、常量引用的对象。</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Q2：Java 的引用有哪些类型？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JDK1.2 后对引用进行了扩充，按强度分为四种：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强引用</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最常见的引用，例如 </w:t>
      </w:r>
      <w:r w:rsidRPr="00896C9D">
        <w:rPr>
          <w:rStyle w:val="HTML"/>
          <w:rFonts w:ascii="微软雅黑" w:eastAsia="微软雅黑" w:hAnsi="微软雅黑"/>
          <w:sz w:val="18"/>
          <w:szCs w:val="18"/>
        </w:rPr>
        <w:t>Object obj = new Object()</w:t>
      </w:r>
      <w:r w:rsidRPr="00896C9D">
        <w:rPr>
          <w:rFonts w:ascii="微软雅黑" w:eastAsia="微软雅黑" w:hAnsi="微软雅黑"/>
          <w:sz w:val="18"/>
          <w:szCs w:val="18"/>
        </w:rPr>
        <w:t xml:space="preserve"> 就属于强引用。只要对象有强引用指向且 GC Roots 可达，在内存回收时即使濒临内存耗尽也不会被回收。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软引用</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弱于强引用，</w:t>
      </w:r>
      <w:proofErr w:type="gramStart"/>
      <w:r w:rsidRPr="00896C9D">
        <w:rPr>
          <w:rFonts w:ascii="微软雅黑" w:eastAsia="微软雅黑" w:hAnsi="微软雅黑"/>
          <w:sz w:val="18"/>
          <w:szCs w:val="18"/>
        </w:rPr>
        <w:t>描述非</w:t>
      </w:r>
      <w:proofErr w:type="gramEnd"/>
      <w:r w:rsidRPr="00896C9D">
        <w:rPr>
          <w:rFonts w:ascii="微软雅黑" w:eastAsia="微软雅黑" w:hAnsi="微软雅黑"/>
          <w:sz w:val="18"/>
          <w:szCs w:val="18"/>
        </w:rPr>
        <w:t>必需对象。在系统将发生内存溢出前，会把软引用关联的对象加入回收范围以获得更多内存空间。用来缓存服务器中间计算结果及不需要实时保存的用户行为等。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CA5809">
        <w:rPr>
          <w:rStyle w:val="a6"/>
          <w:rFonts w:ascii="微软雅黑" w:eastAsia="微软雅黑" w:hAnsi="微软雅黑"/>
          <w:color w:val="FF0000"/>
          <w:sz w:val="18"/>
          <w:szCs w:val="18"/>
        </w:rPr>
        <w:t>弱引用</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弱于软引用，</w:t>
      </w:r>
      <w:proofErr w:type="gramStart"/>
      <w:r w:rsidRPr="00896C9D">
        <w:rPr>
          <w:rFonts w:ascii="微软雅黑" w:eastAsia="微软雅黑" w:hAnsi="微软雅黑"/>
          <w:sz w:val="18"/>
          <w:szCs w:val="18"/>
        </w:rPr>
        <w:t>描述非</w:t>
      </w:r>
      <w:proofErr w:type="gramEnd"/>
      <w:r w:rsidRPr="00896C9D">
        <w:rPr>
          <w:rFonts w:ascii="微软雅黑" w:eastAsia="微软雅黑" w:hAnsi="微软雅黑"/>
          <w:sz w:val="18"/>
          <w:szCs w:val="18"/>
        </w:rPr>
        <w:t>必需对象。弱引用关联的对象只能生存到下次 YGC 前，当垃圾收集器开始工作时无论当前内存是否足够都会回收只被弱引用关联的对象。由于 YGC 具有不确定性，因此弱引用何时被回收也不确定。</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CA5809">
        <w:rPr>
          <w:rStyle w:val="a6"/>
          <w:rFonts w:ascii="微软雅黑" w:eastAsia="微软雅黑" w:hAnsi="微软雅黑"/>
          <w:color w:val="FF0000"/>
          <w:sz w:val="18"/>
          <w:szCs w:val="18"/>
        </w:rPr>
        <w:t>虚引用</w:t>
      </w:r>
      <w:r w:rsidRPr="00896C9D">
        <w:rPr>
          <w:rStyle w:val="a6"/>
          <w:rFonts w:ascii="微软雅黑" w:eastAsia="微软雅黑" w:hAnsi="微软雅黑"/>
          <w:sz w:val="18"/>
          <w:szCs w:val="18"/>
        </w:rPr>
        <w:t>：</w:t>
      </w:r>
      <w:r w:rsidRPr="00896C9D">
        <w:rPr>
          <w:rFonts w:ascii="微软雅黑" w:eastAsia="微软雅黑" w:hAnsi="微软雅黑"/>
          <w:sz w:val="18"/>
          <w:szCs w:val="18"/>
        </w:rPr>
        <w:t xml:space="preserve"> 最弱的引用，定义完成后无法通过该引用获取对象。唯一目的就是为了能在对象被回收时收到一个系统通知。虚引用必须与引用队列联合使用，垃圾回收时如果出现虚引用，就会在回收对象前把这个虚引用加入引用队列。</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 xml:space="preserve">Q3：有哪些 GC </w:t>
      </w:r>
      <w:hyperlink r:id="rId38"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Style w:val="a6"/>
          <w:rFonts w:ascii="微软雅黑" w:eastAsia="微软雅黑" w:hAnsi="微软雅黑"/>
          <w:color w:val="FF0000"/>
          <w:sz w:val="18"/>
          <w:szCs w:val="18"/>
        </w:rPr>
        <w:t>标记-清除</w:t>
      </w:r>
      <w:hyperlink r:id="rId39" w:tgtFrame="_blank" w:history="1">
        <w:r w:rsidRPr="00F51E5E">
          <w:rPr>
            <w:rStyle w:val="a4"/>
            <w:rFonts w:ascii="微软雅黑" w:eastAsia="微软雅黑" w:hAnsi="微软雅黑"/>
            <w:b/>
            <w:bCs/>
            <w:color w:val="FF0000"/>
            <w:sz w:val="18"/>
            <w:szCs w:val="18"/>
          </w:rPr>
          <w:t>算法</w:t>
        </w:r>
      </w:hyperlink>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分为标记和清除阶段，首先从每个 GC Roots 出发依次标记有引用关系的对象，最后清除没有标记的对象。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执行效率不稳定，如果堆包含大量对象且大部分需要回收，必须进行大量标记清除，导致效率</w:t>
      </w:r>
      <w:proofErr w:type="gramStart"/>
      <w:r w:rsidRPr="00896C9D">
        <w:rPr>
          <w:rFonts w:ascii="微软雅黑" w:eastAsia="微软雅黑" w:hAnsi="微软雅黑"/>
          <w:sz w:val="18"/>
          <w:szCs w:val="18"/>
        </w:rPr>
        <w:t>随对象</w:t>
      </w:r>
      <w:proofErr w:type="gramEnd"/>
      <w:r w:rsidRPr="00896C9D">
        <w:rPr>
          <w:rFonts w:ascii="微软雅黑" w:eastAsia="微软雅黑" w:hAnsi="微软雅黑"/>
          <w:sz w:val="18"/>
          <w:szCs w:val="18"/>
        </w:rPr>
        <w:t>数量增长而降低。</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存在内存空间碎片化问题，会产生大量不连续的内存碎片，导致以后需要分配</w:t>
      </w:r>
      <w:proofErr w:type="gramStart"/>
      <w:r w:rsidRPr="00896C9D">
        <w:rPr>
          <w:rFonts w:ascii="微软雅黑" w:eastAsia="微软雅黑" w:hAnsi="微软雅黑"/>
          <w:sz w:val="18"/>
          <w:szCs w:val="18"/>
        </w:rPr>
        <w:t>大对象</w:t>
      </w:r>
      <w:proofErr w:type="gramEnd"/>
      <w:r w:rsidRPr="00896C9D">
        <w:rPr>
          <w:rFonts w:ascii="微软雅黑" w:eastAsia="微软雅黑" w:hAnsi="微软雅黑"/>
          <w:sz w:val="18"/>
          <w:szCs w:val="18"/>
        </w:rPr>
        <w:t>时容易触发 Full GC。</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标记-复制</w:t>
      </w:r>
      <w:hyperlink r:id="rId40" w:tgtFrame="_blank" w:history="1">
        <w:r w:rsidRPr="00F51E5E">
          <w:rPr>
            <w:rStyle w:val="a4"/>
            <w:rFonts w:ascii="微软雅黑" w:eastAsia="微软雅黑" w:hAnsi="微软雅黑"/>
            <w:b/>
            <w:bCs/>
            <w:color w:val="FF0000"/>
            <w:sz w:val="18"/>
            <w:szCs w:val="18"/>
          </w:rPr>
          <w:t>算法</w:t>
        </w:r>
      </w:hyperlink>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为了解决内存碎片问题，将可用内存按容量划分为大小相等的两块，每次只使用其中一块。当使用的这块空间用完了，就将存活对象复制到另一块，再把已使用过的内存空间一次清理掉。主要用于进行新生代。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实现简单、运行高效，解决了内存碎片问题。 代价是可用内存缩小为原来的一半，浪费空间。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HotSpot 把新生代划分为一块较大的 Eden 和两块较小的 Sur</w:t>
      </w:r>
      <w:hyperlink r:id="rId41"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r，每次分配内存只使用 Eden 和其中一块 Sur</w:t>
      </w:r>
      <w:hyperlink r:id="rId42"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r。垃圾收集时将 Eden 和 Sur</w:t>
      </w:r>
      <w:hyperlink r:id="rId43"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中仍然存活的对象一次性复制到另一块 Sur</w:t>
      </w:r>
      <w:hyperlink r:id="rId44"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 xml:space="preserve">r </w:t>
      </w:r>
      <w:r w:rsidRPr="00896C9D">
        <w:rPr>
          <w:rFonts w:ascii="微软雅黑" w:eastAsia="微软雅黑" w:hAnsi="微软雅黑"/>
          <w:sz w:val="18"/>
          <w:szCs w:val="18"/>
        </w:rPr>
        <w:lastRenderedPageBreak/>
        <w:t>上，然后</w:t>
      </w:r>
      <w:proofErr w:type="gramStart"/>
      <w:r w:rsidRPr="00896C9D">
        <w:rPr>
          <w:rFonts w:ascii="微软雅黑" w:eastAsia="微软雅黑" w:hAnsi="微软雅黑"/>
          <w:sz w:val="18"/>
          <w:szCs w:val="18"/>
        </w:rPr>
        <w:t>直接清理</w:t>
      </w:r>
      <w:proofErr w:type="gramEnd"/>
      <w:r w:rsidRPr="00896C9D">
        <w:rPr>
          <w:rFonts w:ascii="微软雅黑" w:eastAsia="微软雅黑" w:hAnsi="微软雅黑"/>
          <w:sz w:val="18"/>
          <w:szCs w:val="18"/>
        </w:rPr>
        <w:t>掉 Eden 和已用过的那块 Sur</w:t>
      </w:r>
      <w:hyperlink r:id="rId45"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r。HotSpot 默认Eden 和 Sur</w:t>
      </w:r>
      <w:hyperlink r:id="rId46"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的大小比例是 8:1，即每次新生代中可用空间为整个新生代的 90%。</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标记-整理</w:t>
      </w:r>
      <w:hyperlink r:id="rId47" w:tgtFrame="_blank" w:history="1">
        <w:r w:rsidRPr="00F51E5E">
          <w:rPr>
            <w:rStyle w:val="a4"/>
            <w:rFonts w:ascii="微软雅黑" w:eastAsia="微软雅黑" w:hAnsi="微软雅黑"/>
            <w:b/>
            <w:bCs/>
            <w:color w:val="FF0000"/>
            <w:sz w:val="18"/>
            <w:szCs w:val="18"/>
          </w:rPr>
          <w:t>算法</w:t>
        </w:r>
      </w:hyperlink>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标记-复制</w:t>
      </w:r>
      <w:hyperlink r:id="rId48"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在对象存活率高时要进行较多复制操作，效率低。如果不想浪费空间，就需要有额外空间分配担保，应对被使用内存中所有对象都存活的极端情况，所以老年代一般不使用此</w:t>
      </w:r>
      <w:hyperlink r:id="rId49"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老年代使用标记-整理</w:t>
      </w:r>
      <w:hyperlink r:id="rId50"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，标记过程与标记-清除</w:t>
      </w:r>
      <w:hyperlink r:id="rId51"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一样，但不</w:t>
      </w:r>
      <w:proofErr w:type="gramStart"/>
      <w:r w:rsidRPr="00896C9D">
        <w:rPr>
          <w:rFonts w:ascii="微软雅黑" w:eastAsia="微软雅黑" w:hAnsi="微软雅黑"/>
          <w:sz w:val="18"/>
          <w:szCs w:val="18"/>
        </w:rPr>
        <w:t>直接清理</w:t>
      </w:r>
      <w:proofErr w:type="gramEnd"/>
      <w:r w:rsidRPr="00896C9D">
        <w:rPr>
          <w:rFonts w:ascii="微软雅黑" w:eastAsia="微软雅黑" w:hAnsi="微软雅黑"/>
          <w:sz w:val="18"/>
          <w:szCs w:val="18"/>
        </w:rPr>
        <w:t>可回收对象，而是让所有存活对象都向内存空间一端移动，然后清理掉边界以外的内存。</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标记-清除与标记-整理的差异在于前者是一种非移动式</w:t>
      </w:r>
      <w:hyperlink r:id="rId52"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而后者是移动式的。如果移动存活对象，尤其是在老年代这种每次回收都有大量对象存活的区域，是一种极为负重的操作，而且移动必须全程暂停用户线程。如果不移动对象就会导致空间碎片问题，只能依赖更复杂的内存分配器和</w:t>
      </w:r>
      <w:proofErr w:type="gramStart"/>
      <w:r w:rsidRPr="00896C9D">
        <w:rPr>
          <w:rFonts w:ascii="微软雅黑" w:eastAsia="微软雅黑" w:hAnsi="微软雅黑"/>
          <w:sz w:val="18"/>
          <w:szCs w:val="18"/>
        </w:rPr>
        <w:t>访问器</w:t>
      </w:r>
      <w:proofErr w:type="gramEnd"/>
      <w:r w:rsidRPr="00896C9D">
        <w:rPr>
          <w:rFonts w:ascii="微软雅黑" w:eastAsia="微软雅黑" w:hAnsi="微软雅黑"/>
          <w:sz w:val="18"/>
          <w:szCs w:val="18"/>
        </w:rPr>
        <w:t>解决。</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Q4：你知道哪些垃圾收集器？</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Serial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最基础的收集器，使用复制</w:t>
      </w:r>
      <w:hyperlink r:id="rId53"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、单线程工作，只用一个处理器或一条线程完成垃圾收集，进行垃圾收集时必须暂停其他所有工作线程。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Serial 是虚拟机在客户端模式的默认新生代收集器，简单高效，对于内存受限的环境它是所有收集器中额外内存消耗最小的，对于处理器核心较少的环境，Serial 由于没有线程交互开销，可获得最高的单线程收集效率。</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ParNew</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Serial 的多线程版本，除了使用多线程进行垃圾收集外</w:t>
      </w:r>
      <w:proofErr w:type="gramStart"/>
      <w:r w:rsidRPr="00896C9D">
        <w:rPr>
          <w:rFonts w:ascii="微软雅黑" w:eastAsia="微软雅黑" w:hAnsi="微软雅黑"/>
          <w:sz w:val="18"/>
          <w:szCs w:val="18"/>
        </w:rPr>
        <w:t>其余行为</w:t>
      </w:r>
      <w:proofErr w:type="gramEnd"/>
      <w:r w:rsidRPr="00896C9D">
        <w:rPr>
          <w:rFonts w:ascii="微软雅黑" w:eastAsia="微软雅黑" w:hAnsi="微软雅黑"/>
          <w:sz w:val="18"/>
          <w:szCs w:val="18"/>
        </w:rPr>
        <w:t>完全一致。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ParNew 是虚拟机在服务</w:t>
      </w:r>
      <w:proofErr w:type="gramStart"/>
      <w:r w:rsidRPr="00896C9D">
        <w:rPr>
          <w:rFonts w:ascii="微软雅黑" w:eastAsia="微软雅黑" w:hAnsi="微软雅黑"/>
          <w:sz w:val="18"/>
          <w:szCs w:val="18"/>
        </w:rPr>
        <w:t>端模式</w:t>
      </w:r>
      <w:proofErr w:type="gramEnd"/>
      <w:r w:rsidRPr="00896C9D">
        <w:rPr>
          <w:rFonts w:ascii="微软雅黑" w:eastAsia="微软雅黑" w:hAnsi="微软雅黑"/>
          <w:sz w:val="18"/>
          <w:szCs w:val="18"/>
        </w:rPr>
        <w:t>的默认新生代收集器，一个重要原因是除了 Serial 外只有它能与 CMS 配合。自从 JDK 9 开始，ParNew 加 CMS 不再是官方推荐的解决方案，官方希望它被 G1 取代。</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Parallel Scavenge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新生代收集器，基于复制</w:t>
      </w:r>
      <w:hyperlink r:id="rId54"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，是可并行的多线程收集器，与 ParNew 类似。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特点是它的关注点与其他收集器不同，Parallel Scavenge 的目标是达到一个可控制的吞吐量，吞吐量就是处理器用于运行用户代码的时间与处理器消耗总时间的比值。</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Serial Old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Serial 的老年代版本，单线程工作，使用标记-整理</w:t>
      </w:r>
      <w:hyperlink r:id="rId55"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Serial Old 是虚拟机在客户端模式的默认老年代收集器，用于服务端有两种用途：① JDK5 </w:t>
      </w:r>
      <w:proofErr w:type="gramStart"/>
      <w:r w:rsidRPr="00896C9D">
        <w:rPr>
          <w:rFonts w:ascii="微软雅黑" w:eastAsia="微软雅黑" w:hAnsi="微软雅黑"/>
          <w:sz w:val="18"/>
          <w:szCs w:val="18"/>
        </w:rPr>
        <w:t>及之前</w:t>
      </w:r>
      <w:proofErr w:type="gramEnd"/>
      <w:r w:rsidRPr="00896C9D">
        <w:rPr>
          <w:rFonts w:ascii="微软雅黑" w:eastAsia="微软雅黑" w:hAnsi="微软雅黑"/>
          <w:sz w:val="18"/>
          <w:szCs w:val="18"/>
        </w:rPr>
        <w:t>与 Parallel Scavenge 搭配。② 作为CMS 失败预案。</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Parellel Old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Parallel Scavenge 的老年代版本，支持多线程，基于标记-整理</w:t>
      </w:r>
      <w:hyperlink r:id="rId56"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。JDK6 提供，注重吞吐量可考虑 Parallel Scavenge 加 Parallel Old。</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CMS</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以获取最短回收停顿时间为目标，基于标记-清除</w:t>
      </w:r>
      <w:hyperlink r:id="rId57"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，过程相对复杂，分为四个步骤：初始标记、并发标记、重新标记、并发清除。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初始标记和重新标记需要 STW（Stop The World，系统停顿），初始标记仅是标记 GC Roots 能直接关联的对象，速度很快。并发标记从 GC Roots 的直接关联对象开始遍历整个对象图，耗时较长但不需要停顿用户线程。重新标记则是为了修正并发标记期间因用户程序运作而导致标记产生变动的那部分记录。并发清除清理标记阶段判断的已死亡对象，不需要移动存活对象，该阶段也可与用户线程并发。</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缺点：① 对处理器资源敏感，并发阶段虽然不会导致用户线程暂停，但会降低吞吐量。② 无法处理浮动垃圾，有可能出现并发失败而导致 Full GC。③ 基于标记-清除</w:t>
      </w:r>
      <w:hyperlink r:id="rId58"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，产生空间碎片。</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G1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开创了收集器面向局部收集的设计思路和基于 Region 的内存布局，主要面向服务端，最初设计目标是替换 CMS。</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G1 之前的收集器，垃圾收集目标要么是整个新生代，要么是整个老年代或整个堆。而 G1 可面向</w:t>
      </w:r>
      <w:proofErr w:type="gramStart"/>
      <w:r w:rsidRPr="00896C9D">
        <w:rPr>
          <w:rFonts w:ascii="微软雅黑" w:eastAsia="微软雅黑" w:hAnsi="微软雅黑"/>
          <w:sz w:val="18"/>
          <w:szCs w:val="18"/>
        </w:rPr>
        <w:t>堆任何</w:t>
      </w:r>
      <w:proofErr w:type="gramEnd"/>
      <w:r w:rsidRPr="00896C9D">
        <w:rPr>
          <w:rFonts w:ascii="微软雅黑" w:eastAsia="微软雅黑" w:hAnsi="微软雅黑"/>
          <w:sz w:val="18"/>
          <w:szCs w:val="18"/>
        </w:rPr>
        <w:t>部分来</w:t>
      </w:r>
      <w:proofErr w:type="gramStart"/>
      <w:r w:rsidRPr="00896C9D">
        <w:rPr>
          <w:rFonts w:ascii="微软雅黑" w:eastAsia="微软雅黑" w:hAnsi="微软雅黑"/>
          <w:sz w:val="18"/>
          <w:szCs w:val="18"/>
        </w:rPr>
        <w:t>组成回</w:t>
      </w:r>
      <w:proofErr w:type="gramEnd"/>
      <w:r w:rsidRPr="00896C9D">
        <w:rPr>
          <w:rFonts w:ascii="微软雅黑" w:eastAsia="微软雅黑" w:hAnsi="微软雅黑"/>
          <w:sz w:val="18"/>
          <w:szCs w:val="18"/>
        </w:rPr>
        <w:t>收集进行回收，衡量标准不再是分代，而是哪块内存中存放的垃圾数量最多，回收受益最大。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跟踪各 Region 里垃圾的价值，价值即回收所获空间大小以及回收所需时间的经验值，在后台维护一个优先级列表，每次根据用户设定允许的收集停顿时间优先处理回收价值最大的 Region。这种方式保证了 G1 在有限时间内获取尽可能高的收集效率。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G1 运作过程：</w:t>
      </w:r>
    </w:p>
    <w:p w:rsidR="00482A2E" w:rsidRPr="00896C9D" w:rsidRDefault="00482A2E" w:rsidP="00141450">
      <w:pPr>
        <w:widowControl/>
        <w:numPr>
          <w:ilvl w:val="0"/>
          <w:numId w:val="13"/>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初始标记：</w:t>
      </w:r>
      <w:r w:rsidRPr="00896C9D">
        <w:rPr>
          <w:rFonts w:ascii="微软雅黑" w:eastAsia="微软雅黑" w:hAnsi="微软雅黑"/>
          <w:sz w:val="18"/>
          <w:szCs w:val="18"/>
        </w:rPr>
        <w:t xml:space="preserve">标记 GC Roots 能直接关联到的对象，让下一阶段用户线程并发运行时能正确地在可用 Region 中分配新对象。需要 STW 但耗时很短，在 Minor GC 时同步完成。 </w:t>
      </w:r>
    </w:p>
    <w:p w:rsidR="00482A2E" w:rsidRPr="00896C9D" w:rsidRDefault="00482A2E" w:rsidP="00141450">
      <w:pPr>
        <w:widowControl/>
        <w:numPr>
          <w:ilvl w:val="0"/>
          <w:numId w:val="13"/>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并发标记：</w:t>
      </w:r>
      <w:r w:rsidRPr="00896C9D">
        <w:rPr>
          <w:rFonts w:ascii="微软雅黑" w:eastAsia="微软雅黑" w:hAnsi="微软雅黑"/>
          <w:sz w:val="18"/>
          <w:szCs w:val="18"/>
        </w:rPr>
        <w:t xml:space="preserve">从 GC Roots 开始对堆中对象进行可达性分析，递归扫描整个堆的对象图。耗时长但可与用户线程并发，扫描完成后要重新处理 SATB 记录的在并发时有变动的对象。 </w:t>
      </w:r>
    </w:p>
    <w:p w:rsidR="00482A2E" w:rsidRPr="00896C9D" w:rsidRDefault="00482A2E" w:rsidP="00141450">
      <w:pPr>
        <w:widowControl/>
        <w:numPr>
          <w:ilvl w:val="0"/>
          <w:numId w:val="13"/>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最终标记：</w:t>
      </w:r>
      <w:r w:rsidRPr="00896C9D">
        <w:rPr>
          <w:rFonts w:ascii="微软雅黑" w:eastAsia="微软雅黑" w:hAnsi="微软雅黑"/>
          <w:sz w:val="18"/>
          <w:szCs w:val="18"/>
        </w:rPr>
        <w:t xml:space="preserve">对用户线程做短暂暂停，处理并发阶段结束后仍遗留下来的少量 SATB 记录。 </w:t>
      </w:r>
    </w:p>
    <w:p w:rsidR="00482A2E" w:rsidRPr="00896C9D" w:rsidRDefault="00482A2E" w:rsidP="00141450">
      <w:pPr>
        <w:widowControl/>
        <w:numPr>
          <w:ilvl w:val="0"/>
          <w:numId w:val="13"/>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筛选回收：</w:t>
      </w:r>
      <w:r w:rsidRPr="00896C9D">
        <w:rPr>
          <w:rFonts w:ascii="微软雅黑" w:eastAsia="微软雅黑" w:hAnsi="微软雅黑"/>
          <w:sz w:val="18"/>
          <w:szCs w:val="18"/>
        </w:rPr>
        <w:t>对各 Region 的回收价值</w:t>
      </w:r>
      <w:hyperlink r:id="rId5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，根据用户期望停顿时间制定回收计划。必须暂停用户线程，由多条收集线程并行完成。 </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可由用户指定期望停顿时间是 G1 的一个强大功能，但该值不能设得太低，一般设置为100~300 ms。</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w:t>
      </w:r>
      <w:r w:rsidRPr="00F51E5E">
        <w:rPr>
          <w:rFonts w:ascii="微软雅黑" w:eastAsia="微软雅黑" w:hAnsi="微软雅黑"/>
          <w:color w:val="FF0000"/>
          <w:sz w:val="18"/>
          <w:szCs w:val="18"/>
        </w:rPr>
        <w:t>ZGC</w:t>
      </w:r>
      <w:r w:rsidRPr="00896C9D">
        <w:rPr>
          <w:rFonts w:ascii="微软雅黑" w:eastAsia="微软雅黑" w:hAnsi="微软雅黑"/>
          <w:sz w:val="18"/>
          <w:szCs w:val="18"/>
        </w:rPr>
        <w:t xml:space="preserve"> 了解吗？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JDK11 中加入的具有实验性质的低延迟垃圾收集器，目标是尽可能在不影响吞吐量的前提下，实现在任意堆内存大小都可以把停顿时间限制在 10ms 以内的低延迟。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基于 Region 内存布局，不设分代，使用了读屏障、染色指针和内存多重映射等技术实现可并发的标记-整理，以低延迟为首要目标。</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ZGC 的 Region 具有动态性，是动态创建和销毁的，并且容量大小也是动态变化的。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Q6：你知道哪些内存分配与回收策略？</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对象优先在 Eden 区分配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大多数情况下对象在新生代 Eden 区分配，当 Eden 没有足够空间时将发起一次 Minor GC。</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proofErr w:type="gramStart"/>
      <w:r w:rsidRPr="00F51E5E">
        <w:rPr>
          <w:rStyle w:val="a6"/>
          <w:rFonts w:ascii="微软雅黑" w:eastAsia="微软雅黑" w:hAnsi="微软雅黑"/>
          <w:color w:val="FF0000"/>
          <w:sz w:val="18"/>
          <w:szCs w:val="18"/>
        </w:rPr>
        <w:t>大对象</w:t>
      </w:r>
      <w:proofErr w:type="gramEnd"/>
      <w:r w:rsidRPr="00F51E5E">
        <w:rPr>
          <w:rStyle w:val="a6"/>
          <w:rFonts w:ascii="微软雅黑" w:eastAsia="微软雅黑" w:hAnsi="微软雅黑"/>
          <w:color w:val="FF0000"/>
          <w:sz w:val="18"/>
          <w:szCs w:val="18"/>
        </w:rPr>
        <w:t>直接进入老年代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大对象</w:t>
      </w:r>
      <w:proofErr w:type="gramEnd"/>
      <w:r w:rsidRPr="00896C9D">
        <w:rPr>
          <w:rFonts w:ascii="微软雅黑" w:eastAsia="微软雅黑" w:hAnsi="微软雅黑"/>
          <w:sz w:val="18"/>
          <w:szCs w:val="18"/>
        </w:rPr>
        <w:t>指需要大量连续内存空间的对象，典型是很长的字符串或数量庞大的数组。</w:t>
      </w:r>
      <w:proofErr w:type="gramStart"/>
      <w:r w:rsidRPr="00896C9D">
        <w:rPr>
          <w:rFonts w:ascii="微软雅黑" w:eastAsia="微软雅黑" w:hAnsi="微软雅黑"/>
          <w:sz w:val="18"/>
          <w:szCs w:val="18"/>
        </w:rPr>
        <w:t>大对象</w:t>
      </w:r>
      <w:proofErr w:type="gramEnd"/>
      <w:r w:rsidRPr="00896C9D">
        <w:rPr>
          <w:rFonts w:ascii="微软雅黑" w:eastAsia="微软雅黑" w:hAnsi="微软雅黑"/>
          <w:sz w:val="18"/>
          <w:szCs w:val="18"/>
        </w:rPr>
        <w:t>容易导致内存还有不少空间就提前触发垃圾收集以获得足够的连续空间。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HotSpot 提供了 </w:t>
      </w:r>
      <w:r w:rsidRPr="00896C9D">
        <w:rPr>
          <w:rStyle w:val="HTML"/>
          <w:rFonts w:ascii="微软雅黑" w:eastAsia="微软雅黑" w:hAnsi="微软雅黑"/>
          <w:sz w:val="18"/>
          <w:szCs w:val="18"/>
        </w:rPr>
        <w:t>-XX:PretenureSizeThreshold</w:t>
      </w:r>
      <w:r w:rsidRPr="00896C9D">
        <w:rPr>
          <w:rFonts w:ascii="微软雅黑" w:eastAsia="微软雅黑" w:hAnsi="微软雅黑"/>
          <w:sz w:val="18"/>
          <w:szCs w:val="18"/>
        </w:rPr>
        <w:t xml:space="preserve"> 参数，大于该值的对象直接在老年代分配，避免在 Eden 和 Sur</w:t>
      </w:r>
      <w:hyperlink r:id="rId60"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间来回复制。</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长期存活对象进入老年代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虚拟机给每个对象定义了一个对象年龄计数器，存储在对象头。如果经历过第一次 Minor GC 仍然存活且能被 Sur</w:t>
      </w:r>
      <w:hyperlink r:id="rId61"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容纳，该对象就会被移动到 Sur</w:t>
      </w:r>
      <w:hyperlink r:id="rId62"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中并将年龄设置为 1。对象在 Sur</w:t>
      </w:r>
      <w:hyperlink r:id="rId63"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 xml:space="preserve">r 中每熬过一次 Minor GC 年龄就加 1 ，当增加到一定程度（默认15）就会被晋升到老年代。对象晋升老年代的阈值可通过 </w:t>
      </w:r>
      <w:r w:rsidRPr="00896C9D">
        <w:rPr>
          <w:rStyle w:val="HTML"/>
          <w:rFonts w:ascii="微软雅黑" w:eastAsia="微软雅黑" w:hAnsi="微软雅黑"/>
          <w:sz w:val="18"/>
          <w:szCs w:val="18"/>
        </w:rPr>
        <w:t>-XX:MaxTenuringThreshold</w:t>
      </w:r>
      <w:r w:rsidRPr="00896C9D">
        <w:rPr>
          <w:rFonts w:ascii="微软雅黑" w:eastAsia="微软雅黑" w:hAnsi="微软雅黑"/>
          <w:sz w:val="18"/>
          <w:szCs w:val="18"/>
        </w:rPr>
        <w:t xml:space="preserve"> 设置。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动态对象年龄判定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为了适应不同内存状况，虚拟机不要求对象年龄达到阈值才能晋升老年代，如果在 Sur</w:t>
      </w:r>
      <w:hyperlink r:id="rId64"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中相同年龄所有对象大小的总和大于 Sur</w:t>
      </w:r>
      <w:hyperlink r:id="rId65"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的一半，年龄不小于该年龄的对象就可以直接进入老年代。</w:t>
      </w:r>
    </w:p>
    <w:p w:rsidR="00482A2E" w:rsidRPr="00F51E5E" w:rsidRDefault="00482A2E" w:rsidP="00141450">
      <w:pPr>
        <w:pStyle w:val="a5"/>
        <w:spacing w:before="0" w:beforeAutospacing="0" w:after="0" w:afterAutospacing="0" w:line="20" w:lineRule="atLeast"/>
        <w:rPr>
          <w:rFonts w:ascii="微软雅黑" w:eastAsia="微软雅黑" w:hAnsi="微软雅黑"/>
          <w:color w:val="FF0000"/>
          <w:sz w:val="18"/>
          <w:szCs w:val="18"/>
        </w:rPr>
      </w:pPr>
      <w:r w:rsidRPr="00F51E5E">
        <w:rPr>
          <w:rStyle w:val="a6"/>
          <w:rFonts w:ascii="微软雅黑" w:eastAsia="微软雅黑" w:hAnsi="微软雅黑"/>
          <w:color w:val="FF0000"/>
          <w:sz w:val="18"/>
          <w:szCs w:val="18"/>
        </w:rPr>
        <w:t>空间分配担保</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MinorGC 前虚拟机必须检查老年代最大可用连续空间是否大于新生代对象总空间，如果满足则说明这次 Minor GC 确定安全。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如果不满足，虚拟机会查看 </w:t>
      </w:r>
      <w:r w:rsidRPr="00896C9D">
        <w:rPr>
          <w:rStyle w:val="HTML"/>
          <w:rFonts w:ascii="微软雅黑" w:eastAsia="微软雅黑" w:hAnsi="微软雅黑"/>
          <w:sz w:val="18"/>
          <w:szCs w:val="18"/>
        </w:rPr>
        <w:t>-XX:HandlePromotionFailure</w:t>
      </w:r>
      <w:r w:rsidRPr="00896C9D">
        <w:rPr>
          <w:rFonts w:ascii="微软雅黑" w:eastAsia="微软雅黑" w:hAnsi="微软雅黑"/>
          <w:sz w:val="18"/>
          <w:szCs w:val="18"/>
        </w:rPr>
        <w:t xml:space="preserve"> 参数是否允许担保失败，如果允许会继续检查老年代最大可用连续空间是否大于历次晋升老年代对象的平均大小，如果满足将冒险尝试一次 Minor GC，否则改成一次 FullGC。</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冒险是因为新生代使用复制</w:t>
      </w:r>
      <w:hyperlink r:id="rId66"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，为了内存利用率只使用一个 Sur</w:t>
      </w:r>
      <w:hyperlink r:id="rId67"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r，大量对象在 Minor GC 后仍然存活时，需要老年代进行分配担保，接收 Sur</w:t>
      </w:r>
      <w:hyperlink r:id="rId68"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 无法容纳的对象。</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Q7：你知道哪些故障处理工具？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jps：虚拟机进程状况工具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功能和 ps 命令类似：可以列出正在运行的虚拟机进程，显示虚拟机</w:t>
      </w:r>
      <w:proofErr w:type="gramStart"/>
      <w:r w:rsidRPr="00896C9D">
        <w:rPr>
          <w:rFonts w:ascii="微软雅黑" w:eastAsia="微软雅黑" w:hAnsi="微软雅黑"/>
          <w:sz w:val="18"/>
          <w:szCs w:val="18"/>
        </w:rPr>
        <w:t>执行主类名称</w:t>
      </w:r>
      <w:proofErr w:type="gramEnd"/>
      <w:r w:rsidRPr="00896C9D">
        <w:rPr>
          <w:rFonts w:ascii="微软雅黑" w:eastAsia="微软雅黑" w:hAnsi="微软雅黑"/>
          <w:sz w:val="18"/>
          <w:szCs w:val="18"/>
        </w:rPr>
        <w:t>以及这些进程的本地虚拟机唯一 ID（LVMID)。LVMID 与操作系统的进程 ID（PID）一致，使用 Windows 的任务管理器或 UNIX 的 ps 命令也可以查询到虚拟机进程的 LVMID，但如果同时启动了多个虚拟机进程，必须依赖 jps 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jstat：虚拟机统计信息监视工具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用于监视虚拟机各种运行状态信息。可以显示本地或远程虚拟机进程中的类加载、内存、垃圾收集、即时编译器等运行时数据，在没有 GUI 界面的服务器上是运行期定位虚拟机性能问题的常用工具。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参数含义：S0 和 S1 表示两个 Sur</w:t>
      </w:r>
      <w:hyperlink r:id="rId69" w:tgtFrame="_blank" w:history="1">
        <w:r w:rsidRPr="00896C9D">
          <w:rPr>
            <w:rStyle w:val="a4"/>
            <w:rFonts w:ascii="微软雅黑" w:eastAsia="微软雅黑" w:hAnsi="微软雅黑"/>
            <w:sz w:val="18"/>
            <w:szCs w:val="18"/>
          </w:rPr>
          <w:t>vivo</w:t>
        </w:r>
      </w:hyperlink>
      <w:r w:rsidRPr="00896C9D">
        <w:rPr>
          <w:rFonts w:ascii="微软雅黑" w:eastAsia="微软雅黑" w:hAnsi="微软雅黑"/>
          <w:sz w:val="18"/>
          <w:szCs w:val="18"/>
        </w:rPr>
        <w:t>r，E 表示新生代，O 表示老年代，YGC 表示 Young GC 次数，YGCT 表示 Young GC 耗时，FGC 表示 Full GC 次数，FGCT 表示 Full GC 耗时，GCT 表示 GC 总耗时。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jinfo：Java 配置信息工具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实时查看和调整虚拟机各项参数，使用 jps 的 -v 参数可以查看虚拟机启动时显式指定的参数，但如果想知道未显式指定的参数值只能使用 jinfo 的 -flag 查询。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jmap：Java 内存映像工具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用于生成堆转储快照，还可以查询 finalize 执行队列、Java 堆和方法区的详细信息，如空间使用率，当前使用的是哪种收集器等。和 jinfo 一样，部分功能在 Windows 受限，除了生成堆转储快照的 -dump 和查看每个类实例的 -histo 外，其余选项只能在 Linux 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jhat：虚拟机堆转储快照分析工具</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 提供 jhat 与 jmap 搭配使用分析 jmap 生成的堆转储快照。jhat 内置了一个微型的 HTTP/Web 服务器，生成堆转储快照的分析结果后可以在浏览器查看。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jstack：Java 堆栈跟踪工具</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用于生成虚拟机当前时刻的线程快照。线程快照就是当前虚拟机内每一条线程正在执行的方法堆栈的集合，生成线程快照的目的通常是定位线程出现长时间停顿的原因，如线程间死锁、死循环、请求外部资源导致的长时间挂起等。线程出现停顿时通过 jstack 查看各个线程的调用堆栈，可以获知没有响应的线程在后台做什么或等什么资源。</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类加载机制 7</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Q1：Java 程序是怎样运行的？</w:t>
      </w:r>
    </w:p>
    <w:p w:rsidR="00482A2E" w:rsidRPr="00896C9D" w:rsidRDefault="00482A2E" w:rsidP="00141450">
      <w:pPr>
        <w:pStyle w:val="a5"/>
        <w:numPr>
          <w:ilvl w:val="0"/>
          <w:numId w:val="14"/>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首先通过 Javac 编译器将 </w:t>
      </w:r>
      <w:r w:rsidRPr="00896C9D">
        <w:rPr>
          <w:rStyle w:val="HTML"/>
          <w:rFonts w:ascii="微软雅黑" w:eastAsia="微软雅黑" w:hAnsi="微软雅黑"/>
          <w:sz w:val="18"/>
          <w:szCs w:val="18"/>
        </w:rPr>
        <w:t>.java</w:t>
      </w:r>
      <w:r w:rsidRPr="00896C9D">
        <w:rPr>
          <w:rFonts w:ascii="微软雅黑" w:eastAsia="微软雅黑" w:hAnsi="微软雅黑"/>
          <w:sz w:val="18"/>
          <w:szCs w:val="18"/>
        </w:rPr>
        <w:t xml:space="preserve"> 转为 JVM 可加载的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字节码文件。</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Javac 是由 Java 编写的程序，编译过程可以分为： ① 词法解析，通过空格分割出单词、操作符、控制符等信息，形成 token 信息流，传递给语法解析器。② 语法解析，把 token 信息流按照 Java 语法规则组装成语法树。③ 语义分析，检查关键字使用是否合理、类型是否匹配、作用域是否正确等。④ 字节码生成，将前面各个步骤的信息转换为字节码。</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字节</w:t>
      </w:r>
      <w:proofErr w:type="gramStart"/>
      <w:r w:rsidRPr="00896C9D">
        <w:rPr>
          <w:rFonts w:ascii="微软雅黑" w:eastAsia="微软雅黑" w:hAnsi="微软雅黑"/>
          <w:sz w:val="18"/>
          <w:szCs w:val="18"/>
        </w:rPr>
        <w:t>码必须</w:t>
      </w:r>
      <w:proofErr w:type="gramEnd"/>
      <w:r w:rsidRPr="00896C9D">
        <w:rPr>
          <w:rFonts w:ascii="微软雅黑" w:eastAsia="微软雅黑" w:hAnsi="微软雅黑"/>
          <w:sz w:val="18"/>
          <w:szCs w:val="18"/>
        </w:rPr>
        <w:t>通过类加载过程加载到 JVM 后才可以执行，执行有三种模式，解释执行、JIT 编译执行、JIT 编译与解释器混合执行（主流 JVM 默认执行的方式）。混合模式的优势在于解释器在启动时先解释执行，省去编译时间。</w:t>
      </w:r>
    </w:p>
    <w:p w:rsidR="00482A2E" w:rsidRPr="00896C9D" w:rsidRDefault="00482A2E" w:rsidP="00141450">
      <w:pPr>
        <w:pStyle w:val="a5"/>
        <w:numPr>
          <w:ilvl w:val="0"/>
          <w:numId w:val="14"/>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之后通过即时编译器 JIT 把字节码文件编译成本地机器码。</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Java 程序最初都是通过解释器进行解释执行的，当虚拟机发现某个方法或代码块的运行特别频繁，就会认定其为"热点代码"，热点代码的检测主要有基于采样和基于计数器两种方式，为了提高热点代码的执行效率，虚拟机会把它们编译成本地机器码，尽可能对代码优化，在运行时完成这个任务的后端编译器被称为即时编译器。</w:t>
      </w:r>
    </w:p>
    <w:p w:rsidR="00482A2E" w:rsidRPr="00F32F00" w:rsidRDefault="00482A2E" w:rsidP="00141450">
      <w:pPr>
        <w:pStyle w:val="a5"/>
        <w:numPr>
          <w:ilvl w:val="0"/>
          <w:numId w:val="14"/>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还可以通过静态的提前编译器 AOT 直接把程序编译成与目标机器指令</w:t>
      </w:r>
      <w:proofErr w:type="gramStart"/>
      <w:r w:rsidRPr="00896C9D">
        <w:rPr>
          <w:rFonts w:ascii="微软雅黑" w:eastAsia="微软雅黑" w:hAnsi="微软雅黑"/>
          <w:sz w:val="18"/>
          <w:szCs w:val="18"/>
        </w:rPr>
        <w:t>集相关</w:t>
      </w:r>
      <w:proofErr w:type="gramEnd"/>
      <w:r w:rsidRPr="00896C9D">
        <w:rPr>
          <w:rFonts w:ascii="微软雅黑" w:eastAsia="微软雅黑" w:hAnsi="微软雅黑"/>
          <w:sz w:val="18"/>
          <w:szCs w:val="18"/>
        </w:rPr>
        <w:t>的二进制代码。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Q2：类加载是什么？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Class 文件中描述的各类信息都需要加载到虚拟机后才能使用。JVM 把描述类的数据从 Class 文件加载到内存，并对数据进行校验、解析和初始化，最终形成可以被虚拟机直接使用的 Java 类型，这个过程称为虚拟机的类加载机制。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与编译时需要连接的语言不同，Java </w:t>
      </w:r>
      <w:proofErr w:type="gramStart"/>
      <w:r w:rsidRPr="00896C9D">
        <w:rPr>
          <w:rFonts w:ascii="微软雅黑" w:eastAsia="微软雅黑" w:hAnsi="微软雅黑"/>
          <w:sz w:val="18"/>
          <w:szCs w:val="18"/>
        </w:rPr>
        <w:t>中类型</w:t>
      </w:r>
      <w:proofErr w:type="gramEnd"/>
      <w:r w:rsidRPr="00896C9D">
        <w:rPr>
          <w:rFonts w:ascii="微软雅黑" w:eastAsia="微软雅黑" w:hAnsi="微软雅黑"/>
          <w:sz w:val="18"/>
          <w:szCs w:val="18"/>
        </w:rPr>
        <w:t>的加载、连接和初始化都是在运行期间完成的，这增加了性能开销，但却提供了极高的扩展性，Java 动态扩展的语言特性就是依赖运行期动态加载和连接实现的。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一个类型从被加载到虚拟机内存开始，到卸载出内存为止，整个生命周期经历加载、验证、准备、解析、初始化、使用和卸载七个阶段，其中验证、解析和初始化三个部分称为连接。加载、验证、准备、初始化阶段的顺序是确定的，解析则不一定：可能在初始化之后再开始，这是为了支持 Java 的动态绑定。</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Q3：类初始化的情况有哪些？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遇到 </w:t>
      </w:r>
      <w:r w:rsidRPr="00896C9D">
        <w:rPr>
          <w:rStyle w:val="HTML"/>
          <w:rFonts w:ascii="微软雅黑" w:eastAsia="微软雅黑" w:hAnsi="微软雅黑"/>
          <w:sz w:val="18"/>
          <w:szCs w:val="18"/>
        </w:rPr>
        <w:t>new</w:t>
      </w:r>
      <w:r w:rsidRPr="00896C9D">
        <w:rPr>
          <w:rFonts w:ascii="微软雅黑" w:eastAsia="微软雅黑" w:hAnsi="微软雅黑"/>
          <w:sz w:val="18"/>
          <w:szCs w:val="18"/>
        </w:rPr>
        <w:t>、</w:t>
      </w:r>
      <w:r w:rsidRPr="00896C9D">
        <w:rPr>
          <w:rStyle w:val="HTML"/>
          <w:rFonts w:ascii="微软雅黑" w:eastAsia="微软雅黑" w:hAnsi="微软雅黑"/>
          <w:sz w:val="18"/>
          <w:szCs w:val="18"/>
        </w:rPr>
        <w:t>getstatic</w:t>
      </w:r>
      <w:r w:rsidRPr="00896C9D">
        <w:rPr>
          <w:rFonts w:ascii="微软雅黑" w:eastAsia="微软雅黑" w:hAnsi="微软雅黑"/>
          <w:sz w:val="18"/>
          <w:szCs w:val="18"/>
        </w:rPr>
        <w:t>、</w:t>
      </w:r>
      <w:r w:rsidRPr="00896C9D">
        <w:rPr>
          <w:rStyle w:val="HTML"/>
          <w:rFonts w:ascii="微软雅黑" w:eastAsia="微软雅黑" w:hAnsi="微软雅黑"/>
          <w:sz w:val="18"/>
          <w:szCs w:val="18"/>
        </w:rPr>
        <w:t>putstatic</w:t>
      </w:r>
      <w:r w:rsidRPr="00896C9D">
        <w:rPr>
          <w:rFonts w:ascii="微软雅黑" w:eastAsia="微软雅黑" w:hAnsi="微软雅黑"/>
          <w:sz w:val="18"/>
          <w:szCs w:val="18"/>
        </w:rPr>
        <w:t xml:space="preserve"> 或 </w:t>
      </w:r>
      <w:r w:rsidRPr="00896C9D">
        <w:rPr>
          <w:rStyle w:val="HTML"/>
          <w:rFonts w:ascii="微软雅黑" w:eastAsia="微软雅黑" w:hAnsi="微软雅黑"/>
          <w:sz w:val="18"/>
          <w:szCs w:val="18"/>
        </w:rPr>
        <w:t>invokestatic</w:t>
      </w:r>
      <w:r w:rsidRPr="00896C9D">
        <w:rPr>
          <w:rFonts w:ascii="微软雅黑" w:eastAsia="微软雅黑" w:hAnsi="微软雅黑"/>
          <w:sz w:val="18"/>
          <w:szCs w:val="18"/>
        </w:rPr>
        <w:t xml:space="preserve"> 字节码指令时，还未初始化。典型场景包括 new 实例化对象、读取或设置静态字段、调用静态方法。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对类反射调用时，还未初始化。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初始化类时，</w:t>
      </w:r>
      <w:proofErr w:type="gramStart"/>
      <w:r w:rsidRPr="00896C9D">
        <w:rPr>
          <w:rFonts w:ascii="微软雅黑" w:eastAsia="微软雅黑" w:hAnsi="微软雅黑"/>
          <w:sz w:val="18"/>
          <w:szCs w:val="18"/>
        </w:rPr>
        <w:t>父类还</w:t>
      </w:r>
      <w:proofErr w:type="gramEnd"/>
      <w:r w:rsidRPr="00896C9D">
        <w:rPr>
          <w:rFonts w:ascii="微软雅黑" w:eastAsia="微软雅黑" w:hAnsi="微软雅黑"/>
          <w:sz w:val="18"/>
          <w:szCs w:val="18"/>
        </w:rPr>
        <w:t>未初始化。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虚拟机启动时，会先初始化包含 main 方法的主类。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⑤ 使用 JDK7 的动态语言支持时，如果 MethodHandle 实例的解析结果为指定类型的方法句柄且句柄对应的类还未初始化。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⑥ 接口定义了默认方法，如果接口的实现类初始化，接口要在其之前初始化。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其余所有引用类型的方式都不会触发初始化，称为被动引用。被动引用实例：① 子类</w:t>
      </w:r>
      <w:proofErr w:type="gramStart"/>
      <w:r w:rsidRPr="00896C9D">
        <w:rPr>
          <w:rFonts w:ascii="微软雅黑" w:eastAsia="微软雅黑" w:hAnsi="微软雅黑"/>
          <w:sz w:val="18"/>
          <w:szCs w:val="18"/>
        </w:rPr>
        <w:t>使用父类的</w:t>
      </w:r>
      <w:proofErr w:type="gramEnd"/>
      <w:r w:rsidRPr="00896C9D">
        <w:rPr>
          <w:rFonts w:ascii="微软雅黑" w:eastAsia="微软雅黑" w:hAnsi="微软雅黑"/>
          <w:sz w:val="18"/>
          <w:szCs w:val="18"/>
        </w:rPr>
        <w:t>静态字段时，</w:t>
      </w:r>
      <w:proofErr w:type="gramStart"/>
      <w:r w:rsidRPr="00896C9D">
        <w:rPr>
          <w:rFonts w:ascii="微软雅黑" w:eastAsia="微软雅黑" w:hAnsi="微软雅黑"/>
          <w:sz w:val="18"/>
          <w:szCs w:val="18"/>
        </w:rPr>
        <w:t>只有父类被</w:t>
      </w:r>
      <w:proofErr w:type="gramEnd"/>
      <w:r w:rsidRPr="00896C9D">
        <w:rPr>
          <w:rFonts w:ascii="微软雅黑" w:eastAsia="微软雅黑" w:hAnsi="微软雅黑"/>
          <w:sz w:val="18"/>
          <w:szCs w:val="18"/>
        </w:rPr>
        <w:t>初始化。② 通过数组定义使用类。③ 常量在编译期会存入调用类的常量池，不会初始化定义常量的类。</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接口和类加载过程的区别：初始化类时如果</w:t>
      </w:r>
      <w:proofErr w:type="gramStart"/>
      <w:r w:rsidRPr="00896C9D">
        <w:rPr>
          <w:rFonts w:ascii="微软雅黑" w:eastAsia="微软雅黑" w:hAnsi="微软雅黑"/>
          <w:sz w:val="18"/>
          <w:szCs w:val="18"/>
        </w:rPr>
        <w:t>父类没有</w:t>
      </w:r>
      <w:proofErr w:type="gramEnd"/>
      <w:r w:rsidRPr="00896C9D">
        <w:rPr>
          <w:rFonts w:ascii="微软雅黑" w:eastAsia="微软雅黑" w:hAnsi="微软雅黑"/>
          <w:sz w:val="18"/>
          <w:szCs w:val="18"/>
        </w:rPr>
        <w:t>初始化需要初始化父类，但接口初始化时不要求父接口初始化，只有在真正使用父接口时（如引用接口中定义的常量）才会初始化。</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Q4：类加载的过程是什么？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加载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该阶段虚拟机需要完成三件事：① 通过一个类的全限定类名获取定义类的二进制字节流。② 将字节流所代表的静态存储结构转化为方法区的运行</w:t>
      </w:r>
      <w:proofErr w:type="gramStart"/>
      <w:r w:rsidRPr="00896C9D">
        <w:rPr>
          <w:rFonts w:ascii="微软雅黑" w:eastAsia="微软雅黑" w:hAnsi="微软雅黑"/>
          <w:sz w:val="18"/>
          <w:szCs w:val="18"/>
        </w:rPr>
        <w:t>时数据</w:t>
      </w:r>
      <w:proofErr w:type="gramEnd"/>
      <w:r w:rsidRPr="00896C9D">
        <w:rPr>
          <w:rFonts w:ascii="微软雅黑" w:eastAsia="微软雅黑" w:hAnsi="微软雅黑"/>
          <w:sz w:val="18"/>
          <w:szCs w:val="18"/>
        </w:rPr>
        <w:t>区。③ 在内存中生成对应该类的 Class 实例，作为方法区这个类的数据访问入口。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验证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确保 Class 文件的字节</w:t>
      </w:r>
      <w:proofErr w:type="gramStart"/>
      <w:r w:rsidRPr="00896C9D">
        <w:rPr>
          <w:rFonts w:ascii="微软雅黑" w:eastAsia="微软雅黑" w:hAnsi="微软雅黑"/>
          <w:sz w:val="18"/>
          <w:szCs w:val="18"/>
        </w:rPr>
        <w:t>流符合</w:t>
      </w:r>
      <w:proofErr w:type="gramEnd"/>
      <w:r w:rsidRPr="00896C9D">
        <w:rPr>
          <w:rFonts w:ascii="微软雅黑" w:eastAsia="微软雅黑" w:hAnsi="微软雅黑"/>
          <w:sz w:val="18"/>
          <w:szCs w:val="18"/>
        </w:rPr>
        <w:t>约束。如果虚拟机不检查输入的字节流，可能因为载入有错误或恶意企图的字节流而导致系统受攻击。验证主要包含四个阶段：文件格式验证、元数据验证、字节码验证、符号引用验证。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验证重要但非必需，因为只有通过与否的区别，通过后对程序运行期没有任何影响。如果代码已被反复使用和验证过，在生产环境就可以考虑关闭大部分验证缩短类加载时间。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准备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为类静态变量分配内存并设置零值，该阶段进行的内存分配仅包括类变量，不包括实例变量。如果变量被 final 修饰，编译时 Javac 会为变量生成 ConstantValue 属性，准备阶段虚拟机会将变量值设为代码值。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解析</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将常量池内的符号引用替换为直接引用。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符号引用</w:t>
      </w:r>
      <w:r w:rsidRPr="00896C9D">
        <w:rPr>
          <w:rFonts w:ascii="微软雅黑" w:eastAsia="微软雅黑" w:hAnsi="微软雅黑"/>
          <w:sz w:val="18"/>
          <w:szCs w:val="18"/>
        </w:rPr>
        <w:t>以一组符号描述引用目标，可以是任何形式的字面量，只要使用时能无歧义地定位目标即可。与虚拟机内存布局无关，引用目标不一定已经加载到虚拟机内存。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lastRenderedPageBreak/>
        <w:t>直接引用</w:t>
      </w:r>
      <w:r w:rsidRPr="00896C9D">
        <w:rPr>
          <w:rFonts w:ascii="微软雅黑" w:eastAsia="微软雅黑" w:hAnsi="微软雅黑"/>
          <w:sz w:val="18"/>
          <w:szCs w:val="18"/>
        </w:rPr>
        <w:t>是可以直接指向目标的指针、相对偏移量或能间接定位到目标的句柄。和虚拟机的内存布局相关，引用目标必须已在虚拟机的内存中存在。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初始化</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直到该阶段 JVM 才开始执行类中编写的代码。准备阶段时变量</w:t>
      </w:r>
      <w:proofErr w:type="gramStart"/>
      <w:r w:rsidRPr="00896C9D">
        <w:rPr>
          <w:rFonts w:ascii="微软雅黑" w:eastAsia="微软雅黑" w:hAnsi="微软雅黑"/>
          <w:sz w:val="18"/>
          <w:szCs w:val="18"/>
        </w:rPr>
        <w:t>赋过零</w:t>
      </w:r>
      <w:proofErr w:type="gramEnd"/>
      <w:r w:rsidRPr="00896C9D">
        <w:rPr>
          <w:rFonts w:ascii="微软雅黑" w:eastAsia="微软雅黑" w:hAnsi="微软雅黑"/>
          <w:sz w:val="18"/>
          <w:szCs w:val="18"/>
        </w:rPr>
        <w:t xml:space="preserve">值，初始化阶段会根据程序员的编码去初始化类变量和其他资源。初始化阶段就是执行类构造方法中的 </w:t>
      </w:r>
      <w:r w:rsidRPr="00896C9D">
        <w:rPr>
          <w:rStyle w:val="HTML"/>
          <w:rFonts w:ascii="微软雅黑" w:eastAsia="微软雅黑" w:hAnsi="微软雅黑"/>
          <w:sz w:val="18"/>
          <w:szCs w:val="18"/>
        </w:rPr>
        <w:t>&lt;client&gt;</w:t>
      </w:r>
      <w:r w:rsidRPr="00896C9D">
        <w:rPr>
          <w:rFonts w:ascii="微软雅黑" w:eastAsia="微软雅黑" w:hAnsi="微软雅黑"/>
          <w:sz w:val="18"/>
          <w:szCs w:val="18"/>
        </w:rPr>
        <w:t xml:space="preserve"> 方法，该方法是 Javac 自动生成的。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Q5：有哪些类加载器？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自 JDK1.2 起 Java 一直保持三层类加载器：</w:t>
      </w:r>
    </w:p>
    <w:p w:rsidR="00482A2E" w:rsidRPr="00896C9D" w:rsidRDefault="00482A2E" w:rsidP="00141450">
      <w:pPr>
        <w:pStyle w:val="a5"/>
        <w:numPr>
          <w:ilvl w:val="0"/>
          <w:numId w:val="15"/>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启动类加载器</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在 JVM 启动时创建，负责加载</w:t>
      </w:r>
      <w:proofErr w:type="gramStart"/>
      <w:r w:rsidRPr="00896C9D">
        <w:rPr>
          <w:rFonts w:ascii="微软雅黑" w:eastAsia="微软雅黑" w:hAnsi="微软雅黑"/>
          <w:sz w:val="18"/>
          <w:szCs w:val="18"/>
        </w:rPr>
        <w:t>最</w:t>
      </w:r>
      <w:proofErr w:type="gramEnd"/>
      <w:r w:rsidRPr="00896C9D">
        <w:rPr>
          <w:rFonts w:ascii="微软雅黑" w:eastAsia="微软雅黑" w:hAnsi="微软雅黑"/>
          <w:sz w:val="18"/>
          <w:szCs w:val="18"/>
        </w:rPr>
        <w:t>核心的类，例如 Object、System 等。无法被程序直接引用，如果需要把加载委派</w:t>
      </w:r>
      <w:proofErr w:type="gramStart"/>
      <w:r w:rsidRPr="00896C9D">
        <w:rPr>
          <w:rFonts w:ascii="微软雅黑" w:eastAsia="微软雅黑" w:hAnsi="微软雅黑"/>
          <w:sz w:val="18"/>
          <w:szCs w:val="18"/>
        </w:rPr>
        <w:t>给启动类</w:t>
      </w:r>
      <w:proofErr w:type="gramEnd"/>
      <w:r w:rsidRPr="00896C9D">
        <w:rPr>
          <w:rFonts w:ascii="微软雅黑" w:eastAsia="微软雅黑" w:hAnsi="微软雅黑"/>
          <w:sz w:val="18"/>
          <w:szCs w:val="18"/>
        </w:rPr>
        <w:t>加载器，直接使用 null 代替即可，因为启动类加载器通常由操作系统实现，并不存在于 JVM 体系。</w:t>
      </w:r>
    </w:p>
    <w:p w:rsidR="00482A2E" w:rsidRPr="00896C9D" w:rsidRDefault="00482A2E" w:rsidP="00141450">
      <w:pPr>
        <w:pStyle w:val="a5"/>
        <w:numPr>
          <w:ilvl w:val="0"/>
          <w:numId w:val="15"/>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平台类加载器</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从 JDK9 开始从扩展类加载器更换为平台类加载器，负载加载一些扩展的系统类，比如 XML、加密、压缩相关的功能类等。</w:t>
      </w:r>
    </w:p>
    <w:p w:rsidR="00482A2E" w:rsidRPr="00896C9D" w:rsidRDefault="00482A2E" w:rsidP="00141450">
      <w:pPr>
        <w:pStyle w:val="a5"/>
        <w:numPr>
          <w:ilvl w:val="0"/>
          <w:numId w:val="15"/>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应用类加载器</w:t>
      </w:r>
    </w:p>
    <w:p w:rsidR="00482A2E" w:rsidRPr="00896C9D" w:rsidRDefault="00482A2E" w:rsidP="00141450">
      <w:pPr>
        <w:pStyle w:val="a5"/>
        <w:spacing w:before="0" w:beforeAutospacing="0" w:after="0" w:afterAutospacing="0" w:line="20" w:lineRule="atLeast"/>
        <w:ind w:left="720"/>
        <w:rPr>
          <w:rFonts w:ascii="微软雅黑" w:eastAsia="微软雅黑" w:hAnsi="微软雅黑" w:hint="eastAsia"/>
          <w:sz w:val="18"/>
          <w:szCs w:val="18"/>
        </w:rPr>
      </w:pPr>
      <w:r w:rsidRPr="00896C9D">
        <w:rPr>
          <w:rFonts w:ascii="微软雅黑" w:eastAsia="微软雅黑" w:hAnsi="微软雅黑"/>
          <w:sz w:val="18"/>
          <w:szCs w:val="18"/>
        </w:rPr>
        <w:t xml:space="preserve">也称系统类加载器，负责加载用户类路径上的类库，可以直接在代码中使用。如果没有自定义类加载器，一般情况下应用类加载器就是默认的类加载器。自定义类加载器通过继承 ClassLoader 并重写 </w:t>
      </w:r>
      <w:r w:rsidRPr="00896C9D">
        <w:rPr>
          <w:rStyle w:val="HTML"/>
          <w:rFonts w:ascii="微软雅黑" w:eastAsia="微软雅黑" w:hAnsi="微软雅黑"/>
          <w:sz w:val="18"/>
          <w:szCs w:val="18"/>
        </w:rPr>
        <w:t>findClass</w:t>
      </w:r>
      <w:r w:rsidRPr="00896C9D">
        <w:rPr>
          <w:rFonts w:ascii="微软雅黑" w:eastAsia="微软雅黑" w:hAnsi="微软雅黑"/>
          <w:sz w:val="18"/>
          <w:szCs w:val="18"/>
        </w:rPr>
        <w:t xml:space="preserve"> 方法实现。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Q6：双亲委派模型是什么？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类加载器具有等级制度但非继承关系，以组合的方式复用父加载器的功能。双亲委派模型要求除了顶层的启动类加载器外，其余类加载器都应该有自己的父加载器。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一个类加载</w:t>
      </w:r>
      <w:proofErr w:type="gramStart"/>
      <w:r w:rsidRPr="00896C9D">
        <w:rPr>
          <w:rFonts w:ascii="微软雅黑" w:eastAsia="微软雅黑" w:hAnsi="微软雅黑"/>
          <w:sz w:val="18"/>
          <w:szCs w:val="18"/>
        </w:rPr>
        <w:t>器收到</w:t>
      </w:r>
      <w:proofErr w:type="gramEnd"/>
      <w:r w:rsidRPr="00896C9D">
        <w:rPr>
          <w:rFonts w:ascii="微软雅黑" w:eastAsia="微软雅黑" w:hAnsi="微软雅黑"/>
          <w:sz w:val="18"/>
          <w:szCs w:val="18"/>
        </w:rPr>
        <w:t>了类加载请求，它不会自己去尝试加载，而将该请求</w:t>
      </w:r>
      <w:proofErr w:type="gramStart"/>
      <w:r w:rsidRPr="00896C9D">
        <w:rPr>
          <w:rFonts w:ascii="微软雅黑" w:eastAsia="微软雅黑" w:hAnsi="微软雅黑"/>
          <w:sz w:val="18"/>
          <w:szCs w:val="18"/>
        </w:rPr>
        <w:t>委派给父加载</w:t>
      </w:r>
      <w:proofErr w:type="gramEnd"/>
      <w:r w:rsidRPr="00896C9D">
        <w:rPr>
          <w:rFonts w:ascii="微软雅黑" w:eastAsia="微软雅黑" w:hAnsi="微软雅黑"/>
          <w:sz w:val="18"/>
          <w:szCs w:val="18"/>
        </w:rPr>
        <w:t>器，每层的类加载器都是如此，因此所有加载请求最终都应该传送到启动类加载器，只有当父加载器反馈无法完成请求时，子加载器才会尝试。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类跟随它的加载</w:t>
      </w:r>
      <w:proofErr w:type="gramStart"/>
      <w:r w:rsidRPr="00896C9D">
        <w:rPr>
          <w:rFonts w:ascii="微软雅黑" w:eastAsia="微软雅黑" w:hAnsi="微软雅黑"/>
          <w:sz w:val="18"/>
          <w:szCs w:val="18"/>
        </w:rPr>
        <w:t>器一起</w:t>
      </w:r>
      <w:proofErr w:type="gramEnd"/>
      <w:r w:rsidRPr="00896C9D">
        <w:rPr>
          <w:rFonts w:ascii="微软雅黑" w:eastAsia="微软雅黑" w:hAnsi="微软雅黑"/>
          <w:sz w:val="18"/>
          <w:szCs w:val="18"/>
        </w:rPr>
        <w:t>具备了有优先级的层次关系，确保某个类在各个类加载</w:t>
      </w:r>
      <w:proofErr w:type="gramStart"/>
      <w:r w:rsidRPr="00896C9D">
        <w:rPr>
          <w:rFonts w:ascii="微软雅黑" w:eastAsia="微软雅黑" w:hAnsi="微软雅黑"/>
          <w:sz w:val="18"/>
          <w:szCs w:val="18"/>
        </w:rPr>
        <w:t>器环境</w:t>
      </w:r>
      <w:proofErr w:type="gramEnd"/>
      <w:r w:rsidRPr="00896C9D">
        <w:rPr>
          <w:rFonts w:ascii="微软雅黑" w:eastAsia="微软雅黑" w:hAnsi="微软雅黑"/>
          <w:sz w:val="18"/>
          <w:szCs w:val="18"/>
        </w:rPr>
        <w:t>中都是同一个，保证程序的稳定性。</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Q7：如何判断两个类是否相等？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任意</w:t>
      </w:r>
      <w:proofErr w:type="gramStart"/>
      <w:r w:rsidRPr="00896C9D">
        <w:rPr>
          <w:rFonts w:ascii="微软雅黑" w:eastAsia="微软雅黑" w:hAnsi="微软雅黑"/>
          <w:sz w:val="18"/>
          <w:szCs w:val="18"/>
        </w:rPr>
        <w:t>一个类都必须</w:t>
      </w:r>
      <w:proofErr w:type="gramEnd"/>
      <w:r w:rsidRPr="00F32F00">
        <w:rPr>
          <w:rFonts w:ascii="微软雅黑" w:eastAsia="微软雅黑" w:hAnsi="微软雅黑"/>
          <w:color w:val="FF0000"/>
          <w:sz w:val="18"/>
          <w:szCs w:val="18"/>
        </w:rPr>
        <w:t>由类加载器和这个</w:t>
      </w:r>
      <w:proofErr w:type="gramStart"/>
      <w:r w:rsidRPr="00F32F00">
        <w:rPr>
          <w:rFonts w:ascii="微软雅黑" w:eastAsia="微软雅黑" w:hAnsi="微软雅黑"/>
          <w:color w:val="FF0000"/>
          <w:sz w:val="18"/>
          <w:szCs w:val="18"/>
        </w:rPr>
        <w:t>类本身</w:t>
      </w:r>
      <w:proofErr w:type="gramEnd"/>
      <w:r w:rsidRPr="00F32F00">
        <w:rPr>
          <w:rFonts w:ascii="微软雅黑" w:eastAsia="微软雅黑" w:hAnsi="微软雅黑"/>
          <w:color w:val="FF0000"/>
          <w:sz w:val="18"/>
          <w:szCs w:val="18"/>
        </w:rPr>
        <w:t>共同确立</w:t>
      </w:r>
      <w:r w:rsidRPr="00896C9D">
        <w:rPr>
          <w:rFonts w:ascii="微软雅黑" w:eastAsia="微软雅黑" w:hAnsi="微软雅黑"/>
          <w:sz w:val="18"/>
          <w:szCs w:val="18"/>
        </w:rPr>
        <w:t>其在虚拟机中的唯一性。</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两个</w:t>
      </w:r>
      <w:proofErr w:type="gramStart"/>
      <w:r w:rsidRPr="00896C9D">
        <w:rPr>
          <w:rFonts w:ascii="微软雅黑" w:eastAsia="微软雅黑" w:hAnsi="微软雅黑"/>
          <w:sz w:val="18"/>
          <w:szCs w:val="18"/>
        </w:rPr>
        <w:t>类只有</w:t>
      </w:r>
      <w:proofErr w:type="gramEnd"/>
      <w:r w:rsidRPr="00896C9D">
        <w:rPr>
          <w:rFonts w:ascii="微软雅黑" w:eastAsia="微软雅黑" w:hAnsi="微软雅黑"/>
          <w:sz w:val="18"/>
          <w:szCs w:val="18"/>
        </w:rPr>
        <w:t>由同一类加载器加载才有比较意义，否则即使两个类来源于同一个 Class 文件，被同一个 JVM 加载，只要类加载器不同，这两个类就必定不相等。</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并发 39</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JMM 8</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Q1：JMM 的作用是什么？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Java 线程的通信由 JMM 控制，JMM 的主要目的是定义程序中各种变量的访问规则。变量包括实例字段、静态字段，但不包括局部变量与方法参数，因为它们是线程私有的，不存在多线程竞争。JMM 遵循一个基本原则：只要不改变程序执行结果，编译器和处理器怎么优化都行。例如编译器分析某个锁只会单线程访问就消除锁，某个 volatile 变量只会单线程访问就把它当作普通变量。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JMM 规定所有变量都存储在主内存，每条线程有自己的工作内存，工作内存中保存被该线程使用的变量的主内存副本，线程对变量的所有操作都必须在工作空间进行，不能直接读写主内存数据。不同线程间无法直接访问对方工作内存中的变量，线程通信必须经过主内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关于主内存与工作内存的交互，即变量如何从主内存拷贝到工作内存、从工作内存同步回主内存，JMM 定义了 8 种原子操作：</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8"/>
        <w:gridCol w:w="1160"/>
        <w:gridCol w:w="3538"/>
      </w:tblGrid>
      <w:tr w:rsidR="00482A2E" w:rsidRPr="00896C9D" w:rsidTr="00315536">
        <w:trPr>
          <w:tblHeader/>
          <w:tblCellSpacing w:w="15" w:type="dxa"/>
        </w:trPr>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lastRenderedPageBreak/>
              <w:t>操作</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作用变量范围</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作用</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lock</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主内存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把变量标识为线程独占状态</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unlock</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主内存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释放处于锁定状态的变量</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read</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主内存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把变量值从主内存传到工作内存</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load</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工作内存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 read 得到的值放入工作内存的变量副本</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user</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工作内存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把工作内存中的变量值传给执行引擎</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assign</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工作内存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把从执行引擎接收的值赋给工作内存变量</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store</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工作内存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把工作内存的变量值传到主内存</w:t>
            </w:r>
          </w:p>
        </w:tc>
      </w:tr>
      <w:tr w:rsidR="00482A2E" w:rsidRPr="00896C9D" w:rsidTr="00315536">
        <w:trPr>
          <w:tblCellSpacing w:w="15"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write</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主内存</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把 store 取到的变量</w:t>
            </w:r>
            <w:proofErr w:type="gramStart"/>
            <w:r w:rsidRPr="00896C9D">
              <w:rPr>
                <w:rFonts w:ascii="微软雅黑" w:eastAsia="微软雅黑" w:hAnsi="微软雅黑"/>
                <w:sz w:val="18"/>
                <w:szCs w:val="18"/>
              </w:rPr>
              <w:t>值放入主</w:t>
            </w:r>
            <w:proofErr w:type="gramEnd"/>
            <w:r w:rsidRPr="00896C9D">
              <w:rPr>
                <w:rFonts w:ascii="微软雅黑" w:eastAsia="微软雅黑" w:hAnsi="微软雅黑"/>
                <w:sz w:val="18"/>
                <w:szCs w:val="18"/>
              </w:rPr>
              <w:t>内存变量中</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Q2：as-if-serial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不管怎么重</w:t>
      </w:r>
      <w:hyperlink r:id="rId7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，单线程程序的执行结果不能改变，编译器和处理器必须遵循 as-if-serial 语义。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为了遵循 as-if-serial，编译器和处理器不会对存在数据依赖关系的</w:t>
      </w:r>
      <w:proofErr w:type="gramStart"/>
      <w:r w:rsidRPr="00896C9D">
        <w:rPr>
          <w:rFonts w:ascii="微软雅黑" w:eastAsia="微软雅黑" w:hAnsi="微软雅黑"/>
          <w:sz w:val="18"/>
          <w:szCs w:val="18"/>
        </w:rPr>
        <w:t>操作重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，因为这种重</w:t>
      </w:r>
      <w:hyperlink r:id="rId7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会改变执行结果。但是如果操作之间不存在数据依赖关系，这些操作就可能被编译器和处理器重</w:t>
      </w:r>
      <w:hyperlink r:id="rId7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as-if-serial 把单线程程序保护起来，给程序员一种幻觉：单线程程序是按程序的顺序执行的。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Q3：happens-before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先行发生原则，JMM 定义的两项操作间的偏序关系，是判断数据是否存在竞争的重要手段。</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JMM 将 happens-before 要求禁止的重</w:t>
      </w:r>
      <w:hyperlink r:id="rId73"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按是否会改变程序执行结果分为两类。对于会改变结果的重</w:t>
      </w:r>
      <w:hyperlink r:id="rId7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 JMM 要求编译器和处理器必须禁止，对于不会改变结果的重</w:t>
      </w:r>
      <w:hyperlink r:id="rId7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，JMM 不做要求。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JMM 存在一些天然的 happens-before 关系，无需任何同步器协助就已经存在。如果两个操作的关系不在此列，并且无法从这些规则推导出来，它们就没有顺序性保障，虚拟机可以对它们随意进行重</w:t>
      </w:r>
      <w:hyperlink r:id="rId7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程序次序规则：</w:t>
      </w:r>
      <w:r w:rsidRPr="00896C9D">
        <w:rPr>
          <w:rFonts w:ascii="微软雅黑" w:eastAsia="微软雅黑" w:hAnsi="微软雅黑"/>
          <w:sz w:val="18"/>
          <w:szCs w:val="18"/>
        </w:rPr>
        <w:t xml:space="preserve">一个线程内写在前面的操作先行发生于后面的。 </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管程锁定规则：</w:t>
      </w:r>
      <w:r w:rsidRPr="00896C9D">
        <w:rPr>
          <w:rFonts w:ascii="微软雅黑" w:eastAsia="微软雅黑" w:hAnsi="微软雅黑"/>
          <w:sz w:val="18"/>
          <w:szCs w:val="18"/>
        </w:rPr>
        <w:t xml:space="preserve"> unlock 操作先行发生于后面对同一个锁的 lock 操作。 </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volatile 规则：</w:t>
      </w:r>
      <w:r w:rsidRPr="00896C9D">
        <w:rPr>
          <w:rFonts w:ascii="微软雅黑" w:eastAsia="微软雅黑" w:hAnsi="微软雅黑"/>
          <w:sz w:val="18"/>
          <w:szCs w:val="18"/>
        </w:rPr>
        <w:t xml:space="preserve">对 volatile 变量的写操作先行发生于后面的读操作。 </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线程启动规则：</w:t>
      </w:r>
      <w:r w:rsidRPr="00896C9D">
        <w:rPr>
          <w:rFonts w:ascii="微软雅黑" w:eastAsia="微软雅黑" w:hAnsi="微软雅黑"/>
          <w:sz w:val="18"/>
          <w:szCs w:val="18"/>
        </w:rPr>
        <w:t xml:space="preserve">线程的 </w:t>
      </w:r>
      <w:r w:rsidRPr="00896C9D">
        <w:rPr>
          <w:rStyle w:val="HTML"/>
          <w:rFonts w:ascii="微软雅黑" w:eastAsia="微软雅黑" w:hAnsi="微软雅黑"/>
          <w:sz w:val="18"/>
          <w:szCs w:val="18"/>
        </w:rPr>
        <w:t>start</w:t>
      </w:r>
      <w:r w:rsidRPr="00896C9D">
        <w:rPr>
          <w:rFonts w:ascii="微软雅黑" w:eastAsia="微软雅黑" w:hAnsi="微软雅黑"/>
          <w:sz w:val="18"/>
          <w:szCs w:val="18"/>
        </w:rPr>
        <w:t xml:space="preserve"> 方法先行发生于线程的每个动作。 </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线程终止规则：</w:t>
      </w:r>
      <w:r w:rsidRPr="00896C9D">
        <w:rPr>
          <w:rFonts w:ascii="微软雅黑" w:eastAsia="微软雅黑" w:hAnsi="微软雅黑"/>
          <w:sz w:val="18"/>
          <w:szCs w:val="18"/>
        </w:rPr>
        <w:t xml:space="preserve">线程中所有操作先行发生于对线程的终止检测。 </w:t>
      </w:r>
    </w:p>
    <w:p w:rsidR="00482A2E" w:rsidRPr="00896C9D"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对象终结规则：</w:t>
      </w:r>
      <w:r w:rsidRPr="00896C9D">
        <w:rPr>
          <w:rFonts w:ascii="微软雅黑" w:eastAsia="微软雅黑" w:hAnsi="微软雅黑"/>
          <w:sz w:val="18"/>
          <w:szCs w:val="18"/>
        </w:rPr>
        <w:t xml:space="preserve">对象的初始化先行发生于 </w:t>
      </w:r>
      <w:r w:rsidRPr="00896C9D">
        <w:rPr>
          <w:rStyle w:val="HTML"/>
          <w:rFonts w:ascii="微软雅黑" w:eastAsia="微软雅黑" w:hAnsi="微软雅黑"/>
          <w:sz w:val="18"/>
          <w:szCs w:val="18"/>
        </w:rPr>
        <w:t>finalize</w:t>
      </w:r>
      <w:r w:rsidRPr="00896C9D">
        <w:rPr>
          <w:rFonts w:ascii="微软雅黑" w:eastAsia="微软雅黑" w:hAnsi="微软雅黑"/>
          <w:sz w:val="18"/>
          <w:szCs w:val="18"/>
        </w:rPr>
        <w:t xml:space="preserve"> 方法。 </w:t>
      </w:r>
    </w:p>
    <w:p w:rsidR="00482A2E" w:rsidRPr="00F32F00" w:rsidRDefault="00482A2E" w:rsidP="00141450">
      <w:pPr>
        <w:widowControl/>
        <w:numPr>
          <w:ilvl w:val="0"/>
          <w:numId w:val="16"/>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传递性：</w:t>
      </w:r>
      <w:r w:rsidRPr="00896C9D">
        <w:rPr>
          <w:rFonts w:ascii="微软雅黑" w:eastAsia="微软雅黑" w:hAnsi="微软雅黑"/>
          <w:sz w:val="18"/>
          <w:szCs w:val="18"/>
        </w:rPr>
        <w:t xml:space="preserve">如果操作 A 先行发生于操作 B，操作 B 先行发生于操作 C，那么操作 A 先行发生于操作 C 。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Q4：as-if-serial 和 happens-before 有什么区别？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as-if-serial 保证单线程程序的执行结果不变，happens-before 保证正确同步的多线程程序的执行结果不变。</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这两种语义的目的都是为了在不改变程序执行结果的前提下尽可能提高程序执行并行度。</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Q5：什么是</w:t>
      </w:r>
      <w:proofErr w:type="gramStart"/>
      <w:r w:rsidRPr="00896C9D">
        <w:rPr>
          <w:rFonts w:ascii="微软雅黑" w:eastAsia="微软雅黑" w:hAnsi="微软雅黑"/>
          <w:sz w:val="18"/>
          <w:szCs w:val="18"/>
        </w:rPr>
        <w:t>指令重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为了提高性能，编译器和处理器通常会对指令进行重</w:t>
      </w:r>
      <w:hyperlink r:id="rId7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，重</w:t>
      </w:r>
      <w:hyperlink r:id="rId7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指从源代码到指令序列的重</w:t>
      </w:r>
      <w:hyperlink r:id="rId7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，分为三种：① 编译器优化的重</w:t>
      </w:r>
      <w:hyperlink r:id="rId8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，编译器在不改变单线程程序语义的前提下可以重排语句的执行顺序。② 指令级并行的重</w:t>
      </w:r>
      <w:hyperlink r:id="rId8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，如果不存在数据依赖性，处理器可以改变语句对应机器指令的执行顺序。③ 内存系统的重</w:t>
      </w:r>
      <w:hyperlink r:id="rId8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Q6：原子性、可见性、有序</w:t>
      </w:r>
      <w:proofErr w:type="gramStart"/>
      <w:r w:rsidRPr="00896C9D">
        <w:rPr>
          <w:rFonts w:ascii="微软雅黑" w:eastAsia="微软雅黑" w:hAnsi="微软雅黑"/>
          <w:sz w:val="18"/>
          <w:szCs w:val="18"/>
        </w:rPr>
        <w:t>性分别</w:t>
      </w:r>
      <w:proofErr w:type="gramEnd"/>
      <w:r w:rsidRPr="00896C9D">
        <w:rPr>
          <w:rFonts w:ascii="微软雅黑" w:eastAsia="微软雅黑" w:hAnsi="微软雅黑"/>
          <w:sz w:val="18"/>
          <w:szCs w:val="18"/>
        </w:rPr>
        <w:t>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原子性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基本数据类型的访问都具备原子性，例外就是 long 和 double，虚拟机将没有被 volatile 修饰的 64 位数据操作划分为两次 32 位操作。</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如果应用场景需要更大范围的原子性保证，JMM 还提供了 lock 和 unlock 操作满足需求，尽管 JVM 没有把这两种操作直接开放给用户使用，但是提供了更高层次的字节码指令 monitorenter 和 monitorexit，这两个字节码指令反映到 Java 代码中就是 synchronized。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可见性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可见性指当一个线程修改了共享变量时，其他线程能够立即得知修改。JMM 通过在变量修改后将值同步回主内存，在变量读取前从主内存刷新的方式实现可见性，无论普通变量还是 volatile 变量都是如此，区别是 volatile 保证新值能立即同步到主内存以及每次使用前立即从主内存刷新。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除了 volatile 外，synchronized 和 final 也可以保证可见性。同步块可见性由"对一个变量执行 unlock 前必须先把此变量同步回主内存，即先执行 store 和 write"这条规则获得。final 的可见性指：被 final 修饰的字段在构造方法中一旦初始化完成，并且构造方法没有把 this 引用传递出去，那么其他线程就能看到 final 字段的值。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有序性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有序性可以总结为：在本线程内观察所有操作是有序的，在一个线程内观察另一个线程，所有操作都是无序的。前半句指 as-if-serial 语义，后半句指</w:t>
      </w:r>
      <w:proofErr w:type="gramStart"/>
      <w:r w:rsidRPr="00896C9D">
        <w:rPr>
          <w:rFonts w:ascii="微软雅黑" w:eastAsia="微软雅黑" w:hAnsi="微软雅黑"/>
          <w:sz w:val="18"/>
          <w:szCs w:val="18"/>
        </w:rPr>
        <w:t>指令重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和工作内存与主内存延迟现象。</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Java 提供 volatile 和 synchronized 保证有序性，volatile 本身就包含禁止</w:t>
      </w:r>
      <w:proofErr w:type="gramStart"/>
      <w:r w:rsidRPr="00896C9D">
        <w:rPr>
          <w:rFonts w:ascii="微软雅黑" w:eastAsia="微软雅黑" w:hAnsi="微软雅黑"/>
          <w:sz w:val="18"/>
          <w:szCs w:val="18"/>
        </w:rPr>
        <w:t>指令重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的语义，而 synchronized 保证一个变量在同一时刻只允许一条线程对其进行 lock 操作，确保持有同一个锁的两个同步</w:t>
      </w:r>
      <w:proofErr w:type="gramStart"/>
      <w:r w:rsidRPr="00896C9D">
        <w:rPr>
          <w:rFonts w:ascii="微软雅黑" w:eastAsia="微软雅黑" w:hAnsi="微软雅黑"/>
          <w:sz w:val="18"/>
          <w:szCs w:val="18"/>
        </w:rPr>
        <w:t>块只能</w:t>
      </w:r>
      <w:proofErr w:type="gramEnd"/>
      <w:r w:rsidRPr="00896C9D">
        <w:rPr>
          <w:rFonts w:ascii="微软雅黑" w:eastAsia="微软雅黑" w:hAnsi="微软雅黑"/>
          <w:sz w:val="18"/>
          <w:szCs w:val="18"/>
        </w:rPr>
        <w:t>串行进入。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Q7：谈一谈 volatile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JMM 为 volatile 定义了一些</w:t>
      </w:r>
      <w:proofErr w:type="gramStart"/>
      <w:r w:rsidRPr="00896C9D">
        <w:rPr>
          <w:rFonts w:ascii="微软雅黑" w:eastAsia="微软雅黑" w:hAnsi="微软雅黑"/>
          <w:sz w:val="18"/>
          <w:szCs w:val="18"/>
        </w:rPr>
        <w:t>特殊访问</w:t>
      </w:r>
      <w:proofErr w:type="gramEnd"/>
      <w:r w:rsidRPr="00896C9D">
        <w:rPr>
          <w:rFonts w:ascii="微软雅黑" w:eastAsia="微软雅黑" w:hAnsi="微软雅黑"/>
          <w:sz w:val="18"/>
          <w:szCs w:val="18"/>
        </w:rPr>
        <w:t>规则，当变量被定义为 volatile 后具备两种特性：</w:t>
      </w:r>
    </w:p>
    <w:p w:rsidR="00482A2E" w:rsidRPr="00896C9D" w:rsidRDefault="00482A2E" w:rsidP="00141450">
      <w:pPr>
        <w:pStyle w:val="a5"/>
        <w:numPr>
          <w:ilvl w:val="0"/>
          <w:numId w:val="17"/>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保证变量对所有线程可见</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当一条线程修改了变量值，新</w:t>
      </w:r>
      <w:proofErr w:type="gramStart"/>
      <w:r w:rsidRPr="00896C9D">
        <w:rPr>
          <w:rFonts w:ascii="微软雅黑" w:eastAsia="微软雅黑" w:hAnsi="微软雅黑"/>
          <w:sz w:val="18"/>
          <w:szCs w:val="18"/>
        </w:rPr>
        <w:t>值对于</w:t>
      </w:r>
      <w:proofErr w:type="gramEnd"/>
      <w:r w:rsidRPr="00896C9D">
        <w:rPr>
          <w:rFonts w:ascii="微软雅黑" w:eastAsia="微软雅黑" w:hAnsi="微软雅黑"/>
          <w:sz w:val="18"/>
          <w:szCs w:val="18"/>
        </w:rPr>
        <w:t>其他线程来说是立即可以得知的。volatile 变量在各个线程的工作内存中不存在一致性问题，但 Java 的运算操作符并非原子操作，导致 volatile 变量运算在并发下仍不安全。</w:t>
      </w:r>
    </w:p>
    <w:p w:rsidR="00482A2E" w:rsidRPr="00896C9D" w:rsidRDefault="00482A2E" w:rsidP="00141450">
      <w:pPr>
        <w:pStyle w:val="a5"/>
        <w:numPr>
          <w:ilvl w:val="0"/>
          <w:numId w:val="17"/>
        </w:numPr>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禁止</w:t>
      </w:r>
      <w:proofErr w:type="gramStart"/>
      <w:r w:rsidRPr="00896C9D">
        <w:rPr>
          <w:rStyle w:val="a6"/>
          <w:rFonts w:ascii="微软雅黑" w:eastAsia="微软雅黑" w:hAnsi="微软雅黑"/>
          <w:sz w:val="18"/>
          <w:szCs w:val="18"/>
        </w:rPr>
        <w:t>指令重</w:t>
      </w:r>
      <w:proofErr w:type="gramEnd"/>
      <w:r w:rsidRPr="00896C9D">
        <w:rPr>
          <w:rStyle w:val="a6"/>
          <w:rFonts w:ascii="微软雅黑" w:eastAsia="微软雅黑" w:hAnsi="微软雅黑"/>
          <w:sz w:val="18"/>
          <w:szCs w:val="18"/>
        </w:rPr>
        <w:fldChar w:fldCharType="begin"/>
      </w:r>
      <w:r w:rsidRPr="00896C9D">
        <w:rPr>
          <w:rStyle w:val="a6"/>
          <w:rFonts w:ascii="微软雅黑" w:eastAsia="微软雅黑" w:hAnsi="微软雅黑"/>
          <w:sz w:val="18"/>
          <w:szCs w:val="18"/>
        </w:rPr>
        <w:instrText xml:space="preserve"> HYPERLINK "/jump/super-jump/word?word=%E6%8E%92%E5%BA%8F" \t "_blank" </w:instrText>
      </w:r>
      <w:r w:rsidRPr="00896C9D">
        <w:rPr>
          <w:rStyle w:val="a6"/>
          <w:rFonts w:ascii="微软雅黑" w:eastAsia="微软雅黑" w:hAnsi="微软雅黑"/>
          <w:sz w:val="18"/>
          <w:szCs w:val="18"/>
        </w:rPr>
        <w:fldChar w:fldCharType="separate"/>
      </w:r>
      <w:r w:rsidRPr="00896C9D">
        <w:rPr>
          <w:rStyle w:val="a4"/>
          <w:rFonts w:ascii="微软雅黑" w:eastAsia="微软雅黑" w:hAnsi="微软雅黑"/>
          <w:b/>
          <w:bCs/>
          <w:sz w:val="18"/>
          <w:szCs w:val="18"/>
        </w:rPr>
        <w:t>排序</w:t>
      </w:r>
      <w:r w:rsidRPr="00896C9D">
        <w:rPr>
          <w:rStyle w:val="a6"/>
          <w:rFonts w:ascii="微软雅黑" w:eastAsia="微软雅黑" w:hAnsi="微软雅黑"/>
          <w:sz w:val="18"/>
          <w:szCs w:val="18"/>
        </w:rPr>
        <w:fldChar w:fldCharType="end"/>
      </w:r>
      <w:r w:rsidRPr="00896C9D">
        <w:rPr>
          <w:rStyle w:val="a6"/>
          <w:rFonts w:ascii="微软雅黑" w:eastAsia="微软雅黑" w:hAnsi="微软雅黑"/>
          <w:sz w:val="18"/>
          <w:szCs w:val="18"/>
        </w:rPr>
        <w:t>优化</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使用 volatile 变量进行写操作，汇编指令带有 lock 前缀，相当于一个内存屏障，后面的指令不能重排到内存屏障之前。</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使用 lock 前缀引发两件事：① 将当前处理器缓存行的数据写回系统内存。②使其他处理器的缓存无效。相当于对缓存变量做了一次 store 和 write 操作，让 volatile 变量的修改对其他处理器立即可见。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静态变量 i 执行多线程 i++ 的不安全问题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自增语句由 4 条字节码指令构成的，依次为 </w:t>
      </w:r>
      <w:r w:rsidRPr="00896C9D">
        <w:rPr>
          <w:rStyle w:val="HTML"/>
          <w:rFonts w:ascii="微软雅黑" w:eastAsia="微软雅黑" w:hAnsi="微软雅黑"/>
          <w:sz w:val="18"/>
          <w:szCs w:val="18"/>
        </w:rPr>
        <w:t>getstatic</w:t>
      </w:r>
      <w:r w:rsidRPr="00896C9D">
        <w:rPr>
          <w:rFonts w:ascii="微软雅黑" w:eastAsia="微软雅黑" w:hAnsi="微软雅黑"/>
          <w:sz w:val="18"/>
          <w:szCs w:val="18"/>
        </w:rPr>
        <w:t>、</w:t>
      </w:r>
      <w:r w:rsidRPr="00896C9D">
        <w:rPr>
          <w:rStyle w:val="HTML"/>
          <w:rFonts w:ascii="微软雅黑" w:eastAsia="微软雅黑" w:hAnsi="微软雅黑"/>
          <w:sz w:val="18"/>
          <w:szCs w:val="18"/>
        </w:rPr>
        <w:t>iconst_1</w:t>
      </w:r>
      <w:r w:rsidRPr="00896C9D">
        <w:rPr>
          <w:rFonts w:ascii="微软雅黑" w:eastAsia="微软雅黑" w:hAnsi="微软雅黑"/>
          <w:sz w:val="18"/>
          <w:szCs w:val="18"/>
        </w:rPr>
        <w:t>、</w:t>
      </w:r>
      <w:r w:rsidRPr="00896C9D">
        <w:rPr>
          <w:rStyle w:val="HTML"/>
          <w:rFonts w:ascii="微软雅黑" w:eastAsia="微软雅黑" w:hAnsi="微软雅黑"/>
          <w:sz w:val="18"/>
          <w:szCs w:val="18"/>
        </w:rPr>
        <w:t>iadd</w:t>
      </w:r>
      <w:r w:rsidRPr="00896C9D">
        <w:rPr>
          <w:rFonts w:ascii="微软雅黑" w:eastAsia="微软雅黑" w:hAnsi="微软雅黑"/>
          <w:sz w:val="18"/>
          <w:szCs w:val="18"/>
        </w:rPr>
        <w:t>、</w:t>
      </w:r>
      <w:r w:rsidRPr="00896C9D">
        <w:rPr>
          <w:rStyle w:val="HTML"/>
          <w:rFonts w:ascii="微软雅黑" w:eastAsia="微软雅黑" w:hAnsi="微软雅黑"/>
          <w:sz w:val="18"/>
          <w:szCs w:val="18"/>
        </w:rPr>
        <w:t>putstatic</w:t>
      </w:r>
      <w:r w:rsidRPr="00896C9D">
        <w:rPr>
          <w:rFonts w:ascii="微软雅黑" w:eastAsia="微软雅黑" w:hAnsi="微软雅黑"/>
          <w:sz w:val="18"/>
          <w:szCs w:val="18"/>
        </w:rPr>
        <w:t xml:space="preserve">，当 </w:t>
      </w:r>
      <w:r w:rsidRPr="00896C9D">
        <w:rPr>
          <w:rStyle w:val="HTML"/>
          <w:rFonts w:ascii="微软雅黑" w:eastAsia="微软雅黑" w:hAnsi="微软雅黑"/>
          <w:sz w:val="18"/>
          <w:szCs w:val="18"/>
        </w:rPr>
        <w:t>getstatic</w:t>
      </w:r>
      <w:r w:rsidRPr="00896C9D">
        <w:rPr>
          <w:rFonts w:ascii="微软雅黑" w:eastAsia="微软雅黑" w:hAnsi="微软雅黑"/>
          <w:sz w:val="18"/>
          <w:szCs w:val="18"/>
        </w:rPr>
        <w:t xml:space="preserve"> 把 i 的值取到操作</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顶时，volatile 保证了 i 值在此刻正确，但在执行 </w:t>
      </w:r>
      <w:r w:rsidRPr="00896C9D">
        <w:rPr>
          <w:rStyle w:val="HTML"/>
          <w:rFonts w:ascii="微软雅黑" w:eastAsia="微软雅黑" w:hAnsi="微软雅黑"/>
          <w:sz w:val="18"/>
          <w:szCs w:val="18"/>
        </w:rPr>
        <w:t>iconst_1</w:t>
      </w:r>
      <w:r w:rsidRPr="00896C9D">
        <w:rPr>
          <w:rFonts w:ascii="微软雅黑" w:eastAsia="微软雅黑" w:hAnsi="微软雅黑"/>
          <w:sz w:val="18"/>
          <w:szCs w:val="18"/>
        </w:rPr>
        <w:t>、</w:t>
      </w:r>
      <w:r w:rsidRPr="00896C9D">
        <w:rPr>
          <w:rStyle w:val="HTML"/>
          <w:rFonts w:ascii="微软雅黑" w:eastAsia="微软雅黑" w:hAnsi="微软雅黑"/>
          <w:sz w:val="18"/>
          <w:szCs w:val="18"/>
        </w:rPr>
        <w:t>iadd</w:t>
      </w:r>
      <w:r w:rsidRPr="00896C9D">
        <w:rPr>
          <w:rFonts w:ascii="微软雅黑" w:eastAsia="微软雅黑" w:hAnsi="微软雅黑"/>
          <w:sz w:val="18"/>
          <w:szCs w:val="18"/>
        </w:rPr>
        <w:t xml:space="preserve"> 时，其他线程可能已经改变了 i 值，操作</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 xml:space="preserve">顶的值就变成了过期数据，所以 </w:t>
      </w:r>
      <w:r w:rsidRPr="00896C9D">
        <w:rPr>
          <w:rStyle w:val="HTML"/>
          <w:rFonts w:ascii="微软雅黑" w:eastAsia="微软雅黑" w:hAnsi="微软雅黑"/>
          <w:sz w:val="18"/>
          <w:szCs w:val="18"/>
        </w:rPr>
        <w:t>putstatic</w:t>
      </w:r>
      <w:r w:rsidRPr="00896C9D">
        <w:rPr>
          <w:rFonts w:ascii="微软雅黑" w:eastAsia="微软雅黑" w:hAnsi="微软雅黑"/>
          <w:sz w:val="18"/>
          <w:szCs w:val="18"/>
        </w:rPr>
        <w:t xml:space="preserve"> 执行后就可能把较小的 i 值同步回了主内存。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适用场景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运算结果并不依赖变量的当前值。② 一写多读，只有单一的线程修改变量值。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内存语义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写一个 volatile 变量时，把该线程工作内存中的值刷新到主内存。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读一个 volatile 变量时，把该线程工作</w:t>
      </w:r>
      <w:proofErr w:type="gramStart"/>
      <w:r w:rsidRPr="00896C9D">
        <w:rPr>
          <w:rFonts w:ascii="微软雅黑" w:eastAsia="微软雅黑" w:hAnsi="微软雅黑"/>
          <w:sz w:val="18"/>
          <w:szCs w:val="18"/>
        </w:rPr>
        <w:t>内存值置为</w:t>
      </w:r>
      <w:proofErr w:type="gramEnd"/>
      <w:r w:rsidRPr="00896C9D">
        <w:rPr>
          <w:rFonts w:ascii="微软雅黑" w:eastAsia="微软雅黑" w:hAnsi="微软雅黑"/>
          <w:sz w:val="18"/>
          <w:szCs w:val="18"/>
        </w:rPr>
        <w:t>无效，从主内存读取。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a6"/>
          <w:rFonts w:ascii="微软雅黑" w:eastAsia="微软雅黑" w:hAnsi="微软雅黑"/>
          <w:sz w:val="18"/>
          <w:szCs w:val="18"/>
        </w:rPr>
        <w:t>指令重</w:t>
      </w:r>
      <w:proofErr w:type="gramEnd"/>
      <w:r w:rsidRPr="00896C9D">
        <w:rPr>
          <w:rStyle w:val="a6"/>
          <w:rFonts w:ascii="微软雅黑" w:eastAsia="微软雅黑" w:hAnsi="微软雅黑"/>
          <w:sz w:val="18"/>
          <w:szCs w:val="18"/>
        </w:rPr>
        <w:fldChar w:fldCharType="begin"/>
      </w:r>
      <w:r w:rsidRPr="00896C9D">
        <w:rPr>
          <w:rStyle w:val="a6"/>
          <w:rFonts w:ascii="微软雅黑" w:eastAsia="微软雅黑" w:hAnsi="微软雅黑"/>
          <w:sz w:val="18"/>
          <w:szCs w:val="18"/>
        </w:rPr>
        <w:instrText xml:space="preserve"> HYPERLINK "/jump/super-jump/word?word=%E6%8E%92%E5%BA%8F" \t "_blank" </w:instrText>
      </w:r>
      <w:r w:rsidRPr="00896C9D">
        <w:rPr>
          <w:rStyle w:val="a6"/>
          <w:rFonts w:ascii="微软雅黑" w:eastAsia="微软雅黑" w:hAnsi="微软雅黑"/>
          <w:sz w:val="18"/>
          <w:szCs w:val="18"/>
        </w:rPr>
        <w:fldChar w:fldCharType="separate"/>
      </w:r>
      <w:r w:rsidRPr="00896C9D">
        <w:rPr>
          <w:rStyle w:val="a4"/>
          <w:rFonts w:ascii="微软雅黑" w:eastAsia="微软雅黑" w:hAnsi="微软雅黑"/>
          <w:b/>
          <w:bCs/>
          <w:sz w:val="18"/>
          <w:szCs w:val="18"/>
        </w:rPr>
        <w:t>排序</w:t>
      </w:r>
      <w:r w:rsidRPr="00896C9D">
        <w:rPr>
          <w:rStyle w:val="a6"/>
          <w:rFonts w:ascii="微软雅黑" w:eastAsia="微软雅黑" w:hAnsi="微软雅黑"/>
          <w:sz w:val="18"/>
          <w:szCs w:val="18"/>
        </w:rPr>
        <w:fldChar w:fldCharType="end"/>
      </w:r>
      <w:r w:rsidRPr="00896C9D">
        <w:rPr>
          <w:rStyle w:val="a6"/>
          <w:rFonts w:ascii="微软雅黑" w:eastAsia="微软雅黑" w:hAnsi="微软雅黑"/>
          <w:sz w:val="18"/>
          <w:szCs w:val="18"/>
        </w:rPr>
        <w:t>特点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第二个操作是 volatile 写，不管第一个操作是什么都不能重</w:t>
      </w:r>
      <w:hyperlink r:id="rId83"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，确保写之前的操作不会被重</w:t>
      </w:r>
      <w:hyperlink r:id="rId8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到写之后。</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第一个操作是 volatile 读，不管第二个操作是什么都不能重</w:t>
      </w:r>
      <w:hyperlink r:id="rId8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，确保读之后的操作不会被重</w:t>
      </w:r>
      <w:hyperlink r:id="rId8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到读之前。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第一个操作是 volatile 写，第二个操作是 volatile 读不能重</w:t>
      </w:r>
      <w:hyperlink r:id="rId8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JSR-133 增强 volatile 语义的原因</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在旧的内存模型中，虽然不允许 volatile 变量间重</w:t>
      </w:r>
      <w:hyperlink r:id="rId8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，但允许 volatile 变量与普通变量重</w:t>
      </w:r>
      <w:hyperlink r:id="rId8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，可能导致内存不可见问题。JSR-133 严格限制编译器和处理器对 volatile 变量与普通变量的重</w:t>
      </w:r>
      <w:hyperlink r:id="rId9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，确保 volatile 的写-读和锁的释放-获取具有相同的内存语义。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Q8：final 可以保证可见性吗？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final 可以保证可见性，被 final 修饰的字段在构造方法中一旦被初始化完成，并且构造方法没有把 this 引用传递出去，在其他线程中就能看见 final 字段值。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在旧的 JMM 中，一个严重缺陷是线程可能看到 final 值改变。比如一个线程看到一个 int 类型 final 值为 0，此时该值是未初始化前的零值，一段时间后该值被某线程初始化，再去读这个 final 值会</w:t>
      </w:r>
      <w:proofErr w:type="gramStart"/>
      <w:r w:rsidRPr="00896C9D">
        <w:rPr>
          <w:rFonts w:ascii="微软雅黑" w:eastAsia="微软雅黑" w:hAnsi="微软雅黑"/>
          <w:sz w:val="18"/>
          <w:szCs w:val="18"/>
        </w:rPr>
        <w:t>发现值</w:t>
      </w:r>
      <w:proofErr w:type="gramEnd"/>
      <w:r w:rsidRPr="00896C9D">
        <w:rPr>
          <w:rFonts w:ascii="微软雅黑" w:eastAsia="微软雅黑" w:hAnsi="微软雅黑"/>
          <w:sz w:val="18"/>
          <w:szCs w:val="18"/>
        </w:rPr>
        <w:t>变为 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为修复该漏洞，JSR-133 为 final </w:t>
      </w:r>
      <w:proofErr w:type="gramStart"/>
      <w:r w:rsidRPr="00896C9D">
        <w:rPr>
          <w:rFonts w:ascii="微软雅黑" w:eastAsia="微软雅黑" w:hAnsi="微软雅黑"/>
          <w:sz w:val="18"/>
          <w:szCs w:val="18"/>
        </w:rPr>
        <w:t>域增加重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规则：只要对象是正确构造的（被构造对象的引用在构造方法中没有逸出），那么不需要使用同步就可以保证任意线程都能看到这个 final 域初始化后的值。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 xml:space="preserve">写 final </w:t>
      </w:r>
      <w:proofErr w:type="gramStart"/>
      <w:r w:rsidRPr="00896C9D">
        <w:rPr>
          <w:rStyle w:val="a6"/>
          <w:rFonts w:ascii="微软雅黑" w:eastAsia="微软雅黑" w:hAnsi="微软雅黑"/>
          <w:sz w:val="18"/>
          <w:szCs w:val="18"/>
        </w:rPr>
        <w:t>域重</w:t>
      </w:r>
      <w:proofErr w:type="gramEnd"/>
      <w:r w:rsidRPr="00896C9D">
        <w:rPr>
          <w:rStyle w:val="a6"/>
          <w:rFonts w:ascii="微软雅黑" w:eastAsia="微软雅黑" w:hAnsi="微软雅黑"/>
          <w:sz w:val="18"/>
          <w:szCs w:val="18"/>
        </w:rPr>
        <w:fldChar w:fldCharType="begin"/>
      </w:r>
      <w:r w:rsidRPr="00896C9D">
        <w:rPr>
          <w:rStyle w:val="a6"/>
          <w:rFonts w:ascii="微软雅黑" w:eastAsia="微软雅黑" w:hAnsi="微软雅黑"/>
          <w:sz w:val="18"/>
          <w:szCs w:val="18"/>
        </w:rPr>
        <w:instrText xml:space="preserve"> HYPERLINK "/jump/super-jump/word?word=%E6%8E%92%E5%BA%8F" \t "_blank" </w:instrText>
      </w:r>
      <w:r w:rsidRPr="00896C9D">
        <w:rPr>
          <w:rStyle w:val="a6"/>
          <w:rFonts w:ascii="微软雅黑" w:eastAsia="微软雅黑" w:hAnsi="微软雅黑"/>
          <w:sz w:val="18"/>
          <w:szCs w:val="18"/>
        </w:rPr>
        <w:fldChar w:fldCharType="separate"/>
      </w:r>
      <w:r w:rsidRPr="00896C9D">
        <w:rPr>
          <w:rStyle w:val="a4"/>
          <w:rFonts w:ascii="微软雅黑" w:eastAsia="微软雅黑" w:hAnsi="微软雅黑"/>
          <w:b/>
          <w:bCs/>
          <w:sz w:val="18"/>
          <w:szCs w:val="18"/>
        </w:rPr>
        <w:t>排序</w:t>
      </w:r>
      <w:r w:rsidRPr="00896C9D">
        <w:rPr>
          <w:rStyle w:val="a6"/>
          <w:rFonts w:ascii="微软雅黑" w:eastAsia="微软雅黑" w:hAnsi="微软雅黑"/>
          <w:sz w:val="18"/>
          <w:szCs w:val="18"/>
        </w:rPr>
        <w:fldChar w:fldCharType="end"/>
      </w:r>
      <w:r w:rsidRPr="00896C9D">
        <w:rPr>
          <w:rStyle w:val="a6"/>
          <w:rFonts w:ascii="微软雅黑" w:eastAsia="微软雅黑" w:hAnsi="微软雅黑"/>
          <w:sz w:val="18"/>
          <w:szCs w:val="18"/>
        </w:rPr>
        <w:t>规则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禁止把 final </w:t>
      </w:r>
      <w:proofErr w:type="gramStart"/>
      <w:r w:rsidRPr="00896C9D">
        <w:rPr>
          <w:rFonts w:ascii="微软雅黑" w:eastAsia="微软雅黑" w:hAnsi="微软雅黑"/>
          <w:sz w:val="18"/>
          <w:szCs w:val="18"/>
        </w:rPr>
        <w:t>域的写重</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到构造方法之外，编译器会在 final 域的写后，构造方法的 return 前，插入一个</w:t>
      </w:r>
      <w:proofErr w:type="gramStart"/>
      <w:r w:rsidRPr="00896C9D">
        <w:rPr>
          <w:rFonts w:ascii="微软雅黑" w:eastAsia="微软雅黑" w:hAnsi="微软雅黑"/>
          <w:sz w:val="18"/>
          <w:szCs w:val="18"/>
        </w:rPr>
        <w:t xml:space="preserve"> Store Store</w:t>
      </w:r>
      <w:proofErr w:type="gramEnd"/>
      <w:r w:rsidRPr="00896C9D">
        <w:rPr>
          <w:rFonts w:ascii="微软雅黑" w:eastAsia="微软雅黑" w:hAnsi="微软雅黑"/>
          <w:sz w:val="18"/>
          <w:szCs w:val="18"/>
        </w:rPr>
        <w:t xml:space="preserve"> 屏障。确保在对象引用为任意线程可见之前，对象的 final 域已经初始化过。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 xml:space="preserve">读 final </w:t>
      </w:r>
      <w:proofErr w:type="gramStart"/>
      <w:r w:rsidRPr="00896C9D">
        <w:rPr>
          <w:rStyle w:val="a6"/>
          <w:rFonts w:ascii="微软雅黑" w:eastAsia="微软雅黑" w:hAnsi="微软雅黑"/>
          <w:sz w:val="18"/>
          <w:szCs w:val="18"/>
        </w:rPr>
        <w:t>域重</w:t>
      </w:r>
      <w:proofErr w:type="gramEnd"/>
      <w:r w:rsidRPr="00896C9D">
        <w:rPr>
          <w:rStyle w:val="a6"/>
          <w:rFonts w:ascii="微软雅黑" w:eastAsia="微软雅黑" w:hAnsi="微软雅黑"/>
          <w:sz w:val="18"/>
          <w:szCs w:val="18"/>
        </w:rPr>
        <w:fldChar w:fldCharType="begin"/>
      </w:r>
      <w:r w:rsidRPr="00896C9D">
        <w:rPr>
          <w:rStyle w:val="a6"/>
          <w:rFonts w:ascii="微软雅黑" w:eastAsia="微软雅黑" w:hAnsi="微软雅黑"/>
          <w:sz w:val="18"/>
          <w:szCs w:val="18"/>
        </w:rPr>
        <w:instrText xml:space="preserve"> HYPERLINK "/jump/super-jump/word?word=%E6%8E%92%E5%BA%8F" \t "_blank" </w:instrText>
      </w:r>
      <w:r w:rsidRPr="00896C9D">
        <w:rPr>
          <w:rStyle w:val="a6"/>
          <w:rFonts w:ascii="微软雅黑" w:eastAsia="微软雅黑" w:hAnsi="微软雅黑"/>
          <w:sz w:val="18"/>
          <w:szCs w:val="18"/>
        </w:rPr>
        <w:fldChar w:fldCharType="separate"/>
      </w:r>
      <w:r w:rsidRPr="00896C9D">
        <w:rPr>
          <w:rStyle w:val="a4"/>
          <w:rFonts w:ascii="微软雅黑" w:eastAsia="微软雅黑" w:hAnsi="微软雅黑"/>
          <w:b/>
          <w:bCs/>
          <w:sz w:val="18"/>
          <w:szCs w:val="18"/>
        </w:rPr>
        <w:t>排序</w:t>
      </w:r>
      <w:r w:rsidRPr="00896C9D">
        <w:rPr>
          <w:rStyle w:val="a6"/>
          <w:rFonts w:ascii="微软雅黑" w:eastAsia="微软雅黑" w:hAnsi="微软雅黑"/>
          <w:sz w:val="18"/>
          <w:szCs w:val="18"/>
        </w:rPr>
        <w:fldChar w:fldCharType="end"/>
      </w:r>
      <w:r w:rsidRPr="00896C9D">
        <w:rPr>
          <w:rStyle w:val="a6"/>
          <w:rFonts w:ascii="微软雅黑" w:eastAsia="微软雅黑" w:hAnsi="微软雅黑"/>
          <w:sz w:val="18"/>
          <w:szCs w:val="18"/>
        </w:rPr>
        <w:t>规则</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在一个线程中，初次</w:t>
      </w:r>
      <w:proofErr w:type="gramStart"/>
      <w:r w:rsidRPr="00896C9D">
        <w:rPr>
          <w:rFonts w:ascii="微软雅黑" w:eastAsia="微软雅黑" w:hAnsi="微软雅黑"/>
          <w:sz w:val="18"/>
          <w:szCs w:val="18"/>
        </w:rPr>
        <w:t>读对象</w:t>
      </w:r>
      <w:proofErr w:type="gramEnd"/>
      <w:r w:rsidRPr="00896C9D">
        <w:rPr>
          <w:rFonts w:ascii="微软雅黑" w:eastAsia="微软雅黑" w:hAnsi="微软雅黑"/>
          <w:sz w:val="18"/>
          <w:szCs w:val="18"/>
        </w:rPr>
        <w:t>引用和初次读该对象包含的 final 域，JMM 禁止处理器重</w:t>
      </w:r>
      <w:hyperlink r:id="rId9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这两个操作。编译器在读 final </w:t>
      </w:r>
      <w:proofErr w:type="gramStart"/>
      <w:r w:rsidRPr="00896C9D">
        <w:rPr>
          <w:rFonts w:ascii="微软雅黑" w:eastAsia="微软雅黑" w:hAnsi="微软雅黑"/>
          <w:sz w:val="18"/>
          <w:szCs w:val="18"/>
        </w:rPr>
        <w:t>域操作</w:t>
      </w:r>
      <w:proofErr w:type="gramEnd"/>
      <w:r w:rsidRPr="00896C9D">
        <w:rPr>
          <w:rFonts w:ascii="微软雅黑" w:eastAsia="微软雅黑" w:hAnsi="微软雅黑"/>
          <w:sz w:val="18"/>
          <w:szCs w:val="18"/>
        </w:rPr>
        <w:t>的前面插入一个</w:t>
      </w:r>
      <w:proofErr w:type="gramStart"/>
      <w:r w:rsidRPr="00896C9D">
        <w:rPr>
          <w:rFonts w:ascii="微软雅黑" w:eastAsia="微软雅黑" w:hAnsi="微软雅黑"/>
          <w:sz w:val="18"/>
          <w:szCs w:val="18"/>
        </w:rPr>
        <w:t xml:space="preserve"> Load Load</w:t>
      </w:r>
      <w:proofErr w:type="gramEnd"/>
      <w:r w:rsidRPr="00896C9D">
        <w:rPr>
          <w:rFonts w:ascii="微软雅黑" w:eastAsia="微软雅黑" w:hAnsi="微软雅黑"/>
          <w:sz w:val="18"/>
          <w:szCs w:val="18"/>
        </w:rPr>
        <w:t xml:space="preserve"> 屏障，确保在读一个对象的 final </w:t>
      </w:r>
      <w:proofErr w:type="gramStart"/>
      <w:r w:rsidRPr="00896C9D">
        <w:rPr>
          <w:rFonts w:ascii="微软雅黑" w:eastAsia="微软雅黑" w:hAnsi="微软雅黑"/>
          <w:sz w:val="18"/>
          <w:szCs w:val="18"/>
        </w:rPr>
        <w:t>域前一定</w:t>
      </w:r>
      <w:proofErr w:type="gramEnd"/>
      <w:r w:rsidRPr="00896C9D">
        <w:rPr>
          <w:rFonts w:ascii="微软雅黑" w:eastAsia="微软雅黑" w:hAnsi="微软雅黑"/>
          <w:sz w:val="18"/>
          <w:szCs w:val="18"/>
        </w:rPr>
        <w:t>会先读包含这个 final 域的对象引用。</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锁 17</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Q1：谈一谈 synchronized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每个 Java 对象都有一个关联的 monitor，使用 synchronized 时 JVM 会根据使用环境找到对象的 monitor，根据 monitor 的状态进行加解锁的判断。如果成功加锁就成为该 monitor 的唯一持有者，monitor 在被释放前不能再被其他线程获取。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同步代码块使用 monitorenter 和 monitorexit 这两个字节码指令获取和释放 monitor。这两个字节码指令都需要一个引用类型的参数指明要锁定和解锁的对象，对于同步普通方法，锁是当前实例对象；对于静态同步方法，锁是</w:t>
      </w:r>
      <w:proofErr w:type="gramStart"/>
      <w:r w:rsidRPr="00896C9D">
        <w:rPr>
          <w:rFonts w:ascii="微软雅黑" w:eastAsia="微软雅黑" w:hAnsi="微软雅黑"/>
          <w:sz w:val="18"/>
          <w:szCs w:val="18"/>
        </w:rPr>
        <w:t>当前类</w:t>
      </w:r>
      <w:proofErr w:type="gramEnd"/>
      <w:r w:rsidRPr="00896C9D">
        <w:rPr>
          <w:rFonts w:ascii="微软雅黑" w:eastAsia="微软雅黑" w:hAnsi="微软雅黑"/>
          <w:sz w:val="18"/>
          <w:szCs w:val="18"/>
        </w:rPr>
        <w:t>的 Class 对象；对于同步方法块，锁是 synchronized 括号里的对象。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执行 monitorenter 指令时，首先尝试获取对象锁。如果这个对象没有被锁定，或当前线程已经持有锁，就把锁的计数器加 1，执行 monitorexit 指令时会将锁计数器减 1。一旦计数器为 0 锁随即就被释放。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例如有两个线程 A、B 竞争 monitor，当 A 竞争到锁时会将 monitor 中的 owner 设置为 A，把 B 阻塞并放到等待资源的 ContentionList 队列。ContentionList 中的部分线程会进入 EntryList，EntryList 中的线程会被指定为 OnDeck 竞争候选者，如果获得了</w:t>
      </w:r>
      <w:proofErr w:type="gramStart"/>
      <w:r w:rsidRPr="00896C9D">
        <w:rPr>
          <w:rFonts w:ascii="微软雅黑" w:eastAsia="微软雅黑" w:hAnsi="微软雅黑"/>
          <w:sz w:val="18"/>
          <w:szCs w:val="18"/>
        </w:rPr>
        <w:t>锁资源</w:t>
      </w:r>
      <w:proofErr w:type="gramEnd"/>
      <w:r w:rsidRPr="00896C9D">
        <w:rPr>
          <w:rFonts w:ascii="微软雅黑" w:eastAsia="微软雅黑" w:hAnsi="微软雅黑"/>
          <w:sz w:val="18"/>
          <w:szCs w:val="18"/>
        </w:rPr>
        <w:t>将进入 Owner 状态，释放锁后进入 !Owner 状态。被阻塞的线程会进入 WaitSet。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被 synchronized 修饰的同步块对一条线程来说是可重入的，并且同步块在持有锁的线程</w:t>
      </w:r>
      <w:proofErr w:type="gramStart"/>
      <w:r w:rsidRPr="00896C9D">
        <w:rPr>
          <w:rFonts w:ascii="微软雅黑" w:eastAsia="微软雅黑" w:hAnsi="微软雅黑"/>
          <w:sz w:val="18"/>
          <w:szCs w:val="18"/>
        </w:rPr>
        <w:t>释放锁前会</w:t>
      </w:r>
      <w:proofErr w:type="gramEnd"/>
      <w:r w:rsidRPr="00896C9D">
        <w:rPr>
          <w:rFonts w:ascii="微软雅黑" w:eastAsia="微软雅黑" w:hAnsi="微软雅黑"/>
          <w:sz w:val="18"/>
          <w:szCs w:val="18"/>
        </w:rPr>
        <w:t>阻塞其他线程进入。从执行成本的角度看，持有锁是一个重量级的操作。Java 线程是映射到操作系统的内核线程上的，如果要阻塞或唤醒一条线程，需要操作系统帮忙完成，不可避免用户态到核心态的转换。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不公平的原因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所有收到锁请求的线程首先自旋，如果通过自旋也没有获取锁将被放入 ContentionList，该做法对于已经进入队列的线程不公平。</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为了防止 ContentionList 尾部的元素被大量线程进行 CAS 访问影响性能，Owner 线程会在释放锁时将 ContentionList 的部分线程移动到 EntryList 并指定某个线程为 OnDeck 线程，该行为叫做竞争切换，牺牲了公平性但提高了性能。</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Q2：锁优化有哪些策略？</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JDK 6 对 synchronized 做了很多优化，引入了自适应自旋、锁消除、</w:t>
      </w:r>
      <w:proofErr w:type="gramStart"/>
      <w:r w:rsidRPr="00896C9D">
        <w:rPr>
          <w:rFonts w:ascii="微软雅黑" w:eastAsia="微软雅黑" w:hAnsi="微软雅黑"/>
          <w:sz w:val="18"/>
          <w:szCs w:val="18"/>
        </w:rPr>
        <w:t>锁粗化</w:t>
      </w:r>
      <w:proofErr w:type="gramEnd"/>
      <w:r w:rsidRPr="00896C9D">
        <w:rPr>
          <w:rFonts w:ascii="微软雅黑" w:eastAsia="微软雅黑" w:hAnsi="微软雅黑"/>
          <w:sz w:val="18"/>
          <w:szCs w:val="18"/>
        </w:rPr>
        <w:t xml:space="preserve">、偏向锁和轻量级锁等提高锁的效率，锁一共有 4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状态，级别从低到高依次是：无锁、偏向锁、轻量级锁和重量级锁，状态会</w:t>
      </w:r>
      <w:proofErr w:type="gramStart"/>
      <w:r w:rsidRPr="00896C9D">
        <w:rPr>
          <w:rFonts w:ascii="微软雅黑" w:eastAsia="微软雅黑" w:hAnsi="微软雅黑"/>
          <w:sz w:val="18"/>
          <w:szCs w:val="18"/>
        </w:rPr>
        <w:t>随竞争</w:t>
      </w:r>
      <w:proofErr w:type="gramEnd"/>
      <w:r w:rsidRPr="00896C9D">
        <w:rPr>
          <w:rFonts w:ascii="微软雅黑" w:eastAsia="微软雅黑" w:hAnsi="微软雅黑"/>
          <w:sz w:val="18"/>
          <w:szCs w:val="18"/>
        </w:rPr>
        <w:t>情况升级。锁可以升级但不能降级，这种只能升级不能降级的锁策略是为了提高</w:t>
      </w:r>
      <w:proofErr w:type="gramStart"/>
      <w:r w:rsidRPr="00896C9D">
        <w:rPr>
          <w:rFonts w:ascii="微软雅黑" w:eastAsia="微软雅黑" w:hAnsi="微软雅黑"/>
          <w:sz w:val="18"/>
          <w:szCs w:val="18"/>
        </w:rPr>
        <w:t>锁获得</w:t>
      </w:r>
      <w:proofErr w:type="gramEnd"/>
      <w:r w:rsidRPr="00896C9D">
        <w:rPr>
          <w:rFonts w:ascii="微软雅黑" w:eastAsia="微软雅黑" w:hAnsi="微软雅黑"/>
          <w:sz w:val="18"/>
          <w:szCs w:val="18"/>
        </w:rPr>
        <w:t>和释放的效率。</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Q3：自旋锁是什么？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同步对性能最大的影响是阻塞，挂起和恢复线程的操作都需要转入内核态完成。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w:t>
      </w:r>
      <w:proofErr w:type="gramStart"/>
      <w:r w:rsidRPr="00896C9D">
        <w:rPr>
          <w:rFonts w:ascii="微软雅黑" w:eastAsia="微软雅黑" w:hAnsi="微软雅黑"/>
          <w:sz w:val="18"/>
          <w:szCs w:val="18"/>
        </w:rPr>
        <w:t>只需让</w:t>
      </w:r>
      <w:proofErr w:type="gramEnd"/>
      <w:r w:rsidRPr="00896C9D">
        <w:rPr>
          <w:rFonts w:ascii="微软雅黑" w:eastAsia="微软雅黑" w:hAnsi="微软雅黑"/>
          <w:sz w:val="18"/>
          <w:szCs w:val="18"/>
        </w:rPr>
        <w:t>线程执行一个忙循环，这项技术就是自旋锁。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自旋锁在 JDK1.4 就已引入，默认关闭，在 JDK6 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 10。</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Q4：什么是自适应自旋？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JDK6 对自旋</w:t>
      </w:r>
      <w:proofErr w:type="gramStart"/>
      <w:r w:rsidRPr="00896C9D">
        <w:rPr>
          <w:rFonts w:ascii="微软雅黑" w:eastAsia="微软雅黑" w:hAnsi="微软雅黑"/>
          <w:sz w:val="18"/>
          <w:szCs w:val="18"/>
        </w:rPr>
        <w:t>锁进行</w:t>
      </w:r>
      <w:proofErr w:type="gramEnd"/>
      <w:r w:rsidRPr="00896C9D">
        <w:rPr>
          <w:rFonts w:ascii="微软雅黑" w:eastAsia="微软雅黑" w:hAnsi="微软雅黑"/>
          <w:sz w:val="18"/>
          <w:szCs w:val="18"/>
        </w:rPr>
        <w:t>了优化，自旋时间不再固定，而是由前一次的自旋时间及锁拥有者的状态决定。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如果在同一个锁上，自旋刚刚成功获得</w:t>
      </w:r>
      <w:proofErr w:type="gramStart"/>
      <w:r w:rsidRPr="00896C9D">
        <w:rPr>
          <w:rFonts w:ascii="微软雅黑" w:eastAsia="微软雅黑" w:hAnsi="微软雅黑"/>
          <w:sz w:val="18"/>
          <w:szCs w:val="18"/>
        </w:rPr>
        <w:t>过锁且持有</w:t>
      </w:r>
      <w:proofErr w:type="gramEnd"/>
      <w:r w:rsidRPr="00896C9D">
        <w:rPr>
          <w:rFonts w:ascii="微软雅黑" w:eastAsia="微软雅黑" w:hAnsi="微软雅黑"/>
          <w:sz w:val="18"/>
          <w:szCs w:val="18"/>
        </w:rPr>
        <w:t>锁的线程正在运行，虚拟机会认为这次自旋也很可能成功，进而允许自旋持续更久。如果自旋很少成功，以后获取锁时将可能直接省略掉自旋，避免浪费处理器资源。</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有了自适应自旋，随着程序运行时间的增长，虚拟机对程序锁的状况预测就会越来越精准。</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Q5：锁消除是什么？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锁消除指即时编译器对检测到不可能存在共享数据竞争的</w:t>
      </w:r>
      <w:proofErr w:type="gramStart"/>
      <w:r w:rsidRPr="00896C9D">
        <w:rPr>
          <w:rFonts w:ascii="微软雅黑" w:eastAsia="微软雅黑" w:hAnsi="微软雅黑"/>
          <w:sz w:val="18"/>
          <w:szCs w:val="18"/>
        </w:rPr>
        <w:t>锁进行</w:t>
      </w:r>
      <w:proofErr w:type="gramEnd"/>
      <w:r w:rsidRPr="00896C9D">
        <w:rPr>
          <w:rFonts w:ascii="微软雅黑" w:eastAsia="微软雅黑" w:hAnsi="微软雅黑"/>
          <w:sz w:val="18"/>
          <w:szCs w:val="18"/>
        </w:rPr>
        <w:t>消除。</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主要判定依据来源于逃逸分析，如果判断</w:t>
      </w:r>
      <w:proofErr w:type="gramStart"/>
      <w:r w:rsidRPr="00896C9D">
        <w:rPr>
          <w:rFonts w:ascii="微软雅黑" w:eastAsia="微软雅黑" w:hAnsi="微软雅黑"/>
          <w:sz w:val="18"/>
          <w:szCs w:val="18"/>
        </w:rPr>
        <w:t>一</w:t>
      </w:r>
      <w:proofErr w:type="gramEnd"/>
      <w:r w:rsidRPr="00896C9D">
        <w:rPr>
          <w:rFonts w:ascii="微软雅黑" w:eastAsia="微软雅黑" w:hAnsi="微软雅黑"/>
          <w:sz w:val="18"/>
          <w:szCs w:val="18"/>
        </w:rPr>
        <w:t>段代码中堆上的所有数据都只被一个线程访问，就可以当作</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上的数据对待，认为它们是线程私有的而无须同步。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w:t>
      </w:r>
      <w:proofErr w:type="gramStart"/>
      <w:r w:rsidRPr="00896C9D">
        <w:rPr>
          <w:rFonts w:ascii="微软雅黑" w:eastAsia="微软雅黑" w:hAnsi="微软雅黑"/>
          <w:sz w:val="18"/>
          <w:szCs w:val="18"/>
        </w:rPr>
        <w:t>锁粗化</w:t>
      </w:r>
      <w:proofErr w:type="gramEnd"/>
      <w:r w:rsidRPr="00896C9D">
        <w:rPr>
          <w:rFonts w:ascii="微软雅黑" w:eastAsia="微软雅黑" w:hAnsi="微软雅黑"/>
          <w:sz w:val="18"/>
          <w:szCs w:val="18"/>
        </w:rPr>
        <w:t>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原则需要将同步块的作用范围限制得尽量小，只在共享数据的实际作用域中进行同步，这是为了使等待锁的线程尽快拿到锁。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但如果一系列的连续操作都对同一个对象反复加锁和解锁，甚至加锁操作是出现在循环体之外的，即使没有线程竞争也会导致不必要的性能消耗。因此如果虚拟机探测到有一串零碎的操作都对同一个对象加锁，将会把同步的范围扩展到整个操作序列的外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Q7：偏向锁是什么？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偏向锁是为了在没有竞争的情况下减少锁开销，</w:t>
      </w:r>
      <w:proofErr w:type="gramStart"/>
      <w:r w:rsidRPr="00896C9D">
        <w:rPr>
          <w:rFonts w:ascii="微软雅黑" w:eastAsia="微软雅黑" w:hAnsi="微软雅黑"/>
          <w:sz w:val="18"/>
          <w:szCs w:val="18"/>
        </w:rPr>
        <w:t>锁会偏向</w:t>
      </w:r>
      <w:proofErr w:type="gramEnd"/>
      <w:r w:rsidRPr="00896C9D">
        <w:rPr>
          <w:rFonts w:ascii="微软雅黑" w:eastAsia="微软雅黑" w:hAnsi="微软雅黑"/>
          <w:sz w:val="18"/>
          <w:szCs w:val="18"/>
        </w:rPr>
        <w:t>于第一个获得它的线程，如果在执行过程中</w:t>
      </w:r>
      <w:proofErr w:type="gramStart"/>
      <w:r w:rsidRPr="00896C9D">
        <w:rPr>
          <w:rFonts w:ascii="微软雅黑" w:eastAsia="微软雅黑" w:hAnsi="微软雅黑"/>
          <w:sz w:val="18"/>
          <w:szCs w:val="18"/>
        </w:rPr>
        <w:t>锁一直</w:t>
      </w:r>
      <w:proofErr w:type="gramEnd"/>
      <w:r w:rsidRPr="00896C9D">
        <w:rPr>
          <w:rFonts w:ascii="微软雅黑" w:eastAsia="微软雅黑" w:hAnsi="微软雅黑"/>
          <w:sz w:val="18"/>
          <w:szCs w:val="18"/>
        </w:rPr>
        <w:t>没有被其他线程获取，则持有偏向锁的线程将不需要进行同步。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当锁对象</w:t>
      </w:r>
      <w:proofErr w:type="gramEnd"/>
      <w:r w:rsidRPr="00896C9D">
        <w:rPr>
          <w:rFonts w:ascii="微软雅黑" w:eastAsia="微软雅黑" w:hAnsi="微软雅黑"/>
          <w:sz w:val="18"/>
          <w:szCs w:val="18"/>
        </w:rPr>
        <w:t>第一次被线程获取时，虚拟机会将对象头中的偏向模式设为 1，同时使用 CAS 把获取到锁的线程 ID 记录在对象的 Mark Word 中。如果 CAS 成功，持有偏向锁的线程以后每次进入锁相关的同步块都不再进行任何同步操作。</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一旦有其他线程尝试获取锁，偏向模式立即结束，根据</w:t>
      </w:r>
      <w:proofErr w:type="gramStart"/>
      <w:r w:rsidRPr="00896C9D">
        <w:rPr>
          <w:rFonts w:ascii="微软雅黑" w:eastAsia="微软雅黑" w:hAnsi="微软雅黑"/>
          <w:sz w:val="18"/>
          <w:szCs w:val="18"/>
        </w:rPr>
        <w:t>锁对象</w:t>
      </w:r>
      <w:proofErr w:type="gramEnd"/>
      <w:r w:rsidRPr="00896C9D">
        <w:rPr>
          <w:rFonts w:ascii="微软雅黑" w:eastAsia="微软雅黑" w:hAnsi="微软雅黑"/>
          <w:sz w:val="18"/>
          <w:szCs w:val="18"/>
        </w:rPr>
        <w:t>是否处于锁定状态决定是否撤销偏向，后续同步按照轻量级</w:t>
      </w:r>
      <w:proofErr w:type="gramStart"/>
      <w:r w:rsidRPr="00896C9D">
        <w:rPr>
          <w:rFonts w:ascii="微软雅黑" w:eastAsia="微软雅黑" w:hAnsi="微软雅黑"/>
          <w:sz w:val="18"/>
          <w:szCs w:val="18"/>
        </w:rPr>
        <w:t>锁那样</w:t>
      </w:r>
      <w:proofErr w:type="gramEnd"/>
      <w:r w:rsidRPr="00896C9D">
        <w:rPr>
          <w:rFonts w:ascii="微软雅黑" w:eastAsia="微软雅黑" w:hAnsi="微软雅黑"/>
          <w:sz w:val="18"/>
          <w:szCs w:val="18"/>
        </w:rPr>
        <w:t>执行。</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Q8：轻量级锁是什么？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轻量级锁是为了在没有竞争的前提下减少重量级锁使用操作系统互斥</w:t>
      </w:r>
      <w:proofErr w:type="gramStart"/>
      <w:r w:rsidRPr="00896C9D">
        <w:rPr>
          <w:rFonts w:ascii="微软雅黑" w:eastAsia="微软雅黑" w:hAnsi="微软雅黑"/>
          <w:sz w:val="18"/>
          <w:szCs w:val="18"/>
        </w:rPr>
        <w:t>量产生</w:t>
      </w:r>
      <w:proofErr w:type="gramEnd"/>
      <w:r w:rsidRPr="00896C9D">
        <w:rPr>
          <w:rFonts w:ascii="微软雅黑" w:eastAsia="微软雅黑" w:hAnsi="微软雅黑"/>
          <w:sz w:val="18"/>
          <w:szCs w:val="18"/>
        </w:rPr>
        <w:t>的性能消耗。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在代码即将进入同步块时，如果同步对象没有被锁定，虚拟机将在当前线程的</w:t>
      </w:r>
      <w:proofErr w:type="gramStart"/>
      <w:r w:rsidRPr="00896C9D">
        <w:rPr>
          <w:rFonts w:ascii="微软雅黑" w:eastAsia="微软雅黑" w:hAnsi="微软雅黑"/>
          <w:sz w:val="18"/>
          <w:szCs w:val="18"/>
        </w:rPr>
        <w:t>栈帧中</w:t>
      </w:r>
      <w:proofErr w:type="gramEnd"/>
      <w:r w:rsidRPr="00896C9D">
        <w:rPr>
          <w:rFonts w:ascii="微软雅黑" w:eastAsia="微软雅黑" w:hAnsi="微软雅黑"/>
          <w:sz w:val="18"/>
          <w:szCs w:val="18"/>
        </w:rPr>
        <w:t>建立一个</w:t>
      </w:r>
      <w:proofErr w:type="gramStart"/>
      <w:r w:rsidRPr="00896C9D">
        <w:rPr>
          <w:rFonts w:ascii="微软雅黑" w:eastAsia="微软雅黑" w:hAnsi="微软雅黑"/>
          <w:sz w:val="18"/>
          <w:szCs w:val="18"/>
        </w:rPr>
        <w:t>锁记录</w:t>
      </w:r>
      <w:proofErr w:type="gramEnd"/>
      <w:r w:rsidRPr="00896C9D">
        <w:rPr>
          <w:rFonts w:ascii="微软雅黑" w:eastAsia="微软雅黑" w:hAnsi="微软雅黑"/>
          <w:sz w:val="18"/>
          <w:szCs w:val="18"/>
        </w:rPr>
        <w:t>空间，存储</w:t>
      </w:r>
      <w:proofErr w:type="gramStart"/>
      <w:r w:rsidRPr="00896C9D">
        <w:rPr>
          <w:rFonts w:ascii="微软雅黑" w:eastAsia="微软雅黑" w:hAnsi="微软雅黑"/>
          <w:sz w:val="18"/>
          <w:szCs w:val="18"/>
        </w:rPr>
        <w:t>锁对象</w:t>
      </w:r>
      <w:proofErr w:type="gramEnd"/>
      <w:r w:rsidRPr="00896C9D">
        <w:rPr>
          <w:rFonts w:ascii="微软雅黑" w:eastAsia="微软雅黑" w:hAnsi="微软雅黑"/>
          <w:sz w:val="18"/>
          <w:szCs w:val="18"/>
        </w:rPr>
        <w:t>目前 Mark Word 的拷贝。然后虚拟机使用 CAS 尝试把对象的 Mark Word 更新为指向</w:t>
      </w:r>
      <w:proofErr w:type="gramStart"/>
      <w:r w:rsidRPr="00896C9D">
        <w:rPr>
          <w:rFonts w:ascii="微软雅黑" w:eastAsia="微软雅黑" w:hAnsi="微软雅黑"/>
          <w:sz w:val="18"/>
          <w:szCs w:val="18"/>
        </w:rPr>
        <w:t>锁记录</w:t>
      </w:r>
      <w:proofErr w:type="gramEnd"/>
      <w:r w:rsidRPr="00896C9D">
        <w:rPr>
          <w:rFonts w:ascii="微软雅黑" w:eastAsia="微软雅黑" w:hAnsi="微软雅黑"/>
          <w:sz w:val="18"/>
          <w:szCs w:val="18"/>
        </w:rPr>
        <w:t>的指针，如果更新成功即代表该线程拥有了锁，</w:t>
      </w:r>
      <w:proofErr w:type="gramStart"/>
      <w:r w:rsidRPr="00896C9D">
        <w:rPr>
          <w:rFonts w:ascii="微软雅黑" w:eastAsia="微软雅黑" w:hAnsi="微软雅黑"/>
          <w:sz w:val="18"/>
          <w:szCs w:val="18"/>
        </w:rPr>
        <w:t>锁标志位</w:t>
      </w:r>
      <w:proofErr w:type="gramEnd"/>
      <w:r w:rsidRPr="00896C9D">
        <w:rPr>
          <w:rFonts w:ascii="微软雅黑" w:eastAsia="微软雅黑" w:hAnsi="微软雅黑"/>
          <w:sz w:val="18"/>
          <w:szCs w:val="18"/>
        </w:rPr>
        <w:t>将转变为 00，表示处于轻量级锁定状态。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如果更新失败就意味着至少存在一条线程与当前线程竞争。虚拟机检查对象的 Mark Word 是否指向当前线程的</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帧，如果是则说明当前线程已经拥有了锁，直接进入同步块继续执行，否则说明</w:t>
      </w:r>
      <w:proofErr w:type="gramStart"/>
      <w:r w:rsidRPr="00896C9D">
        <w:rPr>
          <w:rFonts w:ascii="微软雅黑" w:eastAsia="微软雅黑" w:hAnsi="微软雅黑"/>
          <w:sz w:val="18"/>
          <w:szCs w:val="18"/>
        </w:rPr>
        <w:t>锁对象</w:t>
      </w:r>
      <w:proofErr w:type="gramEnd"/>
      <w:r w:rsidRPr="00896C9D">
        <w:rPr>
          <w:rFonts w:ascii="微软雅黑" w:eastAsia="微软雅黑" w:hAnsi="微软雅黑"/>
          <w:sz w:val="18"/>
          <w:szCs w:val="18"/>
        </w:rPr>
        <w:t>已经被其他线程抢占。如果出现两条以上线程争用同一个锁，轻量级锁就不再有效，将膨胀为重量级锁，</w:t>
      </w:r>
      <w:proofErr w:type="gramStart"/>
      <w:r w:rsidRPr="00896C9D">
        <w:rPr>
          <w:rFonts w:ascii="微软雅黑" w:eastAsia="微软雅黑" w:hAnsi="微软雅黑"/>
          <w:sz w:val="18"/>
          <w:szCs w:val="18"/>
        </w:rPr>
        <w:t>锁标志</w:t>
      </w:r>
      <w:proofErr w:type="gramEnd"/>
      <w:r w:rsidRPr="00896C9D">
        <w:rPr>
          <w:rFonts w:ascii="微软雅黑" w:eastAsia="微软雅黑" w:hAnsi="微软雅黑"/>
          <w:sz w:val="18"/>
          <w:szCs w:val="18"/>
        </w:rPr>
        <w:t>状态变为 10，此时Mark Word 存储的就是指向重量级锁的指针，后面等待锁的线程也必须阻塞。</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解锁同样通过 CAS 进行，如果对象 Mark Word 仍然指向线程的锁记录，就用 CAS 把对象当前的 Mark Word 和线程复制的 Mark Word 替换回来。假如替换成功同步过程就顺利完成了，如果失败则说明有其他线程尝试过获取该锁，就要在释放锁的同时唤醒被挂起的线程。</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Q9：偏向锁、轻量级锁和重量级锁的区别？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偏向锁的优点是加解锁不需要额外消耗，和执行非同步方法比仅存在</w:t>
      </w:r>
      <w:proofErr w:type="gramStart"/>
      <w:r w:rsidRPr="00896C9D">
        <w:rPr>
          <w:rFonts w:ascii="微软雅黑" w:eastAsia="微软雅黑" w:hAnsi="微软雅黑"/>
          <w:sz w:val="18"/>
          <w:szCs w:val="18"/>
        </w:rPr>
        <w:t>纳秒级</w:t>
      </w:r>
      <w:proofErr w:type="gramEnd"/>
      <w:r w:rsidRPr="00896C9D">
        <w:rPr>
          <w:rFonts w:ascii="微软雅黑" w:eastAsia="微软雅黑" w:hAnsi="微软雅黑"/>
          <w:sz w:val="18"/>
          <w:szCs w:val="18"/>
        </w:rPr>
        <w:t>差距，缺点是如果存在</w:t>
      </w:r>
      <w:proofErr w:type="gramStart"/>
      <w:r w:rsidRPr="00896C9D">
        <w:rPr>
          <w:rFonts w:ascii="微软雅黑" w:eastAsia="微软雅黑" w:hAnsi="微软雅黑"/>
          <w:sz w:val="18"/>
          <w:szCs w:val="18"/>
        </w:rPr>
        <w:t>锁竞争</w:t>
      </w:r>
      <w:proofErr w:type="gramEnd"/>
      <w:r w:rsidRPr="00896C9D">
        <w:rPr>
          <w:rFonts w:ascii="微软雅黑" w:eastAsia="微软雅黑" w:hAnsi="微软雅黑"/>
          <w:sz w:val="18"/>
          <w:szCs w:val="18"/>
        </w:rPr>
        <w:t>会带来额外锁撤销的消耗，适用只有一个线程访问同步代码块的场景。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轻量级锁的优点是竞争线程不阻塞，程序响应速度快，缺点是如果线程始终</w:t>
      </w:r>
      <w:proofErr w:type="gramStart"/>
      <w:r w:rsidRPr="00896C9D">
        <w:rPr>
          <w:rFonts w:ascii="微软雅黑" w:eastAsia="微软雅黑" w:hAnsi="微软雅黑"/>
          <w:sz w:val="18"/>
          <w:szCs w:val="18"/>
        </w:rPr>
        <w:t>得不到锁会自旋</w:t>
      </w:r>
      <w:proofErr w:type="gramEnd"/>
      <w:r w:rsidRPr="00896C9D">
        <w:rPr>
          <w:rFonts w:ascii="微软雅黑" w:eastAsia="微软雅黑" w:hAnsi="微软雅黑"/>
          <w:sz w:val="18"/>
          <w:szCs w:val="18"/>
        </w:rPr>
        <w:t>消耗 CPU，适用追求响应时间、同步代码</w:t>
      </w:r>
      <w:proofErr w:type="gramStart"/>
      <w:r w:rsidRPr="00896C9D">
        <w:rPr>
          <w:rFonts w:ascii="微软雅黑" w:eastAsia="微软雅黑" w:hAnsi="微软雅黑"/>
          <w:sz w:val="18"/>
          <w:szCs w:val="18"/>
        </w:rPr>
        <w:t>块执行</w:t>
      </w:r>
      <w:proofErr w:type="gramEnd"/>
      <w:r w:rsidRPr="00896C9D">
        <w:rPr>
          <w:rFonts w:ascii="微软雅黑" w:eastAsia="微软雅黑" w:hAnsi="微软雅黑"/>
          <w:sz w:val="18"/>
          <w:szCs w:val="18"/>
        </w:rPr>
        <w:t>快的场景。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重量级锁的优点是线程竞争不使用自旋不消耗CPU，缺点是线程会阻塞，响应时间慢，适应追求吞吐量、同步代码</w:t>
      </w:r>
      <w:proofErr w:type="gramStart"/>
      <w:r w:rsidRPr="00896C9D">
        <w:rPr>
          <w:rFonts w:ascii="微软雅黑" w:eastAsia="微软雅黑" w:hAnsi="微软雅黑"/>
          <w:sz w:val="18"/>
          <w:szCs w:val="18"/>
        </w:rPr>
        <w:t>块执行慢</w:t>
      </w:r>
      <w:proofErr w:type="gramEnd"/>
      <w:r w:rsidRPr="00896C9D">
        <w:rPr>
          <w:rFonts w:ascii="微软雅黑" w:eastAsia="微软雅黑" w:hAnsi="微软雅黑"/>
          <w:sz w:val="18"/>
          <w:szCs w:val="18"/>
        </w:rPr>
        <w:t>的场景。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Q10：Lock 和 synchronized 有什么区别？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Lock 接是 juc 包的顶层接口，基于Lock 接口，用户能够</w:t>
      </w:r>
      <w:proofErr w:type="gramStart"/>
      <w:r w:rsidRPr="00896C9D">
        <w:rPr>
          <w:rFonts w:ascii="微软雅黑" w:eastAsia="微软雅黑" w:hAnsi="微软雅黑"/>
          <w:sz w:val="18"/>
          <w:szCs w:val="18"/>
        </w:rPr>
        <w:t>以非块结构</w:t>
      </w:r>
      <w:proofErr w:type="gramEnd"/>
      <w:r w:rsidRPr="00896C9D">
        <w:rPr>
          <w:rFonts w:ascii="微软雅黑" w:eastAsia="微软雅黑" w:hAnsi="微软雅黑"/>
          <w:sz w:val="18"/>
          <w:szCs w:val="18"/>
        </w:rPr>
        <w:t>来实现互斥同步，摆脱了语言特性束缚，在类库层面实现同步。Lock 并未用到 synchronized，而是利用了 volatile 的可见性。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重入锁</w:t>
      </w:r>
      <w:proofErr w:type="gramEnd"/>
      <w:r w:rsidRPr="00896C9D">
        <w:rPr>
          <w:rFonts w:ascii="微软雅黑" w:eastAsia="微软雅黑" w:hAnsi="微软雅黑"/>
          <w:sz w:val="18"/>
          <w:szCs w:val="18"/>
        </w:rPr>
        <w:t xml:space="preserve"> ReentrantLock 是 Lock 最常见的实现，与 synchronized 一样可重入，不过它增加了一些高级功能：</w:t>
      </w:r>
    </w:p>
    <w:p w:rsidR="00482A2E" w:rsidRPr="00896C9D" w:rsidRDefault="00482A2E" w:rsidP="00141450">
      <w:pPr>
        <w:widowControl/>
        <w:numPr>
          <w:ilvl w:val="0"/>
          <w:numId w:val="18"/>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w:t>
      </w:r>
      <w:r w:rsidRPr="00896C9D">
        <w:rPr>
          <w:rStyle w:val="a7"/>
          <w:rFonts w:ascii="微软雅黑" w:eastAsia="微软雅黑" w:hAnsi="微软雅黑"/>
          <w:sz w:val="18"/>
          <w:szCs w:val="18"/>
        </w:rPr>
        <w:t>等待可中断： *</w:t>
      </w:r>
      <w:r w:rsidRPr="00896C9D">
        <w:rPr>
          <w:rFonts w:ascii="微软雅黑" w:eastAsia="微软雅黑" w:hAnsi="微软雅黑"/>
          <w:sz w:val="18"/>
          <w:szCs w:val="18"/>
        </w:rPr>
        <w:t xml:space="preserve">持有锁的线程长期不释放锁时，正在等待的线程可以选择放弃等待而处理其他事情。 </w:t>
      </w:r>
    </w:p>
    <w:p w:rsidR="00482A2E" w:rsidRPr="00896C9D" w:rsidRDefault="00482A2E" w:rsidP="00141450">
      <w:pPr>
        <w:widowControl/>
        <w:numPr>
          <w:ilvl w:val="0"/>
          <w:numId w:val="18"/>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公平锁：</w:t>
      </w:r>
      <w:r w:rsidRPr="00896C9D">
        <w:rPr>
          <w:rFonts w:ascii="微软雅黑" w:eastAsia="微软雅黑" w:hAnsi="微软雅黑"/>
          <w:sz w:val="18"/>
          <w:szCs w:val="18"/>
        </w:rPr>
        <w:t xml:space="preserve"> </w:t>
      </w:r>
      <w:proofErr w:type="gramStart"/>
      <w:r w:rsidRPr="00896C9D">
        <w:rPr>
          <w:rFonts w:ascii="微软雅黑" w:eastAsia="微软雅黑" w:hAnsi="微软雅黑"/>
          <w:sz w:val="18"/>
          <w:szCs w:val="18"/>
        </w:rPr>
        <w:t>公平锁指多个</w:t>
      </w:r>
      <w:proofErr w:type="gramEnd"/>
      <w:r w:rsidRPr="00896C9D">
        <w:rPr>
          <w:rFonts w:ascii="微软雅黑" w:eastAsia="微软雅黑" w:hAnsi="微软雅黑"/>
          <w:sz w:val="18"/>
          <w:szCs w:val="18"/>
        </w:rPr>
        <w:t xml:space="preserve">线程在等待同一个锁时，必须按照申请锁的顺序来依次获得锁，而非公平锁不保证这一点，在锁被释放时，任何线程都有机会获得锁。synchronized 是非公平的，ReentrantLock 在默认情况下是非公平的，可以通过构造方法指定公平锁。一旦使用了公平锁，性能会急剧下降，影响吞吐量。 </w:t>
      </w:r>
    </w:p>
    <w:p w:rsidR="00482A2E" w:rsidRPr="00896C9D" w:rsidRDefault="00482A2E" w:rsidP="00141450">
      <w:pPr>
        <w:widowControl/>
        <w:numPr>
          <w:ilvl w:val="0"/>
          <w:numId w:val="18"/>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锁绑定多个条件：</w:t>
      </w:r>
      <w:r w:rsidRPr="00896C9D">
        <w:rPr>
          <w:rFonts w:ascii="微软雅黑" w:eastAsia="微软雅黑" w:hAnsi="微软雅黑"/>
          <w:sz w:val="18"/>
          <w:szCs w:val="18"/>
        </w:rPr>
        <w:t xml:space="preserve"> 一个 ReentrantLock 可以同时绑定多个 Condition。synchronized 中</w:t>
      </w:r>
      <w:proofErr w:type="gramStart"/>
      <w:r w:rsidRPr="00896C9D">
        <w:rPr>
          <w:rFonts w:ascii="微软雅黑" w:eastAsia="微软雅黑" w:hAnsi="微软雅黑"/>
          <w:sz w:val="18"/>
          <w:szCs w:val="18"/>
        </w:rPr>
        <w:t>锁对象</w:t>
      </w:r>
      <w:proofErr w:type="gramEnd"/>
      <w:r w:rsidRPr="00896C9D">
        <w:rPr>
          <w:rFonts w:ascii="微软雅黑" w:eastAsia="微软雅黑" w:hAnsi="微软雅黑"/>
          <w:sz w:val="18"/>
          <w:szCs w:val="18"/>
        </w:rPr>
        <w:t xml:space="preserve">的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跟 </w:t>
      </w:r>
      <w:r w:rsidRPr="00896C9D">
        <w:rPr>
          <w:rStyle w:val="HTML"/>
          <w:rFonts w:ascii="微软雅黑" w:eastAsia="微软雅黑" w:hAnsi="微软雅黑"/>
          <w:sz w:val="18"/>
          <w:szCs w:val="18"/>
        </w:rPr>
        <w:t>notify</w:t>
      </w:r>
      <w:r w:rsidRPr="00896C9D">
        <w:rPr>
          <w:rFonts w:ascii="微软雅黑" w:eastAsia="微软雅黑" w:hAnsi="微软雅黑"/>
          <w:sz w:val="18"/>
          <w:szCs w:val="18"/>
        </w:rPr>
        <w:t xml:space="preserve"> 可以实现一个隐含条件，如果要和多个条件关联就不得不额外添加锁，而 ReentrantLock 可以多次调用 </w:t>
      </w:r>
      <w:r w:rsidRPr="00896C9D">
        <w:rPr>
          <w:rStyle w:val="HTML"/>
          <w:rFonts w:ascii="微软雅黑" w:eastAsia="微软雅黑" w:hAnsi="微软雅黑"/>
          <w:sz w:val="18"/>
          <w:szCs w:val="18"/>
        </w:rPr>
        <w:t>newCondition</w:t>
      </w:r>
      <w:r w:rsidRPr="00896C9D">
        <w:rPr>
          <w:rFonts w:ascii="微软雅黑" w:eastAsia="微软雅黑" w:hAnsi="微软雅黑"/>
          <w:sz w:val="18"/>
          <w:szCs w:val="18"/>
        </w:rPr>
        <w:t xml:space="preserve"> 创建多个条件。 </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一般优先考虑使用 synchronized：① synchronized 是语法层面的同步，足够简单。② Lock 必须确保在 finally 中释放锁，否则一旦抛出异常有可能永远不会释放锁。使用 synchronized 可以由 JVM 来确保即使出现异常锁也能正常释放。③ 尽管 JDK5 时 ReentrantLock 的性能优于 synchronized，但在 JDK6 进行锁优化后二者的性能基本持平。从长远来看 JVM 更容易针对synchronized 优化，因为 JVM 可以在线程和对象的元数据中记录 synchronized 中锁的相关信息，而使用 Lock 的话 JVM 很难得知具体哪些</w:t>
      </w:r>
      <w:proofErr w:type="gramStart"/>
      <w:r w:rsidRPr="00896C9D">
        <w:rPr>
          <w:rFonts w:ascii="微软雅黑" w:eastAsia="微软雅黑" w:hAnsi="微软雅黑"/>
          <w:sz w:val="18"/>
          <w:szCs w:val="18"/>
        </w:rPr>
        <w:t>锁对象</w:t>
      </w:r>
      <w:proofErr w:type="gramEnd"/>
      <w:r w:rsidRPr="00896C9D">
        <w:rPr>
          <w:rFonts w:ascii="微软雅黑" w:eastAsia="微软雅黑" w:hAnsi="微软雅黑"/>
          <w:sz w:val="18"/>
          <w:szCs w:val="18"/>
        </w:rPr>
        <w:t>是由特定线程持有的。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Q11：ReentrantLock 的可重入是怎么实现的？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以非公平锁为例，通过 </w:t>
      </w:r>
      <w:r w:rsidRPr="00896C9D">
        <w:rPr>
          <w:rStyle w:val="HTML"/>
          <w:rFonts w:ascii="微软雅黑" w:eastAsia="微软雅黑" w:hAnsi="微软雅黑"/>
          <w:sz w:val="18"/>
          <w:szCs w:val="18"/>
        </w:rPr>
        <w:t>nonfairTryAcquire</w:t>
      </w:r>
      <w:r w:rsidRPr="00896C9D">
        <w:rPr>
          <w:rFonts w:ascii="微软雅黑" w:eastAsia="微软雅黑" w:hAnsi="微软雅黑"/>
          <w:sz w:val="18"/>
          <w:szCs w:val="18"/>
        </w:rPr>
        <w:t xml:space="preserve"> 方法获取锁，该方法增加了再次获取同步状态的处理逻辑：判断当前线程是否为获取锁的线程来决定获取是否成功，如果是获取锁的线程再次请求则将同步状态值增加并返回 true，表示获取同步状态成功。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成功获取锁的线程再次获取锁将增加同步状态值，释放同步状态时将减少同步状态值。如果锁被获取了 n 次，那么前 n-1 次 </w:t>
      </w:r>
      <w:r w:rsidRPr="00896C9D">
        <w:rPr>
          <w:rStyle w:val="HTML"/>
          <w:rFonts w:ascii="微软雅黑" w:eastAsia="微软雅黑" w:hAnsi="微软雅黑"/>
          <w:sz w:val="18"/>
          <w:szCs w:val="18"/>
        </w:rPr>
        <w:t>tryRelease</w:t>
      </w:r>
      <w:r w:rsidRPr="00896C9D">
        <w:rPr>
          <w:rFonts w:ascii="微软雅黑" w:eastAsia="微软雅黑" w:hAnsi="微软雅黑"/>
          <w:sz w:val="18"/>
          <w:szCs w:val="18"/>
        </w:rPr>
        <w:t xml:space="preserve"> 方法必须都返回 fasle，只有同步状态完全释放才能返回 true，该方法将同步状态是否为 0 作为最终释放条件，释放时将占有线程设置为null 并返回 true。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对于非公平</w:t>
      </w:r>
      <w:proofErr w:type="gramStart"/>
      <w:r w:rsidRPr="00896C9D">
        <w:rPr>
          <w:rFonts w:ascii="微软雅黑" w:eastAsia="微软雅黑" w:hAnsi="微软雅黑"/>
          <w:sz w:val="18"/>
          <w:szCs w:val="18"/>
        </w:rPr>
        <w:t>锁只要</w:t>
      </w:r>
      <w:proofErr w:type="gramEnd"/>
      <w:r w:rsidRPr="00896C9D">
        <w:rPr>
          <w:rFonts w:ascii="微软雅黑" w:eastAsia="微软雅黑" w:hAnsi="微软雅黑"/>
          <w:sz w:val="18"/>
          <w:szCs w:val="18"/>
        </w:rPr>
        <w:t xml:space="preserve"> CAS 设置同步状态成功则表示当前线程获取了锁，而</w:t>
      </w:r>
      <w:proofErr w:type="gramStart"/>
      <w:r w:rsidRPr="00896C9D">
        <w:rPr>
          <w:rFonts w:ascii="微软雅黑" w:eastAsia="微软雅黑" w:hAnsi="微软雅黑"/>
          <w:sz w:val="18"/>
          <w:szCs w:val="18"/>
        </w:rPr>
        <w:t>公平锁则不同</w:t>
      </w:r>
      <w:proofErr w:type="gramEnd"/>
      <w:r w:rsidRPr="00896C9D">
        <w:rPr>
          <w:rFonts w:ascii="微软雅黑" w:eastAsia="微软雅黑" w:hAnsi="微软雅黑"/>
          <w:sz w:val="18"/>
          <w:szCs w:val="18"/>
        </w:rPr>
        <w:t xml:space="preserve">。公平锁使用 </w:t>
      </w:r>
      <w:r w:rsidRPr="00896C9D">
        <w:rPr>
          <w:rStyle w:val="HTML"/>
          <w:rFonts w:ascii="微软雅黑" w:eastAsia="微软雅黑" w:hAnsi="微软雅黑"/>
          <w:sz w:val="18"/>
          <w:szCs w:val="18"/>
        </w:rPr>
        <w:t>tryAcquire</w:t>
      </w:r>
      <w:r w:rsidRPr="00896C9D">
        <w:rPr>
          <w:rFonts w:ascii="微软雅黑" w:eastAsia="微软雅黑" w:hAnsi="微软雅黑"/>
          <w:sz w:val="18"/>
          <w:szCs w:val="18"/>
        </w:rPr>
        <w:t xml:space="preserve"> 方法，该方法与</w:t>
      </w:r>
      <w:r w:rsidRPr="00896C9D">
        <w:rPr>
          <w:rStyle w:val="HTML"/>
          <w:rFonts w:ascii="微软雅黑" w:eastAsia="微软雅黑" w:hAnsi="微软雅黑"/>
          <w:sz w:val="18"/>
          <w:szCs w:val="18"/>
        </w:rPr>
        <w:t>nonfairTryAcquire</w:t>
      </w:r>
      <w:r w:rsidRPr="00896C9D">
        <w:rPr>
          <w:rFonts w:ascii="微软雅黑" w:eastAsia="微软雅黑" w:hAnsi="微软雅黑"/>
          <w:sz w:val="18"/>
          <w:szCs w:val="18"/>
        </w:rPr>
        <w:t xml:space="preserve"> 的唯一区别就是判断条件中多了对同步队列中当前节点</w:t>
      </w:r>
      <w:r w:rsidRPr="00896C9D">
        <w:rPr>
          <w:rFonts w:ascii="微软雅黑" w:eastAsia="微软雅黑" w:hAnsi="微软雅黑"/>
          <w:sz w:val="18"/>
          <w:szCs w:val="18"/>
        </w:rPr>
        <w:lastRenderedPageBreak/>
        <w:t>是否有前驱节点的判断，如果该方法返回 true 表示有线程比当前线程更早请求锁，因此需要等待前驱线程获取并释放锁后才能获取锁。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Q12：什么是读写锁？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ReentrantLock 是排他锁，同一时刻只允许一个线程访问，读写锁在同一时刻允许多个读线程访问，在写线程访问时，所有的读写</w:t>
      </w:r>
      <w:proofErr w:type="gramStart"/>
      <w:r w:rsidRPr="00896C9D">
        <w:rPr>
          <w:rFonts w:ascii="微软雅黑" w:eastAsia="微软雅黑" w:hAnsi="微软雅黑"/>
          <w:sz w:val="18"/>
          <w:szCs w:val="18"/>
        </w:rPr>
        <w:t>线程均</w:t>
      </w:r>
      <w:proofErr w:type="gramEnd"/>
      <w:r w:rsidRPr="00896C9D">
        <w:rPr>
          <w:rFonts w:ascii="微软雅黑" w:eastAsia="微软雅黑" w:hAnsi="微软雅黑"/>
          <w:sz w:val="18"/>
          <w:szCs w:val="18"/>
        </w:rPr>
        <w:t>阻塞。读写锁维护了一个读锁和一个写锁，通过分离读写锁使并发性相比排他</w:t>
      </w:r>
      <w:proofErr w:type="gramStart"/>
      <w:r w:rsidRPr="00896C9D">
        <w:rPr>
          <w:rFonts w:ascii="微软雅黑" w:eastAsia="微软雅黑" w:hAnsi="微软雅黑"/>
          <w:sz w:val="18"/>
          <w:szCs w:val="18"/>
        </w:rPr>
        <w:t>锁有了</w:t>
      </w:r>
      <w:proofErr w:type="gramEnd"/>
      <w:r w:rsidRPr="00896C9D">
        <w:rPr>
          <w:rFonts w:ascii="微软雅黑" w:eastAsia="微软雅黑" w:hAnsi="微软雅黑"/>
          <w:sz w:val="18"/>
          <w:szCs w:val="18"/>
        </w:rPr>
        <w:t>很大提升。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读写锁依赖 AQS 来实现同步功能，读写状态就是其同步器的同步状态。读写锁的自定义同步器需要在同步状态，即一个 int 变量上维护多个读线程和一个写线程的状态。读写锁将变量切分成了两个部分，高 16 位表示读，低 16 位表示写。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写锁是可重入排他锁，如果当前线程已经获得了写锁则增加写状态，如果当前线程在获取写锁时，读锁已经被获取或者该线程不是已经获得写锁的线程则进入等待。写锁的释放与 ReentrantLock 的释放类似，每次释放减少写状态，</w:t>
      </w:r>
      <w:proofErr w:type="gramStart"/>
      <w:r w:rsidRPr="00896C9D">
        <w:rPr>
          <w:rFonts w:ascii="微软雅黑" w:eastAsia="微软雅黑" w:hAnsi="微软雅黑"/>
          <w:sz w:val="18"/>
          <w:szCs w:val="18"/>
        </w:rPr>
        <w:t>当写状态</w:t>
      </w:r>
      <w:proofErr w:type="gramEnd"/>
      <w:r w:rsidRPr="00896C9D">
        <w:rPr>
          <w:rFonts w:ascii="微软雅黑" w:eastAsia="微软雅黑" w:hAnsi="微软雅黑"/>
          <w:sz w:val="18"/>
          <w:szCs w:val="18"/>
        </w:rPr>
        <w:t>为 0 时表示写锁已被释放。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读锁是可重入共享锁，能够被多个线程同时获取，在没有其他写线程访问时，读锁总会被成功获取。如果当前线程已经获取了读锁，则增加读状态。如果当前线程在获取读锁时，写锁已被其他线程获取则进入等待。读锁每次释放会减少读状态，减少的值是（1&lt;&lt;16），读锁的释放是线程安全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锁</w:t>
      </w:r>
      <w:proofErr w:type="gramStart"/>
      <w:r w:rsidRPr="00896C9D">
        <w:rPr>
          <w:rStyle w:val="a6"/>
          <w:rFonts w:ascii="微软雅黑" w:eastAsia="微软雅黑" w:hAnsi="微软雅黑"/>
          <w:sz w:val="18"/>
          <w:szCs w:val="18"/>
        </w:rPr>
        <w:t>降级</w:t>
      </w:r>
      <w:r w:rsidRPr="00896C9D">
        <w:rPr>
          <w:rFonts w:ascii="微软雅黑" w:eastAsia="微软雅黑" w:hAnsi="微软雅黑"/>
          <w:sz w:val="18"/>
          <w:szCs w:val="18"/>
        </w:rPr>
        <w:t>指</w:t>
      </w:r>
      <w:proofErr w:type="gramEnd"/>
      <w:r w:rsidRPr="00896C9D">
        <w:rPr>
          <w:rFonts w:ascii="微软雅黑" w:eastAsia="微软雅黑" w:hAnsi="微软雅黑"/>
          <w:sz w:val="18"/>
          <w:szCs w:val="18"/>
        </w:rPr>
        <w:t>把持住当前拥有的写锁，再获取读锁，随后释放先前拥有的写锁。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锁降级中读锁的获取是必要的，这是为了保证数据可见性，如果当前线程不获取读锁而直接释放写锁，假设此刻另一个线程 A 获取写锁修改了数据，当前线程无法感知线程 A 的数据更新。如果当前线程获取读锁，遵循锁降级的步骤，A 将被阻塞，直到当前线程使用数据并释放读锁之后，线程 A 才能获取写锁进行数据更新。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Q13：AQS 了解吗？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AQS 队列同步器是用来构建锁或其他同步组件的基础框架，它使用一个 volatile int state 变量作为共享资源，如果线程获取资源失败，则进入同步队列等待；如果获取成功就执行临界区代码，释放资源时会通知同步队列中的等待线程。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同步器的主要使用方式是继承，子</w:t>
      </w:r>
      <w:proofErr w:type="gramStart"/>
      <w:r w:rsidRPr="00896C9D">
        <w:rPr>
          <w:rFonts w:ascii="微软雅黑" w:eastAsia="微软雅黑" w:hAnsi="微软雅黑"/>
          <w:sz w:val="18"/>
          <w:szCs w:val="18"/>
        </w:rPr>
        <w:t>类通过</w:t>
      </w:r>
      <w:proofErr w:type="gramEnd"/>
      <w:r w:rsidRPr="00896C9D">
        <w:rPr>
          <w:rFonts w:ascii="微软雅黑" w:eastAsia="微软雅黑" w:hAnsi="微软雅黑"/>
          <w:sz w:val="18"/>
          <w:szCs w:val="18"/>
        </w:rPr>
        <w:t xml:space="preserve">继承同步器并实现它的抽象方法来管理同步状态，对同步状态进行更改需要使用同步器提供的 3个方法 </w:t>
      </w:r>
      <w:r w:rsidRPr="00896C9D">
        <w:rPr>
          <w:rStyle w:val="HTML"/>
          <w:rFonts w:ascii="微软雅黑" w:eastAsia="微软雅黑" w:hAnsi="微软雅黑"/>
          <w:sz w:val="18"/>
          <w:szCs w:val="18"/>
        </w:rPr>
        <w:t>getState</w:t>
      </w:r>
      <w:r w:rsidRPr="00896C9D">
        <w:rPr>
          <w:rFonts w:ascii="微软雅黑" w:eastAsia="微软雅黑" w:hAnsi="微软雅黑"/>
          <w:sz w:val="18"/>
          <w:szCs w:val="18"/>
        </w:rPr>
        <w:t>、</w:t>
      </w:r>
      <w:r w:rsidRPr="00896C9D">
        <w:rPr>
          <w:rStyle w:val="HTML"/>
          <w:rFonts w:ascii="微软雅黑" w:eastAsia="微软雅黑" w:hAnsi="微软雅黑"/>
          <w:sz w:val="18"/>
          <w:szCs w:val="18"/>
        </w:rPr>
        <w:t>setState</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compareAndSetState</w:t>
      </w:r>
      <w:r w:rsidRPr="00896C9D">
        <w:rPr>
          <w:rFonts w:ascii="微软雅黑" w:eastAsia="微软雅黑" w:hAnsi="微软雅黑"/>
          <w:sz w:val="18"/>
          <w:szCs w:val="18"/>
        </w:rPr>
        <w:t xml:space="preserve"> ，它们保证状态改变是安全的。子类推荐被定义为自定义同步组件的静态内部类，同步器自身没有实现任何同步接口，它仅仅定义若干同步状态获取和释放的方法，同步器既支持独占式也支持共享式。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同步器是实现锁的关键，在锁的实现中聚合同步器，利用同步器实现锁的语义。锁面向使用者，定义了使用者与锁交互的接口，隐藏实现细节；同步器面向锁的实现者，简化了锁的实现方式，屏蔽了同步状态管理、线程排队、等待与唤醒等底层操作。</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每当有新线程请求资源时都会进入一个等待队列，只有当持有锁的线程释放</w:t>
      </w:r>
      <w:proofErr w:type="gramStart"/>
      <w:r w:rsidRPr="00896C9D">
        <w:rPr>
          <w:rFonts w:ascii="微软雅黑" w:eastAsia="微软雅黑" w:hAnsi="微软雅黑"/>
          <w:sz w:val="18"/>
          <w:szCs w:val="18"/>
        </w:rPr>
        <w:t>锁资源</w:t>
      </w:r>
      <w:proofErr w:type="gramEnd"/>
      <w:r w:rsidRPr="00896C9D">
        <w:rPr>
          <w:rFonts w:ascii="微软雅黑" w:eastAsia="微软雅黑" w:hAnsi="微软雅黑"/>
          <w:sz w:val="18"/>
          <w:szCs w:val="18"/>
        </w:rPr>
        <w:t>后该线程才能持有资源。等待队列通过双向</w:t>
      </w:r>
      <w:hyperlink r:id="rId92"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实现，线程被封装在</w:t>
      </w:r>
      <w:hyperlink r:id="rId9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的 Node 节点中，Node 的等待状态包括：CANCELLED（线程已取消）、SIGNAL（线程需要唤醒）、CONDITION （线程正在等待）、PROPAGATE（后继节点会传播唤醒操作，只在共享模式下起作用）。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Q14：AQS 有哪两种模式？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独占模式</w:t>
      </w:r>
      <w:r w:rsidRPr="00896C9D">
        <w:rPr>
          <w:rFonts w:ascii="微软雅黑" w:eastAsia="微软雅黑" w:hAnsi="微软雅黑"/>
          <w:sz w:val="18"/>
          <w:szCs w:val="18"/>
        </w:rPr>
        <w:t>表示锁只会被一个线程占用，其他线程必须等到持有锁的线程释放锁后才能获取锁，同一时间只能有一个线程获取到锁。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共享模式</w:t>
      </w:r>
      <w:r w:rsidRPr="00896C9D">
        <w:rPr>
          <w:rFonts w:ascii="微软雅黑" w:eastAsia="微软雅黑" w:hAnsi="微软雅黑"/>
          <w:sz w:val="18"/>
          <w:szCs w:val="18"/>
        </w:rPr>
        <w:t>表示多个线程获取同一个锁有可能成功，ReadLock 就采用共享模式。</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独占模式通过 acquire 和 release 方法获取和释放锁，共享模式通过 acquireShared 和 releaseShared 方法获取和释放锁。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Q15：AQS 独占式获取/释放锁的原理？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获取同步状态时，调用 </w:t>
      </w:r>
      <w:r w:rsidRPr="00896C9D">
        <w:rPr>
          <w:rStyle w:val="HTML"/>
          <w:rFonts w:ascii="微软雅黑" w:eastAsia="微软雅黑" w:hAnsi="微软雅黑"/>
          <w:sz w:val="18"/>
          <w:szCs w:val="18"/>
        </w:rPr>
        <w:t>acquire</w:t>
      </w:r>
      <w:r w:rsidRPr="00896C9D">
        <w:rPr>
          <w:rFonts w:ascii="微软雅黑" w:eastAsia="微软雅黑" w:hAnsi="微软雅黑"/>
          <w:sz w:val="18"/>
          <w:szCs w:val="18"/>
        </w:rPr>
        <w:t xml:space="preserve"> 方法，维护一个同步队列，使用 </w:t>
      </w:r>
      <w:r w:rsidRPr="00896C9D">
        <w:rPr>
          <w:rStyle w:val="HTML"/>
          <w:rFonts w:ascii="微软雅黑" w:eastAsia="微软雅黑" w:hAnsi="微软雅黑"/>
          <w:sz w:val="18"/>
          <w:szCs w:val="18"/>
        </w:rPr>
        <w:t>tryAcquire</w:t>
      </w:r>
      <w:r w:rsidRPr="00896C9D">
        <w:rPr>
          <w:rFonts w:ascii="微软雅黑" w:eastAsia="微软雅黑" w:hAnsi="微软雅黑"/>
          <w:sz w:val="18"/>
          <w:szCs w:val="18"/>
        </w:rPr>
        <w:t xml:space="preserve"> 方法安全地获取线程同步状态，获取失败的线程会被构造同步节点并通过 </w:t>
      </w:r>
      <w:r w:rsidRPr="00896C9D">
        <w:rPr>
          <w:rStyle w:val="HTML"/>
          <w:rFonts w:ascii="微软雅黑" w:eastAsia="微软雅黑" w:hAnsi="微软雅黑"/>
          <w:sz w:val="18"/>
          <w:szCs w:val="18"/>
        </w:rPr>
        <w:t>addWaiter</w:t>
      </w:r>
      <w:r w:rsidRPr="00896C9D">
        <w:rPr>
          <w:rFonts w:ascii="微软雅黑" w:eastAsia="微软雅黑" w:hAnsi="微软雅黑"/>
          <w:sz w:val="18"/>
          <w:szCs w:val="18"/>
        </w:rPr>
        <w:t xml:space="preserve"> 方法加入到同步队列的尾部，在队列中自</w:t>
      </w:r>
      <w:r w:rsidRPr="00896C9D">
        <w:rPr>
          <w:rFonts w:ascii="微软雅黑" w:eastAsia="微软雅黑" w:hAnsi="微软雅黑"/>
          <w:sz w:val="18"/>
          <w:szCs w:val="18"/>
        </w:rPr>
        <w:lastRenderedPageBreak/>
        <w:t xml:space="preserve">旋。之后调用 </w:t>
      </w:r>
      <w:r w:rsidRPr="00896C9D">
        <w:rPr>
          <w:rStyle w:val="HTML"/>
          <w:rFonts w:ascii="微软雅黑" w:eastAsia="微软雅黑" w:hAnsi="微软雅黑"/>
          <w:sz w:val="18"/>
          <w:szCs w:val="18"/>
        </w:rPr>
        <w:t>acquireQueued</w:t>
      </w:r>
      <w:r w:rsidRPr="00896C9D">
        <w:rPr>
          <w:rFonts w:ascii="微软雅黑" w:eastAsia="微软雅黑" w:hAnsi="微软雅黑"/>
          <w:sz w:val="18"/>
          <w:szCs w:val="18"/>
        </w:rPr>
        <w:t xml:space="preserve"> 方法使得该节点以死循环的方式获取同步状态，如果获取不到则阻塞，被阻塞线程的唤醒主要依靠前驱节点的出队或被中断实现，移出队列或停止自旋的条件是前驱节点是头结点且成功获取了同步状态。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释放同步状态时，同步器调用 </w:t>
      </w:r>
      <w:r w:rsidRPr="00896C9D">
        <w:rPr>
          <w:rStyle w:val="HTML"/>
          <w:rFonts w:ascii="微软雅黑" w:eastAsia="微软雅黑" w:hAnsi="微软雅黑"/>
          <w:sz w:val="18"/>
          <w:szCs w:val="18"/>
        </w:rPr>
        <w:t>tryRelease</w:t>
      </w:r>
      <w:r w:rsidRPr="00896C9D">
        <w:rPr>
          <w:rFonts w:ascii="微软雅黑" w:eastAsia="微软雅黑" w:hAnsi="微软雅黑"/>
          <w:sz w:val="18"/>
          <w:szCs w:val="18"/>
        </w:rPr>
        <w:t xml:space="preserve"> 方法释放同步状态，然后调用 </w:t>
      </w:r>
      <w:r w:rsidRPr="00896C9D">
        <w:rPr>
          <w:rStyle w:val="HTML"/>
          <w:rFonts w:ascii="微软雅黑" w:eastAsia="微软雅黑" w:hAnsi="微软雅黑"/>
          <w:sz w:val="18"/>
          <w:szCs w:val="18"/>
        </w:rPr>
        <w:t>unparkSuccessor</w:t>
      </w:r>
      <w:r w:rsidRPr="00896C9D">
        <w:rPr>
          <w:rFonts w:ascii="微软雅黑" w:eastAsia="微软雅黑" w:hAnsi="微软雅黑"/>
          <w:sz w:val="18"/>
          <w:szCs w:val="18"/>
        </w:rPr>
        <w:t xml:space="preserve"> 方法唤醒头节点的后继节点，使后继节点重新尝试获取同步状态。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Q16：为什么只有前驱节点是头节点时才能尝试获取同步状态？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头节点是成功获取到同步状态的节点，后继节点的线程被唤醒后需要检查自己的前驱节点是否是头节点。</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目的是维护同步队列的 FIFO 原则，节点和节点在循环检查的过程中基本不通信，而是简单判断自己的前驱是否为头节点，这样就使节点的释放规则符合 FIFO，并且也便于对过早通知的处理，过早通知指前驱节点不是头节点的线程由于中断被唤醒。</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Q17：AQS 共享式</w:t>
      </w:r>
      <w:proofErr w:type="gramStart"/>
      <w:r w:rsidRPr="00896C9D">
        <w:rPr>
          <w:rFonts w:ascii="微软雅黑" w:eastAsia="微软雅黑" w:hAnsi="微软雅黑"/>
          <w:sz w:val="18"/>
          <w:szCs w:val="18"/>
        </w:rPr>
        <w:t>式</w:t>
      </w:r>
      <w:proofErr w:type="gramEnd"/>
      <w:r w:rsidRPr="00896C9D">
        <w:rPr>
          <w:rFonts w:ascii="微软雅黑" w:eastAsia="微软雅黑" w:hAnsi="微软雅黑"/>
          <w:sz w:val="18"/>
          <w:szCs w:val="18"/>
        </w:rPr>
        <w:t>获取/释放锁的原理？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获取同步状态时，调用 </w:t>
      </w:r>
      <w:r w:rsidRPr="00896C9D">
        <w:rPr>
          <w:rStyle w:val="HTML"/>
          <w:rFonts w:ascii="微软雅黑" w:eastAsia="微软雅黑" w:hAnsi="微软雅黑"/>
          <w:sz w:val="18"/>
          <w:szCs w:val="18"/>
        </w:rPr>
        <w:t>acquireShared</w:t>
      </w:r>
      <w:r w:rsidRPr="00896C9D">
        <w:rPr>
          <w:rFonts w:ascii="微软雅黑" w:eastAsia="微软雅黑" w:hAnsi="微软雅黑"/>
          <w:sz w:val="18"/>
          <w:szCs w:val="18"/>
        </w:rPr>
        <w:t xml:space="preserve"> 方法，该方法调用 </w:t>
      </w:r>
      <w:r w:rsidRPr="00896C9D">
        <w:rPr>
          <w:rStyle w:val="HTML"/>
          <w:rFonts w:ascii="微软雅黑" w:eastAsia="微软雅黑" w:hAnsi="微软雅黑"/>
          <w:sz w:val="18"/>
          <w:szCs w:val="18"/>
        </w:rPr>
        <w:t>tryAcquireShared</w:t>
      </w:r>
      <w:r w:rsidRPr="00896C9D">
        <w:rPr>
          <w:rFonts w:ascii="微软雅黑" w:eastAsia="微软雅黑" w:hAnsi="微软雅黑"/>
          <w:sz w:val="18"/>
          <w:szCs w:val="18"/>
        </w:rPr>
        <w:t xml:space="preserve"> 方法尝试获取同步状态，返回值为 int 类型，返回值不小于</w:t>
      </w:r>
      <w:proofErr w:type="gramStart"/>
      <w:r w:rsidRPr="00896C9D">
        <w:rPr>
          <w:rFonts w:ascii="微软雅黑" w:eastAsia="微软雅黑" w:hAnsi="微软雅黑"/>
          <w:sz w:val="18"/>
          <w:szCs w:val="18"/>
        </w:rPr>
        <w:t>于</w:t>
      </w:r>
      <w:proofErr w:type="gramEnd"/>
      <w:r w:rsidRPr="00896C9D">
        <w:rPr>
          <w:rFonts w:ascii="微软雅黑" w:eastAsia="微软雅黑" w:hAnsi="微软雅黑"/>
          <w:sz w:val="18"/>
          <w:szCs w:val="18"/>
        </w:rPr>
        <w:t xml:space="preserve"> 0 表示能获取同步状态。因此在共享式获取锁的自旋过程中，成功获取同步状态并退出自旋的条件就是该方法的返回值不小于0。</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释放同步状态时，调用 </w:t>
      </w:r>
      <w:r w:rsidRPr="00896C9D">
        <w:rPr>
          <w:rStyle w:val="HTML"/>
          <w:rFonts w:ascii="微软雅黑" w:eastAsia="微软雅黑" w:hAnsi="微软雅黑"/>
          <w:sz w:val="18"/>
          <w:szCs w:val="18"/>
        </w:rPr>
        <w:t>releaseShared</w:t>
      </w:r>
      <w:r w:rsidRPr="00896C9D">
        <w:rPr>
          <w:rFonts w:ascii="微软雅黑" w:eastAsia="微软雅黑" w:hAnsi="微软雅黑"/>
          <w:sz w:val="18"/>
          <w:szCs w:val="18"/>
        </w:rPr>
        <w:t xml:space="preserve"> 方法，释放后会唤醒后续处于等待状态的节点。它和独占式的区别在于 </w:t>
      </w:r>
      <w:r w:rsidRPr="00896C9D">
        <w:rPr>
          <w:rStyle w:val="HTML"/>
          <w:rFonts w:ascii="微软雅黑" w:eastAsia="微软雅黑" w:hAnsi="微软雅黑"/>
          <w:sz w:val="18"/>
          <w:szCs w:val="18"/>
        </w:rPr>
        <w:t>tryReleaseShared</w:t>
      </w:r>
      <w:r w:rsidRPr="00896C9D">
        <w:rPr>
          <w:rFonts w:ascii="微软雅黑" w:eastAsia="微软雅黑" w:hAnsi="微软雅黑"/>
          <w:sz w:val="18"/>
          <w:szCs w:val="18"/>
        </w:rPr>
        <w:t xml:space="preserve"> 方法必须确保同步状态安全释放，通过循环 CAS 保证，因为释放同步状态的操作会同时来自多个线程。</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线程 13</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Q1：线程的生命周期有哪些状态？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NEW：新建状态，线程被创建且未启动，此时还未调用 </w:t>
      </w:r>
      <w:r w:rsidRPr="00896C9D">
        <w:rPr>
          <w:rStyle w:val="HTML"/>
          <w:rFonts w:ascii="微软雅黑" w:eastAsia="微软雅黑" w:hAnsi="微软雅黑"/>
          <w:sz w:val="18"/>
          <w:szCs w:val="18"/>
        </w:rPr>
        <w:t>start</w:t>
      </w:r>
      <w:r w:rsidRPr="00896C9D">
        <w:rPr>
          <w:rFonts w:ascii="微软雅黑" w:eastAsia="微软雅黑" w:hAnsi="微软雅黑"/>
          <w:sz w:val="18"/>
          <w:szCs w:val="18"/>
        </w:rPr>
        <w:t xml:space="preserve"> 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RUNNABLE：Java 将操作系统中的就绪和运行两种状态统称为 RUNNABLE，此时线程有可能在等待时间片，也有可能在执行。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BLOCKED：阻塞状态，可能由于锁被其他线程占用、调用了 </w:t>
      </w:r>
      <w:r w:rsidRPr="00896C9D">
        <w:rPr>
          <w:rStyle w:val="HTML"/>
          <w:rFonts w:ascii="微软雅黑" w:eastAsia="微软雅黑" w:hAnsi="微软雅黑"/>
          <w:sz w:val="18"/>
          <w:szCs w:val="18"/>
        </w:rPr>
        <w:t>sleep</w:t>
      </w:r>
      <w:r w:rsidRPr="00896C9D">
        <w:rPr>
          <w:rFonts w:ascii="微软雅黑" w:eastAsia="微软雅黑" w:hAnsi="微软雅黑"/>
          <w:sz w:val="18"/>
          <w:szCs w:val="18"/>
        </w:rPr>
        <w:t xml:space="preserve"> 或 </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方法、执行了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方法等。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WAITING：等待状态，该状态线程不会被分配 CPU 时间片，需要其他线程通知或中断。可能由于调用了无参的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TIME_WAITING：限期等待状态，可以在指定时间内自行返回。</w:t>
      </w:r>
      <w:proofErr w:type="gramStart"/>
      <w:r w:rsidRPr="00896C9D">
        <w:rPr>
          <w:rFonts w:ascii="微软雅黑" w:eastAsia="微软雅黑" w:hAnsi="微软雅黑"/>
          <w:sz w:val="18"/>
          <w:szCs w:val="18"/>
        </w:rPr>
        <w:t>导可能</w:t>
      </w:r>
      <w:proofErr w:type="gramEnd"/>
      <w:r w:rsidRPr="00896C9D">
        <w:rPr>
          <w:rFonts w:ascii="微软雅黑" w:eastAsia="微软雅黑" w:hAnsi="微软雅黑"/>
          <w:sz w:val="18"/>
          <w:szCs w:val="18"/>
        </w:rPr>
        <w:t>由于调用</w:t>
      </w:r>
      <w:proofErr w:type="gramStart"/>
      <w:r w:rsidRPr="00896C9D">
        <w:rPr>
          <w:rFonts w:ascii="微软雅黑" w:eastAsia="微软雅黑" w:hAnsi="微软雅黑"/>
          <w:sz w:val="18"/>
          <w:szCs w:val="18"/>
        </w:rPr>
        <w:t>了带参的</w:t>
      </w:r>
      <w:proofErr w:type="gramEnd"/>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TERMINATED：终止状态，表示当前线程已执行完毕或异常退出。</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Q2：线程的创建方式有哪些？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继承 Thread </w:t>
      </w:r>
      <w:proofErr w:type="gramStart"/>
      <w:r w:rsidRPr="00896C9D">
        <w:rPr>
          <w:rFonts w:ascii="微软雅黑" w:eastAsia="微软雅黑" w:hAnsi="微软雅黑"/>
          <w:sz w:val="18"/>
          <w:szCs w:val="18"/>
        </w:rPr>
        <w:t>类并重写</w:t>
      </w:r>
      <w:proofErr w:type="gramEnd"/>
      <w:r w:rsidRPr="00896C9D">
        <w:rPr>
          <w:rFonts w:ascii="微软雅黑" w:eastAsia="微软雅黑" w:hAnsi="微软雅黑"/>
          <w:sz w:val="18"/>
          <w:szCs w:val="18"/>
        </w:rPr>
        <w:t xml:space="preserve"> run 方法。实现简单，但不符合里氏替换原则，不可以继承其他类。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实现 Runnable 接口并重写 run 方法。避免了单继承局限性，编程更加灵活，实现解耦。</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③实现 Callable 接口并重写 call 方法。可以获取线程执行结果的返回值，并且可以抛出异常。</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Q3：线程有哪些方法？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r w:rsidRPr="00F32F00">
        <w:rPr>
          <w:rStyle w:val="HTML"/>
          <w:rFonts w:ascii="微软雅黑" w:eastAsia="微软雅黑" w:hAnsi="微软雅黑"/>
          <w:b/>
          <w:color w:val="FF0000"/>
          <w:sz w:val="18"/>
          <w:szCs w:val="18"/>
        </w:rPr>
        <w:t>sleep</w:t>
      </w:r>
      <w:r w:rsidRPr="00896C9D">
        <w:rPr>
          <w:rFonts w:ascii="微软雅黑" w:eastAsia="微软雅黑" w:hAnsi="微软雅黑"/>
          <w:sz w:val="18"/>
          <w:szCs w:val="18"/>
        </w:rPr>
        <w:t xml:space="preserve"> </w:t>
      </w:r>
      <w:proofErr w:type="gramStart"/>
      <w:r w:rsidRPr="00896C9D">
        <w:rPr>
          <w:rFonts w:ascii="微软雅黑" w:eastAsia="微软雅黑" w:hAnsi="微软雅黑"/>
          <w:sz w:val="18"/>
          <w:szCs w:val="18"/>
        </w:rPr>
        <w:t>方导致</w:t>
      </w:r>
      <w:proofErr w:type="gramEnd"/>
      <w:r w:rsidRPr="00896C9D">
        <w:rPr>
          <w:rFonts w:ascii="微软雅黑" w:eastAsia="微软雅黑" w:hAnsi="微软雅黑"/>
          <w:sz w:val="18"/>
          <w:szCs w:val="18"/>
        </w:rPr>
        <w:t xml:space="preserve">当前线程进入休眠状态，与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不同的是该方法不会释放锁资源，进入的是 TIMED-WAITING 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w:t>
      </w:r>
      <w:r w:rsidRPr="00F32F00">
        <w:rPr>
          <w:rStyle w:val="HTML"/>
          <w:rFonts w:ascii="微软雅黑" w:eastAsia="微软雅黑" w:hAnsi="微软雅黑"/>
          <w:b/>
          <w:color w:val="FF0000"/>
          <w:sz w:val="18"/>
          <w:szCs w:val="18"/>
        </w:rPr>
        <w:t>yiled</w:t>
      </w:r>
      <w:r w:rsidRPr="00896C9D">
        <w:rPr>
          <w:rFonts w:ascii="微软雅黑" w:eastAsia="微软雅黑" w:hAnsi="微软雅黑"/>
          <w:sz w:val="18"/>
          <w:szCs w:val="18"/>
        </w:rPr>
        <w:t xml:space="preserve"> 方法使当前线程让出 CPU 时间片给优先级相同或更高的线程，回到 RUNNABLE 状态，与其他线程一起重新竞争CPU时间片。</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③</w:t>
      </w:r>
      <w:r w:rsidRPr="00F32F00">
        <w:rPr>
          <w:rFonts w:ascii="微软雅黑" w:eastAsia="微软雅黑" w:hAnsi="微软雅黑"/>
          <w:b/>
          <w:color w:val="FF0000"/>
          <w:sz w:val="18"/>
          <w:szCs w:val="18"/>
        </w:rPr>
        <w:t xml:space="preserve"> </w:t>
      </w:r>
      <w:r w:rsidRPr="00F32F00">
        <w:rPr>
          <w:rStyle w:val="HTML"/>
          <w:rFonts w:ascii="微软雅黑" w:eastAsia="微软雅黑" w:hAnsi="微软雅黑"/>
          <w:b/>
          <w:color w:val="FF0000"/>
          <w:sz w:val="18"/>
          <w:szCs w:val="18"/>
        </w:rPr>
        <w:t>join</w:t>
      </w:r>
      <w:r w:rsidRPr="00F32F00">
        <w:rPr>
          <w:rFonts w:ascii="微软雅黑" w:eastAsia="微软雅黑" w:hAnsi="微软雅黑"/>
          <w:b/>
          <w:color w:val="FF0000"/>
          <w:sz w:val="18"/>
          <w:szCs w:val="18"/>
        </w:rPr>
        <w:t xml:space="preserve"> </w:t>
      </w:r>
      <w:r w:rsidRPr="00896C9D">
        <w:rPr>
          <w:rFonts w:ascii="微软雅黑" w:eastAsia="微软雅黑" w:hAnsi="微软雅黑"/>
          <w:sz w:val="18"/>
          <w:szCs w:val="18"/>
        </w:rPr>
        <w:t>方法用于等待其他线程运行终止，如果当前线程调用了另一个线程的 join 方法，则当前线程进入阻塞状态，当另一个线程结束</w:t>
      </w:r>
      <w:proofErr w:type="gramStart"/>
      <w:r w:rsidRPr="00896C9D">
        <w:rPr>
          <w:rFonts w:ascii="微软雅黑" w:eastAsia="微软雅黑" w:hAnsi="微软雅黑"/>
          <w:sz w:val="18"/>
          <w:szCs w:val="18"/>
        </w:rPr>
        <w:t>时当前</w:t>
      </w:r>
      <w:proofErr w:type="gramEnd"/>
      <w:r w:rsidRPr="00896C9D">
        <w:rPr>
          <w:rFonts w:ascii="微软雅黑" w:eastAsia="微软雅黑" w:hAnsi="微软雅黑"/>
          <w:sz w:val="18"/>
          <w:szCs w:val="18"/>
        </w:rPr>
        <w:t>线程才能从阻塞状态转为就绪态，等待获取CPU时间片。底层使用的是wait，也会释放锁。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Q4：什么是守护线程？</w:t>
      </w:r>
    </w:p>
    <w:p w:rsidR="00482A2E" w:rsidRPr="00896C9D" w:rsidRDefault="00482A2E" w:rsidP="00141450">
      <w:pPr>
        <w:pStyle w:val="a5"/>
        <w:spacing w:before="0" w:beforeAutospacing="0" w:after="0" w:afterAutospacing="0"/>
        <w:rPr>
          <w:rFonts w:ascii="微软雅黑" w:eastAsia="微软雅黑" w:hAnsi="微软雅黑"/>
          <w:sz w:val="18"/>
          <w:szCs w:val="18"/>
        </w:rPr>
      </w:pPr>
      <w:r w:rsidRPr="00896C9D">
        <w:rPr>
          <w:rFonts w:ascii="微软雅黑" w:eastAsia="微软雅黑" w:hAnsi="微软雅黑"/>
          <w:sz w:val="18"/>
          <w:szCs w:val="18"/>
        </w:rPr>
        <w:t xml:space="preserve">守护线程是一种支持型线程，可以通过 </w:t>
      </w:r>
      <w:r w:rsidRPr="00896C9D">
        <w:rPr>
          <w:rStyle w:val="HTML"/>
          <w:rFonts w:ascii="微软雅黑" w:eastAsia="微软雅黑" w:hAnsi="微软雅黑"/>
          <w:sz w:val="18"/>
          <w:szCs w:val="18"/>
        </w:rPr>
        <w:t>setDaemon(true)</w:t>
      </w:r>
      <w:r w:rsidRPr="00896C9D">
        <w:rPr>
          <w:rFonts w:ascii="微软雅黑" w:eastAsia="微软雅黑" w:hAnsi="微软雅黑"/>
          <w:sz w:val="18"/>
          <w:szCs w:val="18"/>
        </w:rPr>
        <w:t xml:space="preserve"> 将线程设置为守护线程，但必须在线程启动前设置。</w:t>
      </w:r>
    </w:p>
    <w:p w:rsidR="00482A2E" w:rsidRPr="00896C9D" w:rsidRDefault="00482A2E" w:rsidP="00141450">
      <w:pPr>
        <w:pStyle w:val="a5"/>
        <w:spacing w:before="0" w:beforeAutospacing="0" w:after="0" w:afterAutospacing="0"/>
        <w:rPr>
          <w:rFonts w:ascii="微软雅黑" w:eastAsia="微软雅黑" w:hAnsi="微软雅黑" w:hint="eastAsia"/>
          <w:sz w:val="18"/>
          <w:szCs w:val="18"/>
        </w:rPr>
      </w:pPr>
      <w:r w:rsidRPr="00896C9D">
        <w:rPr>
          <w:rFonts w:ascii="微软雅黑" w:eastAsia="微软雅黑" w:hAnsi="微软雅黑"/>
          <w:sz w:val="18"/>
          <w:szCs w:val="18"/>
        </w:rPr>
        <w:lastRenderedPageBreak/>
        <w:t>守护线程被用于完成支持性工作，但在 JVM 退出时守护线程中的 finally 块不一定执行，因为 JVM 中没有非守护线程时需要立即退出，所有守护线程都将立即终止，不能靠在守护线程使用 finally 确保关闭资源。</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Q5：线程通信的方式有哪些？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命令式编程中线程的通信机制有两种，共享内存和消息传递。在共享内存的并发模型里线程间共享程序的公共状态，通过写-读内存中的公共状态进行隐式通信。在消息传递的并发模型里线程间没有公共状态，必须通过发送消息来显式通信。Java 并发采用共享内存模型，线程之间的通信总是隐式进行，整个通信过程对程序员完全透明。</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volatile</w:t>
      </w:r>
      <w:r w:rsidRPr="00896C9D">
        <w:rPr>
          <w:rFonts w:ascii="微软雅黑" w:eastAsia="微软雅黑" w:hAnsi="微软雅黑"/>
          <w:sz w:val="18"/>
          <w:szCs w:val="18"/>
        </w:rPr>
        <w:t xml:space="preserve"> 告知程序任何对变量的</w:t>
      </w:r>
      <w:proofErr w:type="gramStart"/>
      <w:r w:rsidRPr="00896C9D">
        <w:rPr>
          <w:rFonts w:ascii="微软雅黑" w:eastAsia="微软雅黑" w:hAnsi="微软雅黑"/>
          <w:sz w:val="18"/>
          <w:szCs w:val="18"/>
        </w:rPr>
        <w:t>读需要</w:t>
      </w:r>
      <w:proofErr w:type="gramEnd"/>
      <w:r w:rsidRPr="00896C9D">
        <w:rPr>
          <w:rFonts w:ascii="微软雅黑" w:eastAsia="微软雅黑" w:hAnsi="微软雅黑"/>
          <w:sz w:val="18"/>
          <w:szCs w:val="18"/>
        </w:rPr>
        <w:t>从主内存中获取，</w:t>
      </w:r>
      <w:proofErr w:type="gramStart"/>
      <w:r w:rsidRPr="00896C9D">
        <w:rPr>
          <w:rFonts w:ascii="微软雅黑" w:eastAsia="微软雅黑" w:hAnsi="微软雅黑"/>
          <w:sz w:val="18"/>
          <w:szCs w:val="18"/>
        </w:rPr>
        <w:t>写必须</w:t>
      </w:r>
      <w:proofErr w:type="gramEnd"/>
      <w:r w:rsidRPr="00896C9D">
        <w:rPr>
          <w:rFonts w:ascii="微软雅黑" w:eastAsia="微软雅黑" w:hAnsi="微软雅黑"/>
          <w:sz w:val="18"/>
          <w:szCs w:val="18"/>
        </w:rPr>
        <w:t>同步刷新回主内存，保证所有线程对变量访问的可见性。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synchronized</w:t>
      </w:r>
      <w:r w:rsidRPr="00896C9D">
        <w:rPr>
          <w:rFonts w:ascii="微软雅黑" w:eastAsia="微软雅黑" w:hAnsi="微软雅黑"/>
          <w:sz w:val="18"/>
          <w:szCs w:val="18"/>
        </w:rPr>
        <w:t xml:space="preserve"> 确保多个线程在同一时刻只能有一个处于方法或同步块中，保证线程对变量访问的原子性、可见性和有序性。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等待通知机制</w:t>
      </w:r>
      <w:r w:rsidRPr="00896C9D">
        <w:rPr>
          <w:rFonts w:ascii="微软雅黑" w:eastAsia="微软雅黑" w:hAnsi="微软雅黑"/>
          <w:sz w:val="18"/>
          <w:szCs w:val="18"/>
        </w:rPr>
        <w:t xml:space="preserve">指一个线程 A 调用了对象的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方法进入等待状态，另一线程 B 调用了对象的 </w:t>
      </w:r>
      <w:r w:rsidRPr="00896C9D">
        <w:rPr>
          <w:rStyle w:val="HTML"/>
          <w:rFonts w:ascii="微软雅黑" w:eastAsia="微软雅黑" w:hAnsi="微软雅黑"/>
          <w:sz w:val="18"/>
          <w:szCs w:val="18"/>
        </w:rPr>
        <w:t>notify/notifyAll</w:t>
      </w:r>
      <w:r w:rsidRPr="00896C9D">
        <w:rPr>
          <w:rFonts w:ascii="微软雅黑" w:eastAsia="微软雅黑" w:hAnsi="微软雅黑"/>
          <w:sz w:val="18"/>
          <w:szCs w:val="18"/>
        </w:rPr>
        <w:t xml:space="preserve"> 方法，线程 A 收到通知后结束阻塞并执行后序操作。对象上的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notify/notifyAll</w:t>
      </w:r>
      <w:r w:rsidRPr="00896C9D">
        <w:rPr>
          <w:rFonts w:ascii="微软雅黑" w:eastAsia="微软雅黑" w:hAnsi="微软雅黑"/>
          <w:sz w:val="18"/>
          <w:szCs w:val="18"/>
        </w:rPr>
        <w:t xml:space="preserve"> 如同开关信号，完成等待方和通知方的交互。</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如果一个线程执行了某个线程的 </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方法，这个线程就会阻塞等待执行了 </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方法的线程终止，这里涉及等待/通知机制。</w:t>
      </w:r>
      <w:r w:rsidRPr="00896C9D">
        <w:rPr>
          <w:rStyle w:val="HTML"/>
          <w:rFonts w:ascii="微软雅黑" w:eastAsia="微软雅黑" w:hAnsi="微软雅黑"/>
          <w:sz w:val="18"/>
          <w:szCs w:val="18"/>
        </w:rPr>
        <w:t>join</w:t>
      </w:r>
      <w:r w:rsidRPr="00896C9D">
        <w:rPr>
          <w:rFonts w:ascii="微软雅黑" w:eastAsia="微软雅黑" w:hAnsi="微软雅黑"/>
          <w:sz w:val="18"/>
          <w:szCs w:val="18"/>
        </w:rPr>
        <w:t xml:space="preserve"> 底层通过 </w:t>
      </w:r>
      <w:r w:rsidRPr="00896C9D">
        <w:rPr>
          <w:rStyle w:val="HTML"/>
          <w:rFonts w:ascii="微软雅黑" w:eastAsia="微软雅黑" w:hAnsi="微软雅黑"/>
          <w:sz w:val="18"/>
          <w:szCs w:val="18"/>
        </w:rPr>
        <w:t>wait</w:t>
      </w:r>
      <w:r w:rsidRPr="00896C9D">
        <w:rPr>
          <w:rFonts w:ascii="微软雅黑" w:eastAsia="微软雅黑" w:hAnsi="微软雅黑"/>
          <w:sz w:val="18"/>
          <w:szCs w:val="18"/>
        </w:rPr>
        <w:t xml:space="preserve"> 实现，线程终止时会调用自身的 </w:t>
      </w:r>
      <w:r w:rsidRPr="00896C9D">
        <w:rPr>
          <w:rStyle w:val="HTML"/>
          <w:rFonts w:ascii="微软雅黑" w:eastAsia="微软雅黑" w:hAnsi="微软雅黑"/>
          <w:sz w:val="18"/>
          <w:szCs w:val="18"/>
        </w:rPr>
        <w:t>notifyAll</w:t>
      </w:r>
      <w:r w:rsidRPr="00896C9D">
        <w:rPr>
          <w:rFonts w:ascii="微软雅黑" w:eastAsia="微软雅黑" w:hAnsi="微软雅黑"/>
          <w:sz w:val="18"/>
          <w:szCs w:val="18"/>
        </w:rPr>
        <w:t xml:space="preserve"> 方法，通知所有等待在该线程对象上的线程。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 xml:space="preserve">管道 IO </w:t>
      </w:r>
      <w:proofErr w:type="gramStart"/>
      <w:r w:rsidRPr="00896C9D">
        <w:rPr>
          <w:rStyle w:val="a6"/>
          <w:rFonts w:ascii="微软雅黑" w:eastAsia="微软雅黑" w:hAnsi="微软雅黑"/>
          <w:sz w:val="18"/>
          <w:szCs w:val="18"/>
        </w:rPr>
        <w:t>流</w:t>
      </w:r>
      <w:r w:rsidRPr="00896C9D">
        <w:rPr>
          <w:rFonts w:ascii="微软雅黑" w:eastAsia="微软雅黑" w:hAnsi="微软雅黑"/>
          <w:sz w:val="18"/>
          <w:szCs w:val="18"/>
        </w:rPr>
        <w:t>用于线程间数据</w:t>
      </w:r>
      <w:proofErr w:type="gramEnd"/>
      <w:r w:rsidRPr="00896C9D">
        <w:rPr>
          <w:rFonts w:ascii="微软雅黑" w:eastAsia="微软雅黑" w:hAnsi="微软雅黑"/>
          <w:sz w:val="18"/>
          <w:szCs w:val="18"/>
        </w:rPr>
        <w:t>传输，媒介为内存。PipedOutputStream 和 PipedWriter 是输出流，相当于生产者，PipedInputStream 和 PipedReader 是输入流，相当于消费者。管道</w:t>
      </w:r>
      <w:proofErr w:type="gramStart"/>
      <w:r w:rsidRPr="00896C9D">
        <w:rPr>
          <w:rFonts w:ascii="微软雅黑" w:eastAsia="微软雅黑" w:hAnsi="微软雅黑"/>
          <w:sz w:val="18"/>
          <w:szCs w:val="18"/>
        </w:rPr>
        <w:t>流使用</w:t>
      </w:r>
      <w:proofErr w:type="gramEnd"/>
      <w:r w:rsidRPr="00896C9D">
        <w:rPr>
          <w:rFonts w:ascii="微软雅黑" w:eastAsia="微软雅黑" w:hAnsi="微软雅黑"/>
          <w:sz w:val="18"/>
          <w:szCs w:val="18"/>
        </w:rPr>
        <w:t>一个默认大小为 1KB 的循环缓冲数组。输入流从缓冲数组读数据，输出流往缓冲数组中写数据。当数组已满时，输出</w:t>
      </w:r>
      <w:proofErr w:type="gramStart"/>
      <w:r w:rsidRPr="00896C9D">
        <w:rPr>
          <w:rFonts w:ascii="微软雅黑" w:eastAsia="微软雅黑" w:hAnsi="微软雅黑"/>
          <w:sz w:val="18"/>
          <w:szCs w:val="18"/>
        </w:rPr>
        <w:t>流所在</w:t>
      </w:r>
      <w:proofErr w:type="gramEnd"/>
      <w:r w:rsidRPr="00896C9D">
        <w:rPr>
          <w:rFonts w:ascii="微软雅黑" w:eastAsia="微软雅黑" w:hAnsi="微软雅黑"/>
          <w:sz w:val="18"/>
          <w:szCs w:val="18"/>
        </w:rPr>
        <w:t>线程阻塞；当数组首次为空时，输入流所在线程阻塞。</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ThreadLocal</w:t>
      </w:r>
      <w:r w:rsidRPr="00896C9D">
        <w:rPr>
          <w:rFonts w:ascii="微软雅黑" w:eastAsia="微软雅黑" w:hAnsi="微软雅黑"/>
          <w:sz w:val="18"/>
          <w:szCs w:val="18"/>
        </w:rPr>
        <w:t xml:space="preserve"> 是线程共享变量，但它可以为每个线程创建单独的副本，副本值是线程私有的，互相之间不影响。</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Q6：线程池有什么好处？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32F00">
        <w:rPr>
          <w:rFonts w:ascii="微软雅黑" w:eastAsia="微软雅黑" w:hAnsi="微软雅黑"/>
          <w:b/>
          <w:sz w:val="18"/>
          <w:szCs w:val="18"/>
        </w:rPr>
        <w:t>降低资源消耗，</w:t>
      </w:r>
      <w:r w:rsidRPr="00896C9D">
        <w:rPr>
          <w:rFonts w:ascii="微软雅黑" w:eastAsia="微软雅黑" w:hAnsi="微软雅黑"/>
          <w:sz w:val="18"/>
          <w:szCs w:val="18"/>
        </w:rPr>
        <w:t>复用已创建的线程，降低开销、控制最大并发数。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32F00">
        <w:rPr>
          <w:rFonts w:ascii="微软雅黑" w:eastAsia="微软雅黑" w:hAnsi="微软雅黑"/>
          <w:b/>
          <w:sz w:val="18"/>
          <w:szCs w:val="18"/>
        </w:rPr>
        <w:t>隔离线程环境</w:t>
      </w:r>
      <w:r w:rsidRPr="00896C9D">
        <w:rPr>
          <w:rFonts w:ascii="微软雅黑" w:eastAsia="微软雅黑" w:hAnsi="微软雅黑"/>
          <w:sz w:val="18"/>
          <w:szCs w:val="18"/>
        </w:rPr>
        <w:t>，可以配置独立线程池，将较慢的线程与较快的隔离开，避免相互影响。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实现任务线程队列缓冲策略和拒绝机制。</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实现某些与时间相关的功能，如定时执行、周期执行等。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Q7：线程</w:t>
      </w:r>
      <w:proofErr w:type="gramStart"/>
      <w:r w:rsidRPr="00896C9D">
        <w:rPr>
          <w:rFonts w:ascii="微软雅黑" w:eastAsia="微软雅黑" w:hAnsi="微软雅黑"/>
          <w:sz w:val="18"/>
          <w:szCs w:val="18"/>
        </w:rPr>
        <w:t>池处理</w:t>
      </w:r>
      <w:proofErr w:type="gramEnd"/>
      <w:r w:rsidRPr="00896C9D">
        <w:rPr>
          <w:rFonts w:ascii="微软雅黑" w:eastAsia="微软雅黑" w:hAnsi="微软雅黑"/>
          <w:sz w:val="18"/>
          <w:szCs w:val="18"/>
        </w:rPr>
        <w:t>任务的流程？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核心线程池未满，创建一个新的线程执行任务，此时 workCount &lt; corePoolSize。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如果核心线程池已满，工作队列未满，将线程存储在工作队列，此时 workCount &gt;= corePoolSize。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如果工作队列已满，</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小于最大</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就创建一个新线程处理任务，此时 workCount &lt; maximumPoolSize，这一步也需要获取全局锁。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如果超过大小线程数，按照拒绝策略来处理任务，此时 workCount &gt; maximumPoolSize。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线程</w:t>
      </w:r>
      <w:proofErr w:type="gramStart"/>
      <w:r w:rsidRPr="00896C9D">
        <w:rPr>
          <w:rFonts w:ascii="微软雅黑" w:eastAsia="微软雅黑" w:hAnsi="微软雅黑"/>
          <w:sz w:val="18"/>
          <w:szCs w:val="18"/>
        </w:rPr>
        <w:t>池创建</w:t>
      </w:r>
      <w:proofErr w:type="gramEnd"/>
      <w:r w:rsidRPr="00896C9D">
        <w:rPr>
          <w:rFonts w:ascii="微软雅黑" w:eastAsia="微软雅黑" w:hAnsi="微软雅黑"/>
          <w:sz w:val="18"/>
          <w:szCs w:val="18"/>
        </w:rPr>
        <w:t>线程时，会将线程封装成工作线程 Worker，Worker 在执行</w:t>
      </w:r>
      <w:proofErr w:type="gramStart"/>
      <w:r w:rsidRPr="00896C9D">
        <w:rPr>
          <w:rFonts w:ascii="微软雅黑" w:eastAsia="微软雅黑" w:hAnsi="微软雅黑"/>
          <w:sz w:val="18"/>
          <w:szCs w:val="18"/>
        </w:rPr>
        <w:t>完任务</w:t>
      </w:r>
      <w:proofErr w:type="gramEnd"/>
      <w:r w:rsidRPr="00896C9D">
        <w:rPr>
          <w:rFonts w:ascii="微软雅黑" w:eastAsia="微软雅黑" w:hAnsi="微软雅黑"/>
          <w:sz w:val="18"/>
          <w:szCs w:val="18"/>
        </w:rPr>
        <w:t>后还会循环获取工作队列中的任务来执行。</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Q8：有哪些创建线程池的方法？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可以通过 Executors 的静态工厂方法创建线程池：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r w:rsidRPr="00896C9D">
        <w:rPr>
          <w:rStyle w:val="HTML"/>
          <w:rFonts w:ascii="微软雅黑" w:eastAsia="微软雅黑" w:hAnsi="微软雅黑"/>
          <w:sz w:val="18"/>
          <w:szCs w:val="18"/>
        </w:rPr>
        <w:t>newFixedThreadPool</w:t>
      </w:r>
      <w:r w:rsidRPr="00896C9D">
        <w:rPr>
          <w:rFonts w:ascii="微软雅黑" w:eastAsia="微软雅黑" w:hAnsi="微软雅黑"/>
          <w:sz w:val="18"/>
          <w:szCs w:val="18"/>
        </w:rPr>
        <w:t>，固定大小的线程池，核心</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也是最大线程数，不存在空闲线程，</w:t>
      </w:r>
      <w:hyperlink r:id="rId94" w:tgtFrame="_blank" w:history="1">
        <w:r w:rsidRPr="00896C9D">
          <w:rPr>
            <w:rStyle w:val="a4"/>
            <w:rFonts w:ascii="微软雅黑" w:eastAsia="微软雅黑" w:hAnsi="微软雅黑"/>
            <w:sz w:val="18"/>
            <w:szCs w:val="18"/>
          </w:rPr>
          <w:t>keep</w:t>
        </w:r>
      </w:hyperlink>
      <w:r w:rsidRPr="00896C9D">
        <w:rPr>
          <w:rFonts w:ascii="微软雅黑" w:eastAsia="微软雅黑" w:hAnsi="微软雅黑"/>
          <w:sz w:val="18"/>
          <w:szCs w:val="18"/>
        </w:rPr>
        <w:t>AliveTime = 0。该线程</w:t>
      </w:r>
      <w:proofErr w:type="gramStart"/>
      <w:r w:rsidRPr="00896C9D">
        <w:rPr>
          <w:rFonts w:ascii="微软雅黑" w:eastAsia="微软雅黑" w:hAnsi="微软雅黑"/>
          <w:sz w:val="18"/>
          <w:szCs w:val="18"/>
        </w:rPr>
        <w:t>池使用</w:t>
      </w:r>
      <w:proofErr w:type="gramEnd"/>
      <w:r w:rsidRPr="00896C9D">
        <w:rPr>
          <w:rFonts w:ascii="微软雅黑" w:eastAsia="微软雅黑" w:hAnsi="微软雅黑"/>
          <w:sz w:val="18"/>
          <w:szCs w:val="18"/>
        </w:rPr>
        <w:t>的工作队列是无界阻塞队列 LinkedBlockingQueue，适用于负载较重的服务器。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 xml:space="preserve">② </w:t>
      </w:r>
      <w:r w:rsidRPr="00896C9D">
        <w:rPr>
          <w:rStyle w:val="HTML"/>
          <w:rFonts w:ascii="微软雅黑" w:eastAsia="微软雅黑" w:hAnsi="微软雅黑"/>
          <w:sz w:val="18"/>
          <w:szCs w:val="18"/>
        </w:rPr>
        <w:t>newSingleThreadExecutor</w:t>
      </w:r>
      <w:r w:rsidRPr="00896C9D">
        <w:rPr>
          <w:rFonts w:ascii="微软雅黑" w:eastAsia="微软雅黑" w:hAnsi="微软雅黑"/>
          <w:sz w:val="18"/>
          <w:szCs w:val="18"/>
        </w:rPr>
        <w:t>，使用单线程，相当于单线程串行执行所有任务，适用于需要保证顺序执行任务的场景。</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w:t>
      </w:r>
      <w:r w:rsidRPr="00896C9D">
        <w:rPr>
          <w:rStyle w:val="HTML"/>
          <w:rFonts w:ascii="微软雅黑" w:eastAsia="微软雅黑" w:hAnsi="微软雅黑"/>
          <w:sz w:val="18"/>
          <w:szCs w:val="18"/>
        </w:rPr>
        <w:t>newCachedThreadPool</w:t>
      </w:r>
      <w:r w:rsidRPr="00896C9D">
        <w:rPr>
          <w:rFonts w:ascii="微软雅黑" w:eastAsia="微软雅黑" w:hAnsi="微软雅黑"/>
          <w:sz w:val="18"/>
          <w:szCs w:val="18"/>
        </w:rPr>
        <w:t>，maximumPoolSize 设置为 Integer 最大值，是高度可伸缩的线程池。该线程</w:t>
      </w:r>
      <w:proofErr w:type="gramStart"/>
      <w:r w:rsidRPr="00896C9D">
        <w:rPr>
          <w:rFonts w:ascii="微软雅黑" w:eastAsia="微软雅黑" w:hAnsi="微软雅黑"/>
          <w:sz w:val="18"/>
          <w:szCs w:val="18"/>
        </w:rPr>
        <w:t>池使用</w:t>
      </w:r>
      <w:proofErr w:type="gramEnd"/>
      <w:r w:rsidRPr="00896C9D">
        <w:rPr>
          <w:rFonts w:ascii="微软雅黑" w:eastAsia="微软雅黑" w:hAnsi="微软雅黑"/>
          <w:sz w:val="18"/>
          <w:szCs w:val="18"/>
        </w:rPr>
        <w:t>的工作队列是没有容量的 SynchronousQueue，如果主线程提交任务的速度高于线程处理的速度，线程池会不断创建新线程，极端情况下会创建过多线程而耗尽CPU 和内存资源。适用于执行很多短期异步任务的小程序或负载较轻的服务器。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④ </w:t>
      </w:r>
      <w:r w:rsidRPr="00896C9D">
        <w:rPr>
          <w:rStyle w:val="HTML"/>
          <w:rFonts w:ascii="微软雅黑" w:eastAsia="微软雅黑" w:hAnsi="微软雅黑"/>
          <w:sz w:val="18"/>
          <w:szCs w:val="18"/>
        </w:rPr>
        <w:t>newScheduledThreadPool</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 xml:space="preserve">最大为 Integer 最大值，存在 OOM 风险。支持定期及周期性任务执行，适用需要多个后台线程执行周期任务，同时需要限制线程数量的场景。相比 Timer 更安全，功能更强，与 </w:t>
      </w:r>
      <w:r w:rsidRPr="00896C9D">
        <w:rPr>
          <w:rStyle w:val="HTML"/>
          <w:rFonts w:ascii="微软雅黑" w:eastAsia="微软雅黑" w:hAnsi="微软雅黑"/>
          <w:sz w:val="18"/>
          <w:szCs w:val="18"/>
        </w:rPr>
        <w:t>newCachedThreadPool</w:t>
      </w:r>
      <w:r w:rsidRPr="00896C9D">
        <w:rPr>
          <w:rFonts w:ascii="微软雅黑" w:eastAsia="微软雅黑" w:hAnsi="微软雅黑"/>
          <w:sz w:val="18"/>
          <w:szCs w:val="18"/>
        </w:rPr>
        <w:t xml:space="preserve"> 的区别是不回收工作线程。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⑤ </w:t>
      </w:r>
      <w:r w:rsidRPr="00896C9D">
        <w:rPr>
          <w:rStyle w:val="HTML"/>
          <w:rFonts w:ascii="微软雅黑" w:eastAsia="微软雅黑" w:hAnsi="微软雅黑"/>
          <w:sz w:val="18"/>
          <w:szCs w:val="18"/>
        </w:rPr>
        <w:t>newWorkStealingPool</w:t>
      </w:r>
      <w:r w:rsidRPr="00896C9D">
        <w:rPr>
          <w:rFonts w:ascii="微软雅黑" w:eastAsia="微软雅黑" w:hAnsi="微软雅黑"/>
          <w:sz w:val="18"/>
          <w:szCs w:val="18"/>
        </w:rPr>
        <w:t>：JDK8 引入，创建持有足够线程的线程</w:t>
      </w:r>
      <w:proofErr w:type="gramStart"/>
      <w:r w:rsidRPr="00896C9D">
        <w:rPr>
          <w:rFonts w:ascii="微软雅黑" w:eastAsia="微软雅黑" w:hAnsi="微软雅黑"/>
          <w:sz w:val="18"/>
          <w:szCs w:val="18"/>
        </w:rPr>
        <w:t>池支持</w:t>
      </w:r>
      <w:proofErr w:type="gramEnd"/>
      <w:r w:rsidRPr="00896C9D">
        <w:rPr>
          <w:rFonts w:ascii="微软雅黑" w:eastAsia="微软雅黑" w:hAnsi="微软雅黑"/>
          <w:sz w:val="18"/>
          <w:szCs w:val="18"/>
        </w:rPr>
        <w:t>给定的并行度，通过多个队列减少竞争。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Q9：创建线程池有哪些参数？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corePoolSize：常驻核心线程数，如果为 0，当执行</w:t>
      </w:r>
      <w:proofErr w:type="gramStart"/>
      <w:r w:rsidRPr="00896C9D">
        <w:rPr>
          <w:rFonts w:ascii="微软雅黑" w:eastAsia="微软雅黑" w:hAnsi="微软雅黑"/>
          <w:sz w:val="18"/>
          <w:szCs w:val="18"/>
        </w:rPr>
        <w:t>完任务</w:t>
      </w:r>
      <w:proofErr w:type="gramEnd"/>
      <w:r w:rsidRPr="00896C9D">
        <w:rPr>
          <w:rFonts w:ascii="微软雅黑" w:eastAsia="微软雅黑" w:hAnsi="微软雅黑"/>
          <w:sz w:val="18"/>
          <w:szCs w:val="18"/>
        </w:rPr>
        <w:t>没有任何请求时会消耗线程池；如果大于 0，即使本地任务执行完，核心线程也不会被销毁。该值设置过大会浪费资源，过小会导致线程的频繁创建与销毁。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maximumPoolSize：线程</w:t>
      </w:r>
      <w:proofErr w:type="gramStart"/>
      <w:r w:rsidRPr="00896C9D">
        <w:rPr>
          <w:rFonts w:ascii="微软雅黑" w:eastAsia="微软雅黑" w:hAnsi="微软雅黑"/>
          <w:sz w:val="18"/>
          <w:szCs w:val="18"/>
        </w:rPr>
        <w:t>池能够</w:t>
      </w:r>
      <w:proofErr w:type="gramEnd"/>
      <w:r w:rsidRPr="00896C9D">
        <w:rPr>
          <w:rFonts w:ascii="微软雅黑" w:eastAsia="微软雅黑" w:hAnsi="微软雅黑"/>
          <w:sz w:val="18"/>
          <w:szCs w:val="18"/>
        </w:rPr>
        <w:t>容纳同时执行的线程</w:t>
      </w:r>
      <w:hyperlink r:id="rId95" w:tgtFrame="_blank" w:history="1">
        <w:r w:rsidRPr="00896C9D">
          <w:rPr>
            <w:rStyle w:val="a4"/>
            <w:rFonts w:ascii="微软雅黑" w:eastAsia="微软雅黑" w:hAnsi="微软雅黑"/>
            <w:sz w:val="18"/>
            <w:szCs w:val="18"/>
          </w:rPr>
          <w:t>最大数</w:t>
        </w:r>
      </w:hyperlink>
      <w:r w:rsidRPr="00896C9D">
        <w:rPr>
          <w:rFonts w:ascii="微软雅黑" w:eastAsia="微软雅黑" w:hAnsi="微软雅黑"/>
          <w:sz w:val="18"/>
          <w:szCs w:val="18"/>
        </w:rPr>
        <w:t>，必须大于等于 1，如果与核心</w:t>
      </w:r>
      <w:proofErr w:type="gramStart"/>
      <w:r w:rsidRPr="00896C9D">
        <w:rPr>
          <w:rFonts w:ascii="微软雅黑" w:eastAsia="微软雅黑" w:hAnsi="微软雅黑"/>
          <w:sz w:val="18"/>
          <w:szCs w:val="18"/>
        </w:rPr>
        <w:t>线程数设置</w:t>
      </w:r>
      <w:proofErr w:type="gramEnd"/>
      <w:r w:rsidRPr="00896C9D">
        <w:rPr>
          <w:rFonts w:ascii="微软雅黑" w:eastAsia="微软雅黑" w:hAnsi="微软雅黑"/>
          <w:sz w:val="18"/>
          <w:szCs w:val="18"/>
        </w:rPr>
        <w:t>相同代表固定大小线程池。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w:t>
      </w:r>
      <w:hyperlink r:id="rId96" w:tgtFrame="_blank" w:history="1">
        <w:r w:rsidRPr="00896C9D">
          <w:rPr>
            <w:rStyle w:val="a4"/>
            <w:rFonts w:ascii="微软雅黑" w:eastAsia="微软雅黑" w:hAnsi="微软雅黑"/>
            <w:sz w:val="18"/>
            <w:szCs w:val="18"/>
          </w:rPr>
          <w:t>keep</w:t>
        </w:r>
      </w:hyperlink>
      <w:r w:rsidRPr="00896C9D">
        <w:rPr>
          <w:rFonts w:ascii="微软雅黑" w:eastAsia="微软雅黑" w:hAnsi="微软雅黑"/>
          <w:sz w:val="18"/>
          <w:szCs w:val="18"/>
        </w:rPr>
        <w:t xml:space="preserve">AliveTime：线程空闲时间，线程空闲时间达到该值后会被销毁，直到只剩下 corePoolSize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线程为止，避免浪费内存资源。</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unit：</w:t>
      </w:r>
      <w:hyperlink r:id="rId97" w:tgtFrame="_blank" w:history="1">
        <w:r w:rsidRPr="00896C9D">
          <w:rPr>
            <w:rStyle w:val="a4"/>
            <w:rFonts w:ascii="微软雅黑" w:eastAsia="微软雅黑" w:hAnsi="微软雅黑"/>
            <w:sz w:val="18"/>
            <w:szCs w:val="18"/>
          </w:rPr>
          <w:t>keep</w:t>
        </w:r>
      </w:hyperlink>
      <w:r w:rsidRPr="00896C9D">
        <w:rPr>
          <w:rFonts w:ascii="微软雅黑" w:eastAsia="微软雅黑" w:hAnsi="微软雅黑"/>
          <w:sz w:val="18"/>
          <w:szCs w:val="18"/>
        </w:rPr>
        <w:t>AliveTime 的时间单位。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⑤ workQueue：工作队列，当线程请求数大于等于 corePoolSize 时线程会进入阻塞队列。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⑥ threadFactory：线程工厂，用来生产一组相同任务的线程。可以给线程命名，有利于分析错误。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⑦ handler：拒绝策略，默认使用 AbortPolicy 丢弃任务并抛出异常，CallerRunsPolicy 表示重新尝试提交该任务，DiscardOldestPolicy 表示抛弃队列里等待最久的任务并把当前任务加入队列，DiscardPolicy 表示直接抛弃当前任务但不抛出异常。</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Q10：如何关闭线程池？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可以调用</w:t>
      </w:r>
      <w:r w:rsidRPr="00F32F00">
        <w:rPr>
          <w:rFonts w:ascii="微软雅黑" w:eastAsia="微软雅黑" w:hAnsi="微软雅黑"/>
          <w:b/>
          <w:color w:val="FF0000"/>
          <w:sz w:val="18"/>
          <w:szCs w:val="18"/>
        </w:rPr>
        <w:t xml:space="preserve"> </w:t>
      </w:r>
      <w:r w:rsidRPr="00F32F00">
        <w:rPr>
          <w:rStyle w:val="HTML"/>
          <w:rFonts w:ascii="微软雅黑" w:eastAsia="微软雅黑" w:hAnsi="微软雅黑"/>
          <w:b/>
          <w:color w:val="FF0000"/>
          <w:sz w:val="18"/>
          <w:szCs w:val="18"/>
        </w:rPr>
        <w:t>shutdown</w:t>
      </w:r>
      <w:r w:rsidRPr="00F32F00">
        <w:rPr>
          <w:rFonts w:ascii="微软雅黑" w:eastAsia="微软雅黑" w:hAnsi="微软雅黑"/>
          <w:b/>
          <w:color w:val="FF0000"/>
          <w:sz w:val="18"/>
          <w:szCs w:val="18"/>
        </w:rPr>
        <w:t xml:space="preserve"> 或 </w:t>
      </w:r>
      <w:r w:rsidRPr="00F32F00">
        <w:rPr>
          <w:rStyle w:val="HTML"/>
          <w:rFonts w:ascii="微软雅黑" w:eastAsia="微软雅黑" w:hAnsi="微软雅黑"/>
          <w:b/>
          <w:color w:val="FF0000"/>
          <w:sz w:val="18"/>
          <w:szCs w:val="18"/>
        </w:rPr>
        <w:t>shutdownNow</w:t>
      </w:r>
      <w:r w:rsidRPr="00896C9D">
        <w:rPr>
          <w:rFonts w:ascii="微软雅黑" w:eastAsia="微软雅黑" w:hAnsi="微软雅黑"/>
          <w:sz w:val="18"/>
          <w:szCs w:val="18"/>
        </w:rPr>
        <w:t xml:space="preserve"> 方法关闭线程池，原理是遍历线程池中的工作线程，然后逐个调用线程的 </w:t>
      </w:r>
      <w:r w:rsidRPr="00896C9D">
        <w:rPr>
          <w:rStyle w:val="HTML"/>
          <w:rFonts w:ascii="微软雅黑" w:eastAsia="微软雅黑" w:hAnsi="微软雅黑"/>
          <w:sz w:val="18"/>
          <w:szCs w:val="18"/>
        </w:rPr>
        <w:t>interrupt</w:t>
      </w:r>
      <w:r w:rsidRPr="00896C9D">
        <w:rPr>
          <w:rFonts w:ascii="微软雅黑" w:eastAsia="微软雅黑" w:hAnsi="微软雅黑"/>
          <w:sz w:val="18"/>
          <w:szCs w:val="18"/>
        </w:rPr>
        <w:t xml:space="preserve"> 方法中断线程，无法响应中断的任务可能永远无法终止。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区别是 </w:t>
      </w:r>
      <w:r w:rsidRPr="00896C9D">
        <w:rPr>
          <w:rStyle w:val="HTML"/>
          <w:rFonts w:ascii="微软雅黑" w:eastAsia="微软雅黑" w:hAnsi="微软雅黑"/>
          <w:sz w:val="18"/>
          <w:szCs w:val="18"/>
        </w:rPr>
        <w:t>shutdownNow</w:t>
      </w:r>
      <w:r w:rsidRPr="00896C9D">
        <w:rPr>
          <w:rFonts w:ascii="微软雅黑" w:eastAsia="微软雅黑" w:hAnsi="微软雅黑"/>
          <w:sz w:val="18"/>
          <w:szCs w:val="18"/>
        </w:rPr>
        <w:t xml:space="preserve"> 首先将线程池的状态设为 STOP，然后尝试停止正在执行或暂停任务的线程，并返回等待执行任务的列表。而 </w:t>
      </w:r>
      <w:r w:rsidRPr="00896C9D">
        <w:rPr>
          <w:rStyle w:val="HTML"/>
          <w:rFonts w:ascii="微软雅黑" w:eastAsia="微软雅黑" w:hAnsi="微软雅黑"/>
          <w:sz w:val="18"/>
          <w:szCs w:val="18"/>
        </w:rPr>
        <w:t>shutdown</w:t>
      </w:r>
      <w:r w:rsidRPr="00896C9D">
        <w:rPr>
          <w:rFonts w:ascii="微软雅黑" w:eastAsia="微软雅黑" w:hAnsi="微软雅黑"/>
          <w:sz w:val="18"/>
          <w:szCs w:val="18"/>
        </w:rPr>
        <w:t xml:space="preserve"> 只是将线程池的状态设为 SHUTDOWN，然后中断没有正在执行任务的线程。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通常调用 </w:t>
      </w:r>
      <w:r w:rsidRPr="00896C9D">
        <w:rPr>
          <w:rStyle w:val="HTML"/>
          <w:rFonts w:ascii="微软雅黑" w:eastAsia="微软雅黑" w:hAnsi="微软雅黑"/>
          <w:sz w:val="18"/>
          <w:szCs w:val="18"/>
        </w:rPr>
        <w:t>shutdown</w:t>
      </w:r>
      <w:r w:rsidRPr="00896C9D">
        <w:rPr>
          <w:rFonts w:ascii="微软雅黑" w:eastAsia="微软雅黑" w:hAnsi="微软雅黑"/>
          <w:sz w:val="18"/>
          <w:szCs w:val="18"/>
        </w:rPr>
        <w:t xml:space="preserve"> 来关闭线程池，如果任务不一定要执行完可调用 </w:t>
      </w:r>
      <w:r w:rsidRPr="00896C9D">
        <w:rPr>
          <w:rStyle w:val="HTML"/>
          <w:rFonts w:ascii="微软雅黑" w:eastAsia="微软雅黑" w:hAnsi="微软雅黑"/>
          <w:sz w:val="18"/>
          <w:szCs w:val="18"/>
        </w:rPr>
        <w:t>shutdownNow</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Q11：线程池的选择策略有什么？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可以从以下角度分析：①任务性质：</w:t>
      </w:r>
      <w:r w:rsidRPr="00F32F00">
        <w:rPr>
          <w:rFonts w:ascii="微软雅黑" w:eastAsia="微软雅黑" w:hAnsi="微软雅黑"/>
          <w:b/>
          <w:color w:val="FF0000"/>
          <w:sz w:val="18"/>
          <w:szCs w:val="18"/>
        </w:rPr>
        <w:t>CPU 密集型、IO 密集型和混合型</w:t>
      </w:r>
      <w:r w:rsidRPr="00896C9D">
        <w:rPr>
          <w:rFonts w:ascii="微软雅黑" w:eastAsia="微软雅黑" w:hAnsi="微软雅黑"/>
          <w:sz w:val="18"/>
          <w:szCs w:val="18"/>
        </w:rPr>
        <w:t>。②任务优先级。③任务执行时间。④任务依赖性：是否依赖其他资源，如数据库连接。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性质不同的任务可用不同规模的线程池处理，</w:t>
      </w:r>
      <w:r w:rsidRPr="00F32F00">
        <w:rPr>
          <w:rFonts w:ascii="微软雅黑" w:eastAsia="微软雅黑" w:hAnsi="微软雅黑"/>
          <w:color w:val="FF0000"/>
          <w:sz w:val="18"/>
          <w:szCs w:val="18"/>
        </w:rPr>
        <w:t>CPU 密集型</w:t>
      </w:r>
      <w:r w:rsidRPr="00896C9D">
        <w:rPr>
          <w:rFonts w:ascii="微软雅黑" w:eastAsia="微软雅黑" w:hAnsi="微软雅黑"/>
          <w:sz w:val="18"/>
          <w:szCs w:val="18"/>
        </w:rPr>
        <w:t>任务应配置尽可能小的线程，如配置 N</w:t>
      </w:r>
      <w:del w:id="1" w:author="Unknown">
        <w:r w:rsidRPr="00896C9D">
          <w:rPr>
            <w:rFonts w:ascii="微软雅黑" w:eastAsia="微软雅黑" w:hAnsi="微软雅黑"/>
            <w:sz w:val="18"/>
            <w:szCs w:val="18"/>
          </w:rPr>
          <w:delText>cpu</w:delText>
        </w:r>
      </w:del>
      <w:r w:rsidRPr="00896C9D">
        <w:rPr>
          <w:rFonts w:ascii="微软雅黑" w:eastAsia="微软雅黑" w:hAnsi="微软雅黑"/>
          <w:sz w:val="18"/>
          <w:szCs w:val="18"/>
        </w:rPr>
        <w:t xml:space="preserve">+1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线程的线程池。由于</w:t>
      </w:r>
      <w:r w:rsidRPr="00F32F00">
        <w:rPr>
          <w:rFonts w:ascii="微软雅黑" w:eastAsia="微软雅黑" w:hAnsi="微软雅黑"/>
          <w:color w:val="00B050"/>
          <w:sz w:val="18"/>
          <w:szCs w:val="18"/>
        </w:rPr>
        <w:t xml:space="preserve"> IO 密集型</w:t>
      </w:r>
      <w:r w:rsidRPr="00896C9D">
        <w:rPr>
          <w:rFonts w:ascii="微软雅黑" w:eastAsia="微软雅黑" w:hAnsi="微软雅黑"/>
          <w:sz w:val="18"/>
          <w:szCs w:val="18"/>
        </w:rPr>
        <w:t>任务线程并不是一直在执行任务，应配置尽可能多的线程，如 2*N</w:t>
      </w:r>
      <w:del w:id="2" w:author="Unknown">
        <w:r w:rsidRPr="00896C9D">
          <w:rPr>
            <w:rFonts w:ascii="微软雅黑" w:eastAsia="微软雅黑" w:hAnsi="微软雅黑"/>
            <w:sz w:val="18"/>
            <w:szCs w:val="18"/>
          </w:rPr>
          <w:delText>cpu</w:delText>
        </w:r>
      </w:del>
      <w:r w:rsidRPr="00896C9D">
        <w:rPr>
          <w:rFonts w:ascii="微软雅黑" w:eastAsia="微软雅黑" w:hAnsi="微软雅黑"/>
          <w:sz w:val="18"/>
          <w:szCs w:val="18"/>
        </w:rPr>
        <w:t>。混合型的任务，如果可以拆分，将其拆分为一个 CPU 密集型任务和一个 IO 密集型任务，只要两个任务执行的时间相差不大那么分解后的吞吐量将高于串行执行的吞吐量，如果相差太大则没必要分解。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优先级不同的任务可以使用优先级队列 PriorityBlockingQueue 处理。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执行时间不同的任务可以交给不同规模的线程池处理，或者使用优先级队列让执行时间短的任务先执行。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依赖数据库连接池的任务，由于线程提交 SQL 后需要等待数据库返回的结果，等待的时间越长 CPU 空闲的时间就越长，因此</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应该尽可能地设置大一些，提高 CPU 的利用率。</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建议使用有界队列，能增加系统的稳定性和预警能力，可以根据需要设置的稍微大一些。</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Q12：阻塞队列有哪些选择?</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阻塞队列支持阻塞插入和移除，当队列满时，阻塞插入元素的线程直到队列不满。当队列为空时，获取元素的线程会被阻塞直到队列非空。阻塞队列常用于生产者和消费者的场景，阻塞队列就是生产者用来存放元素，消费者用来获取元素的容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Java 中的阻塞队列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ArrayBlockingQueue，由数组组成的有界阻塞队列，默认情况下不保证线程公平，有可能先阻塞的线程最后</w:t>
      </w:r>
      <w:proofErr w:type="gramStart"/>
      <w:r w:rsidRPr="00896C9D">
        <w:rPr>
          <w:rFonts w:ascii="微软雅黑" w:eastAsia="微软雅黑" w:hAnsi="微软雅黑"/>
          <w:sz w:val="18"/>
          <w:szCs w:val="18"/>
        </w:rPr>
        <w:t>才访问</w:t>
      </w:r>
      <w:proofErr w:type="gramEnd"/>
      <w:r w:rsidRPr="00896C9D">
        <w:rPr>
          <w:rFonts w:ascii="微软雅黑" w:eastAsia="微软雅黑" w:hAnsi="微软雅黑"/>
          <w:sz w:val="18"/>
          <w:szCs w:val="18"/>
        </w:rPr>
        <w:t>队列。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LinkedBlockingQueue，由</w:t>
      </w:r>
      <w:hyperlink r:id="rId98"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结构组成的有界阻塞队列，队列的默认和最大长度为 Integer 最大值。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PriorityBlockingQueue，支持优先级的无界阻塞队列，默认情况下元素按照升序</w:t>
      </w:r>
      <w:hyperlink r:id="rId9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。可自定义 </w:t>
      </w:r>
      <w:r w:rsidRPr="00896C9D">
        <w:rPr>
          <w:rStyle w:val="HTML"/>
          <w:rFonts w:ascii="微软雅黑" w:eastAsia="微软雅黑" w:hAnsi="微软雅黑"/>
          <w:sz w:val="18"/>
          <w:szCs w:val="18"/>
        </w:rPr>
        <w:t>compareTo</w:t>
      </w:r>
      <w:r w:rsidRPr="00896C9D">
        <w:rPr>
          <w:rFonts w:ascii="微软雅黑" w:eastAsia="微软雅黑" w:hAnsi="微软雅黑"/>
          <w:sz w:val="18"/>
          <w:szCs w:val="18"/>
        </w:rPr>
        <w:t xml:space="preserve"> 方法指定</w:t>
      </w:r>
      <w:hyperlink r:id="rId10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规则，或者初始化时指定 Comparator </w:t>
      </w:r>
      <w:hyperlink r:id="rId10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，不能保证同优先级元素的顺序。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DelayQueue，支持延时获取元素的无界阻塞队列，使用优先级队列实现。创建元素时可以指定多久才能从队列中获取当前元素，只有延迟期满时才能从队列中获取元素，适用于缓存和定时调度。</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SynchronousQueue，不存储元素的阻塞队列，每一个 put 必须等待一个 take。默认使用非公平策略，也支持公平策略，适用于传递性场景，吞吐量高。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LinkedTransferQueue，</w:t>
      </w:r>
      <w:hyperlink r:id="rId102"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 xml:space="preserve">组成的无界阻塞队列，相对于其他阻塞队列多了 </w:t>
      </w:r>
      <w:r w:rsidRPr="00896C9D">
        <w:rPr>
          <w:rStyle w:val="HTML"/>
          <w:rFonts w:ascii="微软雅黑" w:eastAsia="微软雅黑" w:hAnsi="微软雅黑"/>
          <w:sz w:val="18"/>
          <w:szCs w:val="18"/>
        </w:rPr>
        <w:t>tryTransfer</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 xml:space="preserve"> 方法。</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方法：如果当前有消费者正等待接收元素，可以把生产者传入的元素立刻传输给消费者，否则会将元素放在队列的尾节点并等到该元素被消费者消费才返回。</w:t>
      </w:r>
      <w:r w:rsidRPr="00896C9D">
        <w:rPr>
          <w:rStyle w:val="HTML"/>
          <w:rFonts w:ascii="微软雅黑" w:eastAsia="微软雅黑" w:hAnsi="微软雅黑"/>
          <w:sz w:val="18"/>
          <w:szCs w:val="18"/>
        </w:rPr>
        <w:t>tryTransfer</w:t>
      </w:r>
      <w:r w:rsidRPr="00896C9D">
        <w:rPr>
          <w:rFonts w:ascii="微软雅黑" w:eastAsia="微软雅黑" w:hAnsi="微软雅黑"/>
          <w:sz w:val="18"/>
          <w:szCs w:val="18"/>
        </w:rPr>
        <w:t xml:space="preserve"> 方法用来试探生产者传入的元素能否直接传给消费者，如果没有消费者等待接收元素则返回 false，和 </w:t>
      </w:r>
      <w:r w:rsidRPr="00896C9D">
        <w:rPr>
          <w:rStyle w:val="HTML"/>
          <w:rFonts w:ascii="微软雅黑" w:eastAsia="微软雅黑" w:hAnsi="微软雅黑"/>
          <w:sz w:val="18"/>
          <w:szCs w:val="18"/>
        </w:rPr>
        <w:t>transfer</w:t>
      </w:r>
      <w:r w:rsidRPr="00896C9D">
        <w:rPr>
          <w:rFonts w:ascii="微软雅黑" w:eastAsia="微软雅黑" w:hAnsi="微软雅黑"/>
          <w:sz w:val="18"/>
          <w:szCs w:val="18"/>
        </w:rPr>
        <w:t xml:space="preserve"> 的区别是无论消费者是否消费都会立即返回。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LinkedBlockingDeque，</w:t>
      </w:r>
      <w:hyperlink r:id="rId10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组成的双向阻塞队列，可从队列的两端插入和移出元素，多线程同时入队时减少了竞争。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实现原理</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使用通知模式实现，</w:t>
      </w:r>
      <w:proofErr w:type="gramStart"/>
      <w:r w:rsidRPr="00896C9D">
        <w:rPr>
          <w:rFonts w:ascii="微软雅黑" w:eastAsia="微软雅黑" w:hAnsi="微软雅黑"/>
          <w:sz w:val="18"/>
          <w:szCs w:val="18"/>
        </w:rPr>
        <w:t>生产者往满的</w:t>
      </w:r>
      <w:proofErr w:type="gramEnd"/>
      <w:r w:rsidRPr="00896C9D">
        <w:rPr>
          <w:rFonts w:ascii="微软雅黑" w:eastAsia="微软雅黑" w:hAnsi="微软雅黑"/>
          <w:sz w:val="18"/>
          <w:szCs w:val="18"/>
        </w:rPr>
        <w:t>队列里添加元素时会阻塞，当消费者消费后，会通知生产者当前队列可用。当往队列里插入一个元素，如果队列</w:t>
      </w:r>
      <w:proofErr w:type="gramStart"/>
      <w:r w:rsidRPr="00896C9D">
        <w:rPr>
          <w:rFonts w:ascii="微软雅黑" w:eastAsia="微软雅黑" w:hAnsi="微软雅黑"/>
          <w:sz w:val="18"/>
          <w:szCs w:val="18"/>
        </w:rPr>
        <w:t>不</w:t>
      </w:r>
      <w:proofErr w:type="gramEnd"/>
      <w:r w:rsidRPr="00896C9D">
        <w:rPr>
          <w:rFonts w:ascii="微软雅黑" w:eastAsia="微软雅黑" w:hAnsi="微软雅黑"/>
          <w:sz w:val="18"/>
          <w:szCs w:val="18"/>
        </w:rPr>
        <w:t xml:space="preserve">可用，阻塞生产者主要通过 LockSupport 的 </w:t>
      </w:r>
      <w:r w:rsidRPr="00896C9D">
        <w:rPr>
          <w:rStyle w:val="HTML"/>
          <w:rFonts w:ascii="微软雅黑" w:eastAsia="微软雅黑" w:hAnsi="微软雅黑"/>
          <w:sz w:val="18"/>
          <w:szCs w:val="18"/>
        </w:rPr>
        <w:t>park</w:t>
      </w:r>
      <w:r w:rsidRPr="00896C9D">
        <w:rPr>
          <w:rFonts w:ascii="微软雅黑" w:eastAsia="微软雅黑" w:hAnsi="微软雅黑"/>
          <w:sz w:val="18"/>
          <w:szCs w:val="18"/>
        </w:rPr>
        <w:t xml:space="preserve"> 方法实现，不同操作系统中实现方式不同，在 Linux 下使用的是系统方法 </w:t>
      </w:r>
      <w:r w:rsidRPr="00896C9D">
        <w:rPr>
          <w:rStyle w:val="HTML"/>
          <w:rFonts w:ascii="微软雅黑" w:eastAsia="微软雅黑" w:hAnsi="微软雅黑"/>
          <w:sz w:val="18"/>
          <w:szCs w:val="18"/>
        </w:rPr>
        <w:t>pthread_cond_wait</w:t>
      </w:r>
      <w:r w:rsidRPr="00896C9D">
        <w:rPr>
          <w:rFonts w:ascii="微软雅黑" w:eastAsia="微软雅黑" w:hAnsi="微软雅黑"/>
          <w:sz w:val="18"/>
          <w:szCs w:val="18"/>
        </w:rPr>
        <w:t xml:space="preserve"> 实现。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Q13：谈一谈 ThreadLocal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ThreadLoacl 是线程共享变量，主要用于一个线程内跨类、方法传递数据。ThreadLoacl 有一个静态内部类 ThreadLocalMap，其 Key 是 ThreadLocal 对象，值是 Entry 对象，Entry 中只有一个 Object 类的 vaule 值。ThreadLocal 是线程共享的，但 ThreadLocalMap 是每个线程私有的。ThreadLocal 主要有 set、get 和 remove 三个方法。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set 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首先获取当前线程，然后再获取当前线程对应的 ThreadLocalMap 类型的对象 map。如果 map 存在就直接设置值，key 是当前的 ThreadLocal 对象，value 是传入的参数。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 map 不存在就通过 </w:t>
      </w:r>
      <w:r w:rsidRPr="00896C9D">
        <w:rPr>
          <w:rStyle w:val="HTML"/>
          <w:rFonts w:ascii="微软雅黑" w:eastAsia="微软雅黑" w:hAnsi="微软雅黑"/>
          <w:sz w:val="18"/>
          <w:szCs w:val="18"/>
        </w:rPr>
        <w:t>createMap</w:t>
      </w:r>
      <w:r w:rsidRPr="00896C9D">
        <w:rPr>
          <w:rFonts w:ascii="微软雅黑" w:eastAsia="微软雅黑" w:hAnsi="微软雅黑"/>
          <w:sz w:val="18"/>
          <w:szCs w:val="18"/>
        </w:rPr>
        <w:t xml:space="preserve"> 方法为当前线程创建一个 ThreadLocalMap 对象再设置值。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get 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首先获取当前线程，然后再获取当前线程对应的 ThreadLocalMap 类型的对象 map。如果 map 存在就以当前 ThreadLocal 对象作为 key 获取 Entry 类型的对象 e，如果 e 存在就返回它的 value 属性。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 e 不存在或者 map 不存在，就调用 </w:t>
      </w:r>
      <w:r w:rsidRPr="00896C9D">
        <w:rPr>
          <w:rStyle w:val="HTML"/>
          <w:rFonts w:ascii="微软雅黑" w:eastAsia="微软雅黑" w:hAnsi="微软雅黑"/>
          <w:sz w:val="18"/>
          <w:szCs w:val="18"/>
        </w:rPr>
        <w:t>setInitialValue</w:t>
      </w:r>
      <w:r w:rsidRPr="00896C9D">
        <w:rPr>
          <w:rFonts w:ascii="微软雅黑" w:eastAsia="微软雅黑" w:hAnsi="微软雅黑"/>
          <w:sz w:val="18"/>
          <w:szCs w:val="18"/>
        </w:rPr>
        <w:t xml:space="preserve"> 方法先为当前线程创建一个 ThreadLocalMap 对象然后返回默认的初始值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remove 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首先通过当前线程获取其对应的 ThreadLocalMap 类型的对象 m，如果 m 不为空，就解除 ThreadLocal 这个 key 及其对应的 value 值的联系。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存在的问题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线程复用会产生脏数据，由于线程池会重用 Thread 对象，因此与 Thread 绑定的 ThreadLocal 也会被重用。如果没有调用 remove 清理与线程相关的 ThreadLocal 信息，那么假如下一个线程没有调用 set 设置初始值就可能 get 到重用的线程信息。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ThreadLocal 还存在</w:t>
      </w:r>
      <w:r w:rsidRPr="00F32F00">
        <w:rPr>
          <w:rFonts w:ascii="微软雅黑" w:eastAsia="微软雅黑" w:hAnsi="微软雅黑"/>
          <w:b/>
          <w:color w:val="FF0000"/>
          <w:sz w:val="18"/>
          <w:szCs w:val="18"/>
        </w:rPr>
        <w:t>内存泄漏</w:t>
      </w:r>
      <w:r w:rsidRPr="00896C9D">
        <w:rPr>
          <w:rFonts w:ascii="微软雅黑" w:eastAsia="微软雅黑" w:hAnsi="微软雅黑"/>
          <w:sz w:val="18"/>
          <w:szCs w:val="18"/>
        </w:rPr>
        <w:t>的问题，由于 ThreadLocal 是弱引用，但 Entry 的 value 是强引用，因此当 ThreadLocal 被垃圾回收后，value 依旧不会被释放。因此需要及时调用 remove 方法进行清理操作。</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JUC 11</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Q1：什么是 CAS？</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CAS 表示 Compare And Swap，比较并交换，CAS </w:t>
      </w:r>
      <w:r w:rsidR="009B7B6B">
        <w:rPr>
          <w:rFonts w:ascii="微软雅黑" w:eastAsia="微软雅黑" w:hAnsi="微软雅黑"/>
          <w:sz w:val="18"/>
          <w:szCs w:val="18"/>
        </w:rPr>
        <w:t>需要三个操作数，分别是需要</w:t>
      </w:r>
      <w:r w:rsidR="009B7B6B" w:rsidRPr="009B7B6B">
        <w:rPr>
          <w:rFonts w:ascii="微软雅黑" w:eastAsia="微软雅黑" w:hAnsi="微软雅黑"/>
          <w:b/>
          <w:color w:val="FF0000"/>
          <w:sz w:val="18"/>
          <w:szCs w:val="18"/>
        </w:rPr>
        <w:t>读写的内存值</w:t>
      </w:r>
      <w:r w:rsidRPr="009B7B6B">
        <w:rPr>
          <w:rFonts w:ascii="微软雅黑" w:eastAsia="微软雅黑" w:hAnsi="微软雅黑"/>
          <w:b/>
          <w:color w:val="FF0000"/>
          <w:sz w:val="18"/>
          <w:szCs w:val="18"/>
        </w:rPr>
        <w:t xml:space="preserve"> V、旧的预期值 A 和准备设置的新值 B</w:t>
      </w:r>
      <w:r w:rsidRPr="00896C9D">
        <w:rPr>
          <w:rFonts w:ascii="微软雅黑" w:eastAsia="微软雅黑" w:hAnsi="微软雅黑"/>
          <w:sz w:val="18"/>
          <w:szCs w:val="18"/>
        </w:rPr>
        <w:t>。CAS 指令执行时，</w:t>
      </w:r>
      <w:r w:rsidRPr="009B7B6B">
        <w:rPr>
          <w:rFonts w:ascii="微软雅黑" w:eastAsia="微软雅黑" w:hAnsi="微软雅黑"/>
          <w:b/>
          <w:color w:val="FF0000"/>
          <w:sz w:val="18"/>
          <w:szCs w:val="18"/>
        </w:rPr>
        <w:t>当且仅当 V 符合 A 时，处理器才会用 B 更新 V 的值</w:t>
      </w:r>
      <w:r w:rsidRPr="00896C9D">
        <w:rPr>
          <w:rFonts w:ascii="微软雅黑" w:eastAsia="微软雅黑" w:hAnsi="微软雅黑"/>
          <w:sz w:val="18"/>
          <w:szCs w:val="18"/>
        </w:rPr>
        <w:t>，否则它就不执行更新。但不管是否更新都会返回 V 的旧值，这些处理过程是</w:t>
      </w:r>
      <w:r w:rsidRPr="009B7B6B">
        <w:rPr>
          <w:rFonts w:ascii="微软雅黑" w:eastAsia="微软雅黑" w:hAnsi="微软雅黑"/>
          <w:b/>
          <w:color w:val="FF0000"/>
          <w:sz w:val="18"/>
          <w:szCs w:val="18"/>
        </w:rPr>
        <w:t>原子操作</w:t>
      </w:r>
      <w:r w:rsidRPr="00896C9D">
        <w:rPr>
          <w:rFonts w:ascii="微软雅黑" w:eastAsia="微软雅黑" w:hAnsi="微软雅黑"/>
          <w:sz w:val="18"/>
          <w:szCs w:val="18"/>
        </w:rPr>
        <w:t>，执行期间不会被其他线程打断。</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在 JDK 5 后，Java 类库中才开始使用 CAS 操作，该操作由 Unsafe 类里的 </w:t>
      </w:r>
      <w:r w:rsidRPr="00896C9D">
        <w:rPr>
          <w:rStyle w:val="HTML"/>
          <w:rFonts w:ascii="微软雅黑" w:eastAsia="微软雅黑" w:hAnsi="微软雅黑"/>
          <w:sz w:val="18"/>
          <w:szCs w:val="18"/>
        </w:rPr>
        <w:t>compareAndSwapInt</w:t>
      </w:r>
      <w:r w:rsidRPr="00896C9D">
        <w:rPr>
          <w:rFonts w:ascii="微软雅黑" w:eastAsia="微软雅黑" w:hAnsi="微软雅黑"/>
          <w:sz w:val="18"/>
          <w:szCs w:val="18"/>
        </w:rPr>
        <w:t xml:space="preserve"> 等几个方法包装提供。HotSpot 在内部对这些方法做了特殊处理，即时编译的结果是一条平台相关的处理器 CAS 指令。Unsafe 类不是给用户程序调用的类，因此 JDK9 前只有 Java 类库可以使用 CAS，譬如 juc 包里的 AtomicInteger类中 </w:t>
      </w:r>
      <w:r w:rsidRPr="00896C9D">
        <w:rPr>
          <w:rStyle w:val="HTML"/>
          <w:rFonts w:ascii="微软雅黑" w:eastAsia="微软雅黑" w:hAnsi="微软雅黑"/>
          <w:sz w:val="18"/>
          <w:szCs w:val="18"/>
        </w:rPr>
        <w:t>compareAndSet</w:t>
      </w:r>
      <w:r w:rsidRPr="00896C9D">
        <w:rPr>
          <w:rFonts w:ascii="微软雅黑" w:eastAsia="微软雅黑" w:hAnsi="微软雅黑"/>
          <w:sz w:val="18"/>
          <w:szCs w:val="18"/>
        </w:rPr>
        <w:t xml:space="preserve"> 等方法都使用了Unsafe 类的 CAS 操作实现。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Q2：CAS 有什么问题？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CAS 从语义上来说存在一个逻辑漏洞：如果 V 初次读取时是 A，并且在准备赋值时仍为 A，这依旧不能说明它没有被其他线程更改过，因为这段时间内假设它</w:t>
      </w:r>
      <w:proofErr w:type="gramStart"/>
      <w:r w:rsidRPr="00896C9D">
        <w:rPr>
          <w:rFonts w:ascii="微软雅黑" w:eastAsia="微软雅黑" w:hAnsi="微软雅黑"/>
          <w:sz w:val="18"/>
          <w:szCs w:val="18"/>
        </w:rPr>
        <w:t>的值先改为</w:t>
      </w:r>
      <w:proofErr w:type="gramEnd"/>
      <w:r w:rsidRPr="00896C9D">
        <w:rPr>
          <w:rFonts w:ascii="微软雅黑" w:eastAsia="微软雅黑" w:hAnsi="微软雅黑"/>
          <w:sz w:val="18"/>
          <w:szCs w:val="18"/>
        </w:rPr>
        <w:t xml:space="preserve"> B 又改回 A，那么 CAS 操作就会误认为它从来没有被改变过。</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这个漏洞称为 ABA 问题，juc 包提供了一个 AtomicStampedReference，原子更新带有版本号的引用类型，通过控制变量值的版本来解决 ABA 问题。大部分情况下 ABA 不会影响程序并发的正确性，如果需要解决，传统的互斥同步可能会比原子类更高效。</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Q3：有哪些原子类？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JDK 5 提供了 java.util.concurrent.atomic 包，这个包中的原子操作类提供了一种用法简单、性能高效、线程安全地更新一个变量的方式。到 JDK 8 该包共有17个类，依据作用分为四种：原子更新基本类型类、原子更新数组类、原子更新引用类以及原子更新字段类，atomic 包里的类基本都是使用 Unsafe 实现的包装类。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AtomicInteger 原子更新整形、 AtomicLong 原子</w:t>
      </w:r>
      <w:proofErr w:type="gramStart"/>
      <w:r w:rsidRPr="00896C9D">
        <w:rPr>
          <w:rFonts w:ascii="微软雅黑" w:eastAsia="微软雅黑" w:hAnsi="微软雅黑"/>
          <w:sz w:val="18"/>
          <w:szCs w:val="18"/>
        </w:rPr>
        <w:t>更新长整型</w:t>
      </w:r>
      <w:proofErr w:type="gramEnd"/>
      <w:r w:rsidRPr="00896C9D">
        <w:rPr>
          <w:rFonts w:ascii="微软雅黑" w:eastAsia="微软雅黑" w:hAnsi="微软雅黑"/>
          <w:sz w:val="18"/>
          <w:szCs w:val="18"/>
        </w:rPr>
        <w:t>、AtomicBoolean 原子更新布尔类型。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AtomicIntegerArray，原子更新整形数组里的元素、 AtomicLongArray 原子</w:t>
      </w:r>
      <w:proofErr w:type="gramStart"/>
      <w:r w:rsidRPr="00896C9D">
        <w:rPr>
          <w:rFonts w:ascii="微软雅黑" w:eastAsia="微软雅黑" w:hAnsi="微软雅黑"/>
          <w:sz w:val="18"/>
          <w:szCs w:val="18"/>
        </w:rPr>
        <w:t>更新长整型</w:t>
      </w:r>
      <w:proofErr w:type="gramEnd"/>
      <w:r w:rsidRPr="00896C9D">
        <w:rPr>
          <w:rFonts w:ascii="微软雅黑" w:eastAsia="微软雅黑" w:hAnsi="微软雅黑"/>
          <w:sz w:val="18"/>
          <w:szCs w:val="18"/>
        </w:rPr>
        <w:t>数组里的元素、 AtomicReferenceArray 原子更新引用类型数组里的元素。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AtomicReference 原子更新引用类型、AtomicMarkableReference 原子更新带有</w:t>
      </w:r>
      <w:proofErr w:type="gramStart"/>
      <w:r w:rsidRPr="00896C9D">
        <w:rPr>
          <w:rFonts w:ascii="微软雅黑" w:eastAsia="微软雅黑" w:hAnsi="微软雅黑"/>
          <w:sz w:val="18"/>
          <w:szCs w:val="18"/>
        </w:rPr>
        <w:t>标记位</w:t>
      </w:r>
      <w:proofErr w:type="gramEnd"/>
      <w:r w:rsidRPr="00896C9D">
        <w:rPr>
          <w:rFonts w:ascii="微软雅黑" w:eastAsia="微软雅黑" w:hAnsi="微软雅黑"/>
          <w:sz w:val="18"/>
          <w:szCs w:val="18"/>
        </w:rPr>
        <w:t>的引用类型，可以绑定一个 boolean 标记、 AtomicStampedReference 原子更新带有版本号的引用类型，关联一个整数值作为版本号，解决 ABA 问题。</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AtomicIntegerFieldUpdater 原子更新整形字段的更新器、 AtomicLongFieldUpdater 原子</w:t>
      </w:r>
      <w:proofErr w:type="gramStart"/>
      <w:r w:rsidRPr="00896C9D">
        <w:rPr>
          <w:rFonts w:ascii="微软雅黑" w:eastAsia="微软雅黑" w:hAnsi="微软雅黑"/>
          <w:sz w:val="18"/>
          <w:szCs w:val="18"/>
        </w:rPr>
        <w:t>更新长</w:t>
      </w:r>
      <w:proofErr w:type="gramEnd"/>
      <w:r w:rsidRPr="00896C9D">
        <w:rPr>
          <w:rFonts w:ascii="微软雅黑" w:eastAsia="微软雅黑" w:hAnsi="微软雅黑"/>
          <w:sz w:val="18"/>
          <w:szCs w:val="18"/>
        </w:rPr>
        <w:t>整形字段的</w:t>
      </w:r>
      <w:proofErr w:type="gramStart"/>
      <w:r w:rsidRPr="00896C9D">
        <w:rPr>
          <w:rFonts w:ascii="微软雅黑" w:eastAsia="微软雅黑" w:hAnsi="微软雅黑"/>
          <w:sz w:val="18"/>
          <w:szCs w:val="18"/>
        </w:rPr>
        <w:t>更新器</w:t>
      </w:r>
      <w:proofErr w:type="gramEnd"/>
      <w:r w:rsidRPr="00896C9D">
        <w:rPr>
          <w:rFonts w:ascii="微软雅黑" w:eastAsia="微软雅黑" w:hAnsi="微软雅黑"/>
          <w:sz w:val="18"/>
          <w:szCs w:val="18"/>
        </w:rPr>
        <w:t>AtomicReferenceFieldUpdater 原子更新引用类型字段的更新器。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Q4：AtomicIntger 实现原子更新的原理是什么？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AtomicInteger 原子更新整形、 AtomicLong 原子</w:t>
      </w:r>
      <w:proofErr w:type="gramStart"/>
      <w:r w:rsidRPr="00896C9D">
        <w:rPr>
          <w:rFonts w:ascii="微软雅黑" w:eastAsia="微软雅黑" w:hAnsi="微软雅黑"/>
          <w:sz w:val="18"/>
          <w:szCs w:val="18"/>
        </w:rPr>
        <w:t>更新长整型</w:t>
      </w:r>
      <w:proofErr w:type="gramEnd"/>
      <w:r w:rsidRPr="00896C9D">
        <w:rPr>
          <w:rFonts w:ascii="微软雅黑" w:eastAsia="微软雅黑" w:hAnsi="微软雅黑"/>
          <w:sz w:val="18"/>
          <w:szCs w:val="18"/>
        </w:rPr>
        <w:t>、AtomicBoolean 原子更新布尔类型。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getAndIncrement</w:t>
      </w:r>
      <w:r w:rsidRPr="00896C9D">
        <w:rPr>
          <w:rFonts w:ascii="微软雅黑" w:eastAsia="微软雅黑" w:hAnsi="微软雅黑"/>
          <w:sz w:val="18"/>
          <w:szCs w:val="18"/>
        </w:rPr>
        <w:t xml:space="preserve"> 以原子方式将当前的值加 1，首先在 for 死循环中取得 AtomicInteger 里存储的数值，第二步对 AtomicInteger 当前的值加 1 ，第三步调用 </w:t>
      </w:r>
      <w:r w:rsidRPr="00896C9D">
        <w:rPr>
          <w:rStyle w:val="HTML"/>
          <w:rFonts w:ascii="微软雅黑" w:eastAsia="微软雅黑" w:hAnsi="微软雅黑"/>
          <w:sz w:val="18"/>
          <w:szCs w:val="18"/>
        </w:rPr>
        <w:t>compareAndSet</w:t>
      </w:r>
      <w:r w:rsidRPr="00896C9D">
        <w:rPr>
          <w:rFonts w:ascii="微软雅黑" w:eastAsia="微软雅黑" w:hAnsi="微软雅黑"/>
          <w:sz w:val="18"/>
          <w:szCs w:val="18"/>
        </w:rPr>
        <w:t xml:space="preserve"> 方法进行原子更新，先</w:t>
      </w:r>
      <w:r w:rsidRPr="00896C9D">
        <w:rPr>
          <w:rFonts w:ascii="微软雅黑" w:eastAsia="微软雅黑" w:hAnsi="微软雅黑"/>
          <w:sz w:val="18"/>
          <w:szCs w:val="18"/>
        </w:rPr>
        <w:lastRenderedPageBreak/>
        <w:t xml:space="preserve">检查当前数值是否等于 expect，如果等于则说明当前值没有被其他线程修改，则将值更新为 next，否则会更新失败返回 false，程序会进入 for 循环重新进行 </w:t>
      </w:r>
      <w:r w:rsidRPr="00896C9D">
        <w:rPr>
          <w:rStyle w:val="HTML"/>
          <w:rFonts w:ascii="微软雅黑" w:eastAsia="微软雅黑" w:hAnsi="微软雅黑"/>
          <w:sz w:val="18"/>
          <w:szCs w:val="18"/>
        </w:rPr>
        <w:t>compareAndSet</w:t>
      </w:r>
      <w:r w:rsidRPr="00896C9D">
        <w:rPr>
          <w:rFonts w:ascii="微软雅黑" w:eastAsia="微软雅黑" w:hAnsi="微软雅黑"/>
          <w:sz w:val="18"/>
          <w:szCs w:val="18"/>
        </w:rPr>
        <w:t xml:space="preserve"> 操作。</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atomic 包中只提供了三种基本类型的原子更新，atomic 包里的类基本都是使用 Unsafe 实现的，Unsafe 只提供三种 CAS 方法：</w:t>
      </w:r>
      <w:r w:rsidRPr="00896C9D">
        <w:rPr>
          <w:rStyle w:val="HTML"/>
          <w:rFonts w:ascii="微软雅黑" w:eastAsia="微软雅黑" w:hAnsi="微软雅黑"/>
          <w:sz w:val="18"/>
          <w:szCs w:val="18"/>
        </w:rPr>
        <w:t>compareAndSwapInt</w:t>
      </w:r>
      <w:r w:rsidRPr="00896C9D">
        <w:rPr>
          <w:rFonts w:ascii="微软雅黑" w:eastAsia="微软雅黑" w:hAnsi="微软雅黑"/>
          <w:sz w:val="18"/>
          <w:szCs w:val="18"/>
        </w:rPr>
        <w:t>、</w:t>
      </w:r>
      <w:r w:rsidRPr="00896C9D">
        <w:rPr>
          <w:rStyle w:val="HTML"/>
          <w:rFonts w:ascii="微软雅黑" w:eastAsia="微软雅黑" w:hAnsi="微软雅黑"/>
          <w:sz w:val="18"/>
          <w:szCs w:val="18"/>
        </w:rPr>
        <w:t>compareAndSwapLong</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compareAndSwapObject</w:t>
      </w:r>
      <w:r w:rsidRPr="00896C9D">
        <w:rPr>
          <w:rFonts w:ascii="微软雅黑" w:eastAsia="微软雅黑" w:hAnsi="微软雅黑"/>
          <w:sz w:val="18"/>
          <w:szCs w:val="18"/>
        </w:rPr>
        <w:t>，例如原子更新 Boolean 是先转成</w:t>
      </w:r>
      <w:proofErr w:type="gramStart"/>
      <w:r w:rsidRPr="00896C9D">
        <w:rPr>
          <w:rFonts w:ascii="微软雅黑" w:eastAsia="微软雅黑" w:hAnsi="微软雅黑"/>
          <w:sz w:val="18"/>
          <w:szCs w:val="18"/>
        </w:rPr>
        <w:t>整形再</w:t>
      </w:r>
      <w:proofErr w:type="gramEnd"/>
      <w:r w:rsidRPr="00896C9D">
        <w:rPr>
          <w:rFonts w:ascii="微软雅黑" w:eastAsia="微软雅黑" w:hAnsi="微软雅黑"/>
          <w:sz w:val="18"/>
          <w:szCs w:val="18"/>
        </w:rPr>
        <w:t xml:space="preserve">使用 </w:t>
      </w:r>
      <w:r w:rsidRPr="00896C9D">
        <w:rPr>
          <w:rStyle w:val="HTML"/>
          <w:rFonts w:ascii="微软雅黑" w:eastAsia="微软雅黑" w:hAnsi="微软雅黑"/>
          <w:sz w:val="18"/>
          <w:szCs w:val="18"/>
        </w:rPr>
        <w:t>compareAndSwapInt</w:t>
      </w:r>
      <w:r w:rsidRPr="00896C9D">
        <w:rPr>
          <w:rFonts w:ascii="微软雅黑" w:eastAsia="微软雅黑" w:hAnsi="微软雅黑"/>
          <w:sz w:val="18"/>
          <w:szCs w:val="18"/>
        </w:rPr>
        <w:t xml:space="preser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Q5：CountDownLatch 是什么？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CountDownLatch 是基于执行时间的同步类，允许一个或多个线程等待其他线程完成操作，构造方法接收一个 int 参数作为计数器，如果要等待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点就传入 n。每次调用 </w:t>
      </w:r>
      <w:r w:rsidRPr="00896C9D">
        <w:rPr>
          <w:rStyle w:val="HTML"/>
          <w:rFonts w:ascii="微软雅黑" w:eastAsia="微软雅黑" w:hAnsi="微软雅黑"/>
          <w:sz w:val="18"/>
          <w:szCs w:val="18"/>
        </w:rPr>
        <w:t>countDown</w:t>
      </w:r>
      <w:r w:rsidRPr="00896C9D">
        <w:rPr>
          <w:rFonts w:ascii="微软雅黑" w:eastAsia="微软雅黑" w:hAnsi="微软雅黑"/>
          <w:sz w:val="18"/>
          <w:szCs w:val="18"/>
        </w:rPr>
        <w:t xml:space="preserve"> 方法时计数器减 1，</w:t>
      </w:r>
      <w:r w:rsidRPr="00896C9D">
        <w:rPr>
          <w:rStyle w:val="HTML"/>
          <w:rFonts w:ascii="微软雅黑" w:eastAsia="微软雅黑" w:hAnsi="微软雅黑"/>
          <w:sz w:val="18"/>
          <w:szCs w:val="18"/>
        </w:rPr>
        <w:t>await</w:t>
      </w:r>
      <w:r w:rsidRPr="00896C9D">
        <w:rPr>
          <w:rFonts w:ascii="微软雅黑" w:eastAsia="微软雅黑" w:hAnsi="微软雅黑"/>
          <w:sz w:val="18"/>
          <w:szCs w:val="18"/>
        </w:rPr>
        <w:t xml:space="preserve"> 方***阻塞当前线程直到计数器变为0，由于 </w:t>
      </w:r>
      <w:r w:rsidRPr="00896C9D">
        <w:rPr>
          <w:rStyle w:val="HTML"/>
          <w:rFonts w:ascii="微软雅黑" w:eastAsia="微软雅黑" w:hAnsi="微软雅黑"/>
          <w:sz w:val="18"/>
          <w:szCs w:val="18"/>
        </w:rPr>
        <w:t>countDown</w:t>
      </w:r>
      <w:r w:rsidRPr="00896C9D">
        <w:rPr>
          <w:rFonts w:ascii="微软雅黑" w:eastAsia="微软雅黑" w:hAnsi="微软雅黑"/>
          <w:sz w:val="18"/>
          <w:szCs w:val="18"/>
        </w:rPr>
        <w:t xml:space="preserve"> 方法可用在任何地方，所以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点既可以是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线程也可以是一个线程里的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执行步骤。</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 CyclicBarrier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循环屏障是基于同步到达某个点的信号量触发机制，作用是让一组线程到达一个屏障时被阻塞，直到最后一个线程到达屏障才会解除。构造方法中的参数表示拦截线程数量，每个线程调用 </w:t>
      </w:r>
      <w:r w:rsidRPr="00896C9D">
        <w:rPr>
          <w:rStyle w:val="HTML"/>
          <w:rFonts w:ascii="微软雅黑" w:eastAsia="微软雅黑" w:hAnsi="微软雅黑"/>
          <w:sz w:val="18"/>
          <w:szCs w:val="18"/>
        </w:rPr>
        <w:t>await</w:t>
      </w:r>
      <w:r w:rsidRPr="00896C9D">
        <w:rPr>
          <w:rFonts w:ascii="微软雅黑" w:eastAsia="微软雅黑" w:hAnsi="微软雅黑"/>
          <w:sz w:val="18"/>
          <w:szCs w:val="18"/>
        </w:rPr>
        <w:t xml:space="preserve"> 方法告诉 CyclicBarrier 自己已到达屏障，然后被阻塞。还支持在构造方法中传入一个 Runnable 任务，当线程到达屏障时会优先执行该任务。适用于多线程计算数据，最后合并计算结果的应用场景。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CountDownLacth 的计数器只能用一次，而 CyclicBarrier 的计数器可使用 </w:t>
      </w:r>
      <w:r w:rsidRPr="00896C9D">
        <w:rPr>
          <w:rStyle w:val="HTML"/>
          <w:rFonts w:ascii="微软雅黑" w:eastAsia="微软雅黑" w:hAnsi="微软雅黑"/>
          <w:sz w:val="18"/>
          <w:szCs w:val="18"/>
        </w:rPr>
        <w:t>reset</w:t>
      </w:r>
      <w:r w:rsidRPr="00896C9D">
        <w:rPr>
          <w:rFonts w:ascii="微软雅黑" w:eastAsia="微软雅黑" w:hAnsi="微软雅黑"/>
          <w:sz w:val="18"/>
          <w:szCs w:val="18"/>
        </w:rPr>
        <w:t xml:space="preserve"> 方法重置，所以 CyclicBarrier 能处理更为复杂的业务场景，例如计算错误时可用重置计数器重新计算。</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Q7：Semaphore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信号量用来控制同时访问特定资源的线程数量，通过协调各个线程以保证合理使用公共资源。信号量可以用于流量控制，特别是公共资源有限的应用场景，比如数据库连接。</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Semaphore 的构造方法参数接收一个 int 值，表示可用的许可数量即最大并发数。使用 </w:t>
      </w:r>
      <w:r w:rsidRPr="00896C9D">
        <w:rPr>
          <w:rStyle w:val="HTML"/>
          <w:rFonts w:ascii="微软雅黑" w:eastAsia="微软雅黑" w:hAnsi="微软雅黑"/>
          <w:sz w:val="18"/>
          <w:szCs w:val="18"/>
        </w:rPr>
        <w:t>acquire</w:t>
      </w:r>
      <w:r w:rsidRPr="00896C9D">
        <w:rPr>
          <w:rFonts w:ascii="微软雅黑" w:eastAsia="微软雅黑" w:hAnsi="微软雅黑"/>
          <w:sz w:val="18"/>
          <w:szCs w:val="18"/>
        </w:rPr>
        <w:t xml:space="preserve"> 方法获得一个许可证，使用 </w:t>
      </w:r>
      <w:r w:rsidRPr="00896C9D">
        <w:rPr>
          <w:rStyle w:val="HTML"/>
          <w:rFonts w:ascii="微软雅黑" w:eastAsia="微软雅黑" w:hAnsi="微软雅黑"/>
          <w:sz w:val="18"/>
          <w:szCs w:val="18"/>
        </w:rPr>
        <w:t>release</w:t>
      </w:r>
      <w:r w:rsidRPr="00896C9D">
        <w:rPr>
          <w:rFonts w:ascii="微软雅黑" w:eastAsia="微软雅黑" w:hAnsi="微软雅黑"/>
          <w:sz w:val="18"/>
          <w:szCs w:val="18"/>
        </w:rPr>
        <w:t xml:space="preserve"> 方法归还许可，还可以用 </w:t>
      </w:r>
      <w:r w:rsidRPr="00896C9D">
        <w:rPr>
          <w:rStyle w:val="HTML"/>
          <w:rFonts w:ascii="微软雅黑" w:eastAsia="微软雅黑" w:hAnsi="微软雅黑"/>
          <w:sz w:val="18"/>
          <w:szCs w:val="18"/>
        </w:rPr>
        <w:t>tryAcquire</w:t>
      </w:r>
      <w:r w:rsidRPr="00896C9D">
        <w:rPr>
          <w:rFonts w:ascii="微软雅黑" w:eastAsia="微软雅黑" w:hAnsi="微软雅黑"/>
          <w:sz w:val="18"/>
          <w:szCs w:val="18"/>
        </w:rPr>
        <w:t xml:space="preserve"> 尝试获得许可。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 Exchanger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交换者是用于线程间协作的工具类，用于进行线程间的数据交换。它提供一个同步点，在这个同步点两个线程可以交换彼此的数据。</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两个线程通过 </w:t>
      </w:r>
      <w:r w:rsidRPr="00896C9D">
        <w:rPr>
          <w:rStyle w:val="HTML"/>
          <w:rFonts w:ascii="微软雅黑" w:eastAsia="微软雅黑" w:hAnsi="微软雅黑"/>
          <w:sz w:val="18"/>
          <w:szCs w:val="18"/>
        </w:rPr>
        <w:t>exchange</w:t>
      </w:r>
      <w:r w:rsidRPr="00896C9D">
        <w:rPr>
          <w:rFonts w:ascii="微软雅黑" w:eastAsia="微软雅黑" w:hAnsi="微软雅黑"/>
          <w:sz w:val="18"/>
          <w:szCs w:val="18"/>
        </w:rPr>
        <w:t xml:space="preserve"> 方法交换数据，第一个线程执行 </w:t>
      </w:r>
      <w:r w:rsidRPr="00896C9D">
        <w:rPr>
          <w:rStyle w:val="HTML"/>
          <w:rFonts w:ascii="微软雅黑" w:eastAsia="微软雅黑" w:hAnsi="微软雅黑"/>
          <w:sz w:val="18"/>
          <w:szCs w:val="18"/>
        </w:rPr>
        <w:t>exchange</w:t>
      </w:r>
      <w:r w:rsidRPr="00896C9D">
        <w:rPr>
          <w:rFonts w:ascii="微软雅黑" w:eastAsia="微软雅黑" w:hAnsi="微软雅黑"/>
          <w:sz w:val="18"/>
          <w:szCs w:val="18"/>
        </w:rPr>
        <w:t xml:space="preserve"> 方法后会阻塞等待第二个线程执行该方法，当两个线程都到达同步点时这两个线程就可以交换数据，将本线程生产出的数据传递给对方。应用场景包括遗传</w:t>
      </w:r>
      <w:hyperlink r:id="rId104"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、校对工作等。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P9：JDK7 的 ConcurrentHashMap 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ConcurrentHashMap 用于解决 HashMap 的线程不安全和 HashTable 的并发效率低，HashTable 之所以效率低是因为所有线程都必须竞争同一把锁，假如容器里有多把锁，每一把</w:t>
      </w:r>
      <w:proofErr w:type="gramStart"/>
      <w:r w:rsidRPr="00896C9D">
        <w:rPr>
          <w:rFonts w:ascii="微软雅黑" w:eastAsia="微软雅黑" w:hAnsi="微软雅黑"/>
          <w:sz w:val="18"/>
          <w:szCs w:val="18"/>
        </w:rPr>
        <w:t>锁用于</w:t>
      </w:r>
      <w:proofErr w:type="gramEnd"/>
      <w:r w:rsidRPr="00896C9D">
        <w:rPr>
          <w:rFonts w:ascii="微软雅黑" w:eastAsia="微软雅黑" w:hAnsi="微软雅黑"/>
          <w:sz w:val="18"/>
          <w:szCs w:val="18"/>
        </w:rPr>
        <w:t>锁容器的部分数据，那么多线程访问容器不同数据段的数据时，线程间就不会存在锁竞争，从而有效提高并发效率，这就是 ConcurrentHashMap 的锁分段技术。首先将数据分成 Segment 数据段，然后给每一个数据段配一把锁，当一个线程占用</w:t>
      </w:r>
      <w:proofErr w:type="gramStart"/>
      <w:r w:rsidRPr="00896C9D">
        <w:rPr>
          <w:rFonts w:ascii="微软雅黑" w:eastAsia="微软雅黑" w:hAnsi="微软雅黑"/>
          <w:sz w:val="18"/>
          <w:szCs w:val="18"/>
        </w:rPr>
        <w:t>锁访问</w:t>
      </w:r>
      <w:proofErr w:type="gramEnd"/>
      <w:r w:rsidRPr="00896C9D">
        <w:rPr>
          <w:rFonts w:ascii="微软雅黑" w:eastAsia="微软雅黑" w:hAnsi="微软雅黑"/>
          <w:sz w:val="18"/>
          <w:szCs w:val="18"/>
        </w:rPr>
        <w:t>其中一个段的数据时，其他段的数据也能被其他线程访问。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get 实现简单高效，先经过一次再散列，再用这个散列</w:t>
      </w:r>
      <w:proofErr w:type="gramStart"/>
      <w:r w:rsidRPr="00896C9D">
        <w:rPr>
          <w:rFonts w:ascii="微软雅黑" w:eastAsia="微软雅黑" w:hAnsi="微软雅黑"/>
          <w:sz w:val="18"/>
          <w:szCs w:val="18"/>
        </w:rPr>
        <w:t>值通过</w:t>
      </w:r>
      <w:proofErr w:type="gramEnd"/>
      <w:r w:rsidRPr="00896C9D">
        <w:rPr>
          <w:rFonts w:ascii="微软雅黑" w:eastAsia="微软雅黑" w:hAnsi="微软雅黑"/>
          <w:sz w:val="18"/>
          <w:szCs w:val="18"/>
        </w:rPr>
        <w:t>散列运算定位到 Segment，最后通过散列</w:t>
      </w:r>
      <w:hyperlink r:id="rId105"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定位到元素。get 的高效在于不需要加锁，除非读到空值才会加锁重读。get 方法中将共享变量定义为 volatile，在 get 操作里只需要读所以不用加锁。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put 必须加锁，首先定位到 Segment，然后进行插入操作，第一步判断是否需要对 Segment 里的 HashEntry 数组进行扩容，第二步定位添加元素的位置，然后将其放入数组。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size 操作用于统计元素的数量，必须统计每个 Segment 的大小然后求和，在统计结果累加的过程中，之前累加过的 count 变化几率很小，因此先尝试两次通过</w:t>
      </w:r>
      <w:proofErr w:type="gramStart"/>
      <w:r w:rsidRPr="00896C9D">
        <w:rPr>
          <w:rFonts w:ascii="微软雅黑" w:eastAsia="微软雅黑" w:hAnsi="微软雅黑"/>
          <w:sz w:val="18"/>
          <w:szCs w:val="18"/>
        </w:rPr>
        <w:t>不</w:t>
      </w:r>
      <w:proofErr w:type="gramEnd"/>
      <w:r w:rsidRPr="00896C9D">
        <w:rPr>
          <w:rFonts w:ascii="微软雅黑" w:eastAsia="微软雅黑" w:hAnsi="微软雅黑"/>
          <w:sz w:val="18"/>
          <w:szCs w:val="18"/>
        </w:rPr>
        <w:t>加锁的方式统计结果，如果统计过程中容器大小发生了变化，再加锁统计所有 Segment 大小。判断容器是否发生变化根据 modCount 确定。</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P10：JDK8 的 ConcurrentHashMap 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主要对 JDK7 做了三点改造：① 取消分段锁机制，进一步降低冲突概率。② 引入</w:t>
      </w:r>
      <w:hyperlink r:id="rId106"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结构，同一个哈希槽上的元素个数超过一定阈值后，单向</w:t>
      </w:r>
      <w:hyperlink r:id="rId107"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改为</w:t>
      </w:r>
      <w:hyperlink r:id="rId108"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结构。③ 使用了更加优化的方式统计集合内的元素数量。具体优化表现在：在 put、resize 和 size 方法中设计元素总数的更新和计算都避免了锁，使用 CAS 代替。</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get 同样不需要同步，put 操作时如果没有出现哈希冲突，就使用 CAS 添加元素，否则使用 synchronized 加锁添加元素。</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当某个槽内的元素个数达到 7 且 table 容量不小于 64 时，</w:t>
      </w:r>
      <w:hyperlink r:id="rId109"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转为</w:t>
      </w:r>
      <w:hyperlink r:id="rId110"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。当某个槽内的元素减少到 6 时，由</w:t>
      </w:r>
      <w:hyperlink r:id="rId111"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重新转为</w:t>
      </w:r>
      <w:hyperlink r:id="rId112"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。在转化过程中，使用同步块锁住当前槽的首元素，防止其他线程对当前</w:t>
      </w:r>
      <w:proofErr w:type="gramStart"/>
      <w:r w:rsidRPr="00896C9D">
        <w:rPr>
          <w:rFonts w:ascii="微软雅黑" w:eastAsia="微软雅黑" w:hAnsi="微软雅黑"/>
          <w:sz w:val="18"/>
          <w:szCs w:val="18"/>
        </w:rPr>
        <w:t>槽进行</w:t>
      </w:r>
      <w:proofErr w:type="gramEnd"/>
      <w:r w:rsidRPr="00896C9D">
        <w:rPr>
          <w:rFonts w:ascii="微软雅黑" w:eastAsia="微软雅黑" w:hAnsi="微软雅黑"/>
          <w:sz w:val="18"/>
          <w:szCs w:val="18"/>
        </w:rPr>
        <w:t>增删改操作，转化完成后利用 CAS 替换原有</w:t>
      </w:r>
      <w:hyperlink r:id="rId113"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。由于 TreeNode 节点也存储了 next 引用，因此</w:t>
      </w:r>
      <w:hyperlink r:id="rId114"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转为</w:t>
      </w:r>
      <w:hyperlink r:id="rId115"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很简单，只需从 first 元素开始遍历所有节点，并把节点从 TreeNode 转为 Node 类型即可，当构造好新</w:t>
      </w:r>
      <w:hyperlink r:id="rId11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后同样用 CAS 替换</w:t>
      </w:r>
      <w:hyperlink r:id="rId117"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P11：ArrayList 的线程安全集合是什么？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可以使用 CopyOnWriteArrayList 代替 ArrayList，它实现了读写分离。写操作复制一个新的集合，在新集合内添加或删除元素，修改完成后再将原集合的引用指向新集合。这样做的好处是可以高并发地进行读写操作而不需要加锁，因为当前集合不会添加任何元素。使用时注意尽量设置容量初始值，并且可以使用批量添加或删除，避免多次扩容，比如只增加一个元素却复制整个集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适合读多写少，单个添加时效率极低。CopyOnWriteArrayList 是 fail-safe 的，并发包的集合都是这种机制，fail-safe 在安全的副本上遍历，集合修改与副本遍历没有任何关系，缺点是无法读取最新数据。这也是 CAP 理论中 C 和 A 的矛盾，即一致性与可用性的矛盾。</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框架 27</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 xml:space="preserve">Spring </w:t>
      </w:r>
      <w:proofErr w:type="gramStart"/>
      <w:r w:rsidRPr="00896C9D">
        <w:rPr>
          <w:rFonts w:ascii="微软雅黑" w:eastAsia="微软雅黑" w:hAnsi="微软雅黑"/>
          <w:sz w:val="18"/>
          <w:szCs w:val="18"/>
        </w:rPr>
        <w:t>IoC</w:t>
      </w:r>
      <w:proofErr w:type="gramEnd"/>
      <w:r w:rsidRPr="00896C9D">
        <w:rPr>
          <w:rFonts w:ascii="微软雅黑" w:eastAsia="微软雅黑" w:hAnsi="微软雅黑"/>
          <w:sz w:val="18"/>
          <w:szCs w:val="18"/>
        </w:rPr>
        <w:t xml:space="preserve"> 11</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Q1：IoC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IoC 即控制反转，简单来说就是把原来代码里需要实现的对象创建、依赖反转给容器来帮忙实现，需要创建一个容器并且需要一种描述让容器知道要创建的对象间的关系，在 Spring 中管理对象及其依赖关系是通过 Spring 的 IoC 容器实现的。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IoC 的实现方式有依赖注入和依赖查找，由于依赖查找使用的很少，因此 IoC 也叫做依赖注入。依赖</w:t>
      </w:r>
      <w:proofErr w:type="gramStart"/>
      <w:r w:rsidRPr="00896C9D">
        <w:rPr>
          <w:rFonts w:ascii="微软雅黑" w:eastAsia="微软雅黑" w:hAnsi="微软雅黑"/>
          <w:sz w:val="18"/>
          <w:szCs w:val="18"/>
        </w:rPr>
        <w:t>注入指</w:t>
      </w:r>
      <w:proofErr w:type="gramEnd"/>
      <w:r w:rsidRPr="00896C9D">
        <w:rPr>
          <w:rFonts w:ascii="微软雅黑" w:eastAsia="微软雅黑" w:hAnsi="微软雅黑"/>
          <w:sz w:val="18"/>
          <w:szCs w:val="18"/>
        </w:rPr>
        <w:t>对象被动地接受依赖类而不用自己主动去找，对象不是从容器中查找它依赖的类，而是在容器实例化对象时主动将它依赖的类注入给它。假设一个 Car 类需要一个 Engine 的对象，那么一般</w:t>
      </w:r>
      <w:proofErr w:type="gramStart"/>
      <w:r w:rsidRPr="00896C9D">
        <w:rPr>
          <w:rFonts w:ascii="微软雅黑" w:eastAsia="微软雅黑" w:hAnsi="微软雅黑"/>
          <w:sz w:val="18"/>
          <w:szCs w:val="18"/>
        </w:rPr>
        <w:t>需要需要</w:t>
      </w:r>
      <w:proofErr w:type="gramEnd"/>
      <w:r w:rsidRPr="00896C9D">
        <w:rPr>
          <w:rFonts w:ascii="微软雅黑" w:eastAsia="微软雅黑" w:hAnsi="微软雅黑"/>
          <w:sz w:val="18"/>
          <w:szCs w:val="18"/>
        </w:rPr>
        <w:t>手动 new 一个 Engine，利用 IoC 就只需要定义一个私有的 Engine 类型的成员变量，容器会在运行时自动创建一个 Engine 的实例对象并将引用自动注入给成员变量。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Q2：IoC 容器初始化过程？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基于 XML 的容器初始化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当创建一个 ClassPathXmlApplicationContext 时，构造方法做了两件事：① 调用父容器的构造方法为容器设置好 Bean 资源加载器。② </w:t>
      </w:r>
      <w:proofErr w:type="gramStart"/>
      <w:r w:rsidRPr="00896C9D">
        <w:rPr>
          <w:rFonts w:ascii="微软雅黑" w:eastAsia="微软雅黑" w:hAnsi="微软雅黑"/>
          <w:sz w:val="18"/>
          <w:szCs w:val="18"/>
        </w:rPr>
        <w:t>调用父类的</w:t>
      </w:r>
      <w:proofErr w:type="gramEnd"/>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setConfigLocations</w:t>
      </w:r>
      <w:r w:rsidRPr="00896C9D">
        <w:rPr>
          <w:rFonts w:ascii="微软雅黑" w:eastAsia="微软雅黑" w:hAnsi="微软雅黑"/>
          <w:sz w:val="18"/>
          <w:szCs w:val="18"/>
        </w:rPr>
        <w:t xml:space="preserve"> 方法设置 Bean 配置信息的定位路径。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ClassPathXmlApplicationContext 通过</w:t>
      </w:r>
      <w:proofErr w:type="gramStart"/>
      <w:r w:rsidRPr="00896C9D">
        <w:rPr>
          <w:rFonts w:ascii="微软雅黑" w:eastAsia="微软雅黑" w:hAnsi="微软雅黑"/>
          <w:sz w:val="18"/>
          <w:szCs w:val="18"/>
        </w:rPr>
        <w:t>调用父类</w:t>
      </w:r>
      <w:proofErr w:type="gramEnd"/>
      <w:r w:rsidRPr="00896C9D">
        <w:rPr>
          <w:rFonts w:ascii="微软雅黑" w:eastAsia="微软雅黑" w:hAnsi="微软雅黑"/>
          <w:sz w:val="18"/>
          <w:szCs w:val="18"/>
        </w:rPr>
        <w:t xml:space="preserve"> AbstractApplicationContext 的 </w:t>
      </w:r>
      <w:r w:rsidRPr="00896C9D">
        <w:rPr>
          <w:rStyle w:val="HTML"/>
          <w:rFonts w:ascii="微软雅黑" w:eastAsia="微软雅黑" w:hAnsi="微软雅黑"/>
          <w:sz w:val="18"/>
          <w:szCs w:val="18"/>
        </w:rPr>
        <w:t>refresh</w:t>
      </w:r>
      <w:r w:rsidRPr="00896C9D">
        <w:rPr>
          <w:rFonts w:ascii="微软雅黑" w:eastAsia="微软雅黑" w:hAnsi="微软雅黑"/>
          <w:sz w:val="18"/>
          <w:szCs w:val="18"/>
        </w:rPr>
        <w:t xml:space="preserve"> 方法启动整个 IoC 容器对 Bean 定义的载入过程，</w:t>
      </w:r>
      <w:r w:rsidRPr="00896C9D">
        <w:rPr>
          <w:rStyle w:val="HTML"/>
          <w:rFonts w:ascii="微软雅黑" w:eastAsia="微软雅黑" w:hAnsi="微软雅黑"/>
          <w:sz w:val="18"/>
          <w:szCs w:val="18"/>
        </w:rPr>
        <w:t>refresh</w:t>
      </w:r>
      <w:r w:rsidRPr="00896C9D">
        <w:rPr>
          <w:rFonts w:ascii="微软雅黑" w:eastAsia="微软雅黑" w:hAnsi="微软雅黑"/>
          <w:sz w:val="18"/>
          <w:szCs w:val="18"/>
        </w:rPr>
        <w:t xml:space="preserve"> 是一个模板方法，规定了 IoC 容器的启动流程。在创建 IoC 容器前如果已有容器存在，需要把已有的容器销毁，保证在 </w:t>
      </w:r>
      <w:r w:rsidRPr="00896C9D">
        <w:rPr>
          <w:rStyle w:val="HTML"/>
          <w:rFonts w:ascii="微软雅黑" w:eastAsia="微软雅黑" w:hAnsi="微软雅黑"/>
          <w:sz w:val="18"/>
          <w:szCs w:val="18"/>
        </w:rPr>
        <w:t>refresh</w:t>
      </w:r>
      <w:r w:rsidRPr="00896C9D">
        <w:rPr>
          <w:rFonts w:ascii="微软雅黑" w:eastAsia="微软雅黑" w:hAnsi="微软雅黑"/>
          <w:sz w:val="18"/>
          <w:szCs w:val="18"/>
        </w:rPr>
        <w:t xml:space="preserve"> 方法后使用的是新创建的 IoC 容器。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容器创建后通过 </w:t>
      </w:r>
      <w:r w:rsidRPr="00896C9D">
        <w:rPr>
          <w:rStyle w:val="HTML"/>
          <w:rFonts w:ascii="微软雅黑" w:eastAsia="微软雅黑" w:hAnsi="微软雅黑"/>
          <w:sz w:val="18"/>
          <w:szCs w:val="18"/>
        </w:rPr>
        <w:t>loadBeanDefinitions</w:t>
      </w:r>
      <w:r w:rsidRPr="00896C9D">
        <w:rPr>
          <w:rFonts w:ascii="微软雅黑" w:eastAsia="微软雅黑" w:hAnsi="微软雅黑"/>
          <w:sz w:val="18"/>
          <w:szCs w:val="18"/>
        </w:rPr>
        <w:t xml:space="preserve"> 方法加载 Bean 配置资源，该方法做两件事：① 调用资源加载器的方法获取要加载的资源。② 真正执行加载功能，由子类 XmlBeanDefinitionReader 实现。加载资源时首先解析配置文件路径，读取配置文件的内容，然后通过 XML </w:t>
      </w:r>
      <w:proofErr w:type="gramStart"/>
      <w:r w:rsidRPr="00896C9D">
        <w:rPr>
          <w:rFonts w:ascii="微软雅黑" w:eastAsia="微软雅黑" w:hAnsi="微软雅黑"/>
          <w:sz w:val="18"/>
          <w:szCs w:val="18"/>
        </w:rPr>
        <w:t>解析器</w:t>
      </w:r>
      <w:proofErr w:type="gramEnd"/>
      <w:r w:rsidRPr="00896C9D">
        <w:rPr>
          <w:rFonts w:ascii="微软雅黑" w:eastAsia="微软雅黑" w:hAnsi="微软雅黑"/>
          <w:sz w:val="18"/>
          <w:szCs w:val="18"/>
        </w:rPr>
        <w:t>将 Bean 配置信息转换成文档对象，之后按照 Spring Bean 的定义规则对文档对象进行解析。</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Spring IoC 容器中注册解析的 Bean 信息存放在一个 HashMap 集合中，key 是字符串，值是 BeanDefinition，注册过程中需要使用 synchronized 保证线程安全。当配置信息中配置的 Bean 被解析且被注册到 IoC 容器中后，初始化就算真正完成了，Bean 定义信息已经可以使用且可被检索。Spring IoC 容器的作用就是对这些注册的 Bean 定义信息进行处理和维护，注册的 Bean 定义信息是控制反转和依赖注入的基础。</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基于注解的容器初始化</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分为两种：① 直接将注解 Bean 注册到容器中，可以在初始化容器时注册，也可以在容器创建之后手动注册，然后刷新容器使其对注册的注解 Bean 进行处理。② 通过扫描指定的包及其子包的所有类处理，在初始化注解容器时指定要自动扫描的路径。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Q3：依赖注入的实现方法有哪些？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构造方法注入：</w:t>
      </w:r>
      <w:r w:rsidRPr="00896C9D">
        <w:rPr>
          <w:rFonts w:ascii="微软雅黑" w:eastAsia="微软雅黑" w:hAnsi="微软雅黑"/>
          <w:sz w:val="18"/>
          <w:szCs w:val="18"/>
        </w:rPr>
        <w:t xml:space="preserve"> IoC Service Provider 会检查被注入对象的构造方法，取得它所需要的依赖对象列表，进而为其注入相应的对象。这种方法的优点是在对象构造完成后就处于就绪状态，可以马上使用。缺点是当依赖对象较多时，构造方法的参数列表会比较长，构造方法无法被继承，无法设置默认值。对于非必需的依赖处理可能需要引入多个构造方法，参数数量的变动可能会造成维护的困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setter 方法注入：</w:t>
      </w:r>
      <w:r w:rsidRPr="00896C9D">
        <w:rPr>
          <w:rFonts w:ascii="微软雅黑" w:eastAsia="微软雅黑" w:hAnsi="微软雅黑"/>
          <w:sz w:val="18"/>
          <w:szCs w:val="18"/>
        </w:rPr>
        <w:t xml:space="preserve"> 当前对象只需要为其依赖对象对应的属性添加 setter 方法，就可以通过 setter 方法将依赖对象注入到被依赖对象中。setter 方法注入在描述性上要比构造方法注入强，并且可以被继承，允许设置默认值。缺点是无法在对象构造完成后马上进入就绪状态。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接口注入：</w:t>
      </w:r>
      <w:r w:rsidRPr="00896C9D">
        <w:rPr>
          <w:rFonts w:ascii="微软雅黑" w:eastAsia="微软雅黑" w:hAnsi="微软雅黑"/>
          <w:sz w:val="18"/>
          <w:szCs w:val="18"/>
        </w:rPr>
        <w:t xml:space="preserve"> 必须实现某个接口，接口提供方法来为其注入依赖对象。使用少，因为它强制要求被注入对象实现不必要接口，侵入性强。</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Q4：依赖注入的相关注解？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@Autowired</w:t>
      </w:r>
      <w:r w:rsidRPr="00896C9D">
        <w:rPr>
          <w:rFonts w:ascii="微软雅黑" w:eastAsia="微软雅黑" w:hAnsi="微软雅黑"/>
          <w:sz w:val="18"/>
          <w:szCs w:val="18"/>
        </w:rPr>
        <w:t>：自动按类型注入，如果有多个匹配则按照指定 Bean 的 id 查找，查找不到会报错。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@Qualifier</w:t>
      </w:r>
      <w:r w:rsidRPr="00896C9D">
        <w:rPr>
          <w:rFonts w:ascii="微软雅黑" w:eastAsia="微软雅黑" w:hAnsi="微软雅黑"/>
          <w:sz w:val="18"/>
          <w:szCs w:val="18"/>
        </w:rPr>
        <w:t xml:space="preserve">：在自动按照类型注入的基础上再按照 Bean 的 id 注入，给变量注入时必须搭配 </w:t>
      </w:r>
      <w:r w:rsidRPr="00896C9D">
        <w:rPr>
          <w:rStyle w:val="HTML"/>
          <w:rFonts w:ascii="微软雅黑" w:eastAsia="微软雅黑" w:hAnsi="微软雅黑"/>
          <w:sz w:val="18"/>
          <w:szCs w:val="18"/>
        </w:rPr>
        <w:t>@Autowired</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给方法</w:t>
      </w:r>
      <w:proofErr w:type="gramEnd"/>
      <w:r w:rsidRPr="00896C9D">
        <w:rPr>
          <w:rFonts w:ascii="微软雅黑" w:eastAsia="微软雅黑" w:hAnsi="微软雅黑"/>
          <w:sz w:val="18"/>
          <w:szCs w:val="18"/>
        </w:rPr>
        <w:t>注入时可单独使用。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@Resource</w:t>
      </w:r>
      <w:r w:rsidRPr="00896C9D">
        <w:rPr>
          <w:rFonts w:ascii="微软雅黑" w:eastAsia="微软雅黑" w:hAnsi="微软雅黑"/>
          <w:sz w:val="18"/>
          <w:szCs w:val="18"/>
        </w:rPr>
        <w:t xml:space="preserve"> ：直接按照 Bean 的 id 注入，只能注入 Bean 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@Value</w:t>
      </w:r>
      <w:r w:rsidRPr="00896C9D">
        <w:rPr>
          <w:rFonts w:ascii="微软雅黑" w:eastAsia="微软雅黑" w:hAnsi="微软雅黑"/>
          <w:sz w:val="18"/>
          <w:szCs w:val="18"/>
        </w:rPr>
        <w:t xml:space="preserve"> ：用于注入基本数据类型和 String 类型。</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Q5：依赖注入的过程？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getBean</w:t>
      </w:r>
      <w:r w:rsidRPr="00896C9D">
        <w:rPr>
          <w:rFonts w:ascii="微软雅黑" w:eastAsia="微软雅黑" w:hAnsi="微软雅黑"/>
          <w:sz w:val="18"/>
          <w:szCs w:val="18"/>
        </w:rPr>
        <w:t xml:space="preserve"> 方法获取 Bean 实例，该方***调用 </w:t>
      </w:r>
      <w:r w:rsidRPr="00896C9D">
        <w:rPr>
          <w:rStyle w:val="HTML"/>
          <w:rFonts w:ascii="微软雅黑" w:eastAsia="微软雅黑" w:hAnsi="微软雅黑"/>
          <w:sz w:val="18"/>
          <w:szCs w:val="18"/>
        </w:rPr>
        <w:t>doGetBean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doGetBean</w:t>
      </w:r>
      <w:r w:rsidRPr="00896C9D">
        <w:rPr>
          <w:rFonts w:ascii="微软雅黑" w:eastAsia="微软雅黑" w:hAnsi="微软雅黑"/>
          <w:sz w:val="18"/>
          <w:szCs w:val="18"/>
        </w:rPr>
        <w:t xml:space="preserve"> 真正实现从 IoC 容器获取 Bean 的功能，也是触发依赖注入的地方。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具体创建 Bean 对象的过程由 ObjectFactory 的 </w:t>
      </w:r>
      <w:r w:rsidRPr="00896C9D">
        <w:rPr>
          <w:rStyle w:val="HTML"/>
          <w:rFonts w:ascii="微软雅黑" w:eastAsia="微软雅黑" w:hAnsi="微软雅黑"/>
          <w:sz w:val="18"/>
          <w:szCs w:val="18"/>
        </w:rPr>
        <w:t>createBean</w:t>
      </w:r>
      <w:r w:rsidRPr="00896C9D">
        <w:rPr>
          <w:rFonts w:ascii="微软雅黑" w:eastAsia="微软雅黑" w:hAnsi="微软雅黑"/>
          <w:sz w:val="18"/>
          <w:szCs w:val="18"/>
        </w:rPr>
        <w:t xml:space="preserve"> 完成，该方法主要通过 </w:t>
      </w:r>
      <w:r w:rsidRPr="00896C9D">
        <w:rPr>
          <w:rStyle w:val="HTML"/>
          <w:rFonts w:ascii="微软雅黑" w:eastAsia="微软雅黑" w:hAnsi="微软雅黑"/>
          <w:sz w:val="18"/>
          <w:szCs w:val="18"/>
        </w:rPr>
        <w:t>createBeanInstance</w:t>
      </w:r>
      <w:r w:rsidRPr="00896C9D">
        <w:rPr>
          <w:rFonts w:ascii="微软雅黑" w:eastAsia="微软雅黑" w:hAnsi="微软雅黑"/>
          <w:sz w:val="18"/>
          <w:szCs w:val="18"/>
        </w:rPr>
        <w:t xml:space="preserve"> 方法生成 Bean 包含的 Java 对象实例和 </w:t>
      </w:r>
      <w:r w:rsidRPr="00896C9D">
        <w:rPr>
          <w:rStyle w:val="HTML"/>
          <w:rFonts w:ascii="微软雅黑" w:eastAsia="微软雅黑" w:hAnsi="微软雅黑"/>
          <w:sz w:val="18"/>
          <w:szCs w:val="18"/>
        </w:rPr>
        <w:t>populateBean</w:t>
      </w:r>
      <w:r w:rsidRPr="00896C9D">
        <w:rPr>
          <w:rFonts w:ascii="微软雅黑" w:eastAsia="微软雅黑" w:hAnsi="微软雅黑"/>
          <w:sz w:val="18"/>
          <w:szCs w:val="18"/>
        </w:rPr>
        <w:t xml:space="preserve"> 方法对 Bean 属性的依赖注入进行处理。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在 </w:t>
      </w:r>
      <w:r w:rsidRPr="00896C9D">
        <w:rPr>
          <w:rStyle w:val="HTML"/>
          <w:rFonts w:ascii="微软雅黑" w:eastAsia="微软雅黑" w:hAnsi="微软雅黑"/>
          <w:sz w:val="18"/>
          <w:szCs w:val="18"/>
        </w:rPr>
        <w:t>populateBean</w:t>
      </w:r>
      <w:r w:rsidRPr="00896C9D">
        <w:rPr>
          <w:rFonts w:ascii="微软雅黑" w:eastAsia="微软雅黑" w:hAnsi="微软雅黑"/>
          <w:sz w:val="18"/>
          <w:szCs w:val="18"/>
        </w:rPr>
        <w:t>方法中，注入过程主要分为两种情况：① 属性</w:t>
      </w:r>
      <w:proofErr w:type="gramStart"/>
      <w:r w:rsidRPr="00896C9D">
        <w:rPr>
          <w:rFonts w:ascii="微软雅黑" w:eastAsia="微软雅黑" w:hAnsi="微软雅黑"/>
          <w:sz w:val="18"/>
          <w:szCs w:val="18"/>
        </w:rPr>
        <w:t>值类型</w:t>
      </w:r>
      <w:proofErr w:type="gramEnd"/>
      <w:r w:rsidRPr="00896C9D">
        <w:rPr>
          <w:rFonts w:ascii="微软雅黑" w:eastAsia="微软雅黑" w:hAnsi="微软雅黑"/>
          <w:sz w:val="18"/>
          <w:szCs w:val="18"/>
        </w:rPr>
        <w:t>不需要强制转换时，不需要解析属性值，直接进行依赖注入。② 属性</w:t>
      </w:r>
      <w:proofErr w:type="gramStart"/>
      <w:r w:rsidRPr="00896C9D">
        <w:rPr>
          <w:rFonts w:ascii="微软雅黑" w:eastAsia="微软雅黑" w:hAnsi="微软雅黑"/>
          <w:sz w:val="18"/>
          <w:szCs w:val="18"/>
        </w:rPr>
        <w:t>值类型</w:t>
      </w:r>
      <w:proofErr w:type="gramEnd"/>
      <w:r w:rsidRPr="00896C9D">
        <w:rPr>
          <w:rFonts w:ascii="微软雅黑" w:eastAsia="微软雅黑" w:hAnsi="微软雅黑"/>
          <w:sz w:val="18"/>
          <w:szCs w:val="18"/>
        </w:rPr>
        <w:t xml:space="preserve">需要强制转换时，首先解析属性值，然后对解析后的属性值进行依赖注入。依赖注入的过程就是将 Bean 对象实例设置到它所依赖的 Bean 对象属性上，真正的依赖注入是通过 </w:t>
      </w:r>
      <w:r w:rsidRPr="00896C9D">
        <w:rPr>
          <w:rStyle w:val="HTML"/>
          <w:rFonts w:ascii="微软雅黑" w:eastAsia="微软雅黑" w:hAnsi="微软雅黑"/>
          <w:sz w:val="18"/>
          <w:szCs w:val="18"/>
        </w:rPr>
        <w:t>setPropertyValues</w:t>
      </w:r>
      <w:r w:rsidRPr="00896C9D">
        <w:rPr>
          <w:rFonts w:ascii="微软雅黑" w:eastAsia="微软雅黑" w:hAnsi="微软雅黑"/>
          <w:sz w:val="18"/>
          <w:szCs w:val="18"/>
        </w:rPr>
        <w:t xml:space="preserve"> 方法实现的，该方法使用了委派模式。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BeanWrapperImpl </w:t>
      </w:r>
      <w:proofErr w:type="gramStart"/>
      <w:r w:rsidRPr="00896C9D">
        <w:rPr>
          <w:rFonts w:ascii="微软雅黑" w:eastAsia="微软雅黑" w:hAnsi="微软雅黑"/>
          <w:sz w:val="18"/>
          <w:szCs w:val="18"/>
        </w:rPr>
        <w:t>类负责</w:t>
      </w:r>
      <w:proofErr w:type="gramEnd"/>
      <w:r w:rsidRPr="00896C9D">
        <w:rPr>
          <w:rFonts w:ascii="微软雅黑" w:eastAsia="微软雅黑" w:hAnsi="微软雅黑"/>
          <w:sz w:val="18"/>
          <w:szCs w:val="18"/>
        </w:rPr>
        <w:t>对完成初始化的 Bean 对象进行依赖注入，对于非集合类型属性，使用 JDK 反射，通过属性的 setter 方法为属性设置注入后的值。对于集合类型的属性，将属性值解析为目标类型的集合后直接赋值给属性。</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当容器对 Bean 的定位、载入、解析和依赖注入全部完成后就不再需要手动创建对象，IoC 容器会自动为我们创建对象并且注入依赖。</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Q6：Bean 的生命周期？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 IoC 容器的初始化过程中会对 Bean 定义完成资源定位，加载读取配置并解析，最后将解析的 Bean 信息放在一个 HashMap 集合中。当 IoC 容器初始化完成后，会进行对 Bean 实例的创建和依赖注入过程，注入对象依赖的各种属性值，在初始化时可以指定自定义的初始化方法。经过这一系列初始化操作</w:t>
      </w:r>
      <w:r w:rsidRPr="00896C9D">
        <w:rPr>
          <w:rFonts w:ascii="微软雅黑" w:eastAsia="微软雅黑" w:hAnsi="微软雅黑"/>
          <w:sz w:val="18"/>
          <w:szCs w:val="18"/>
        </w:rPr>
        <w:lastRenderedPageBreak/>
        <w:t>后 Bean 达到可用状态，接下来就可以使用 Bean 了，当使用完成后会调用 destroy 方法进行销毁，此时也可以指定自定义的销毁方法，最终 Bean 被销毁且从容器中移除。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XML 方式通过配置 bean 标签中的 init-Method 和 destory-Method 指定自定义初始化和销毁方法。 </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注解方式通过 </w:t>
      </w:r>
      <w:r w:rsidRPr="00896C9D">
        <w:rPr>
          <w:rStyle w:val="HTML"/>
          <w:rFonts w:ascii="微软雅黑" w:eastAsia="微软雅黑" w:hAnsi="微软雅黑"/>
          <w:sz w:val="18"/>
          <w:szCs w:val="18"/>
        </w:rPr>
        <w:t>@PreConstruct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@PostConstruct</w:t>
      </w:r>
      <w:r w:rsidRPr="00896C9D">
        <w:rPr>
          <w:rFonts w:ascii="微软雅黑" w:eastAsia="微软雅黑" w:hAnsi="微软雅黑"/>
          <w:sz w:val="18"/>
          <w:szCs w:val="18"/>
        </w:rPr>
        <w:t xml:space="preserve"> 注解指定自定义初始化和销毁方法。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Q7：Bean 的作用范围？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通过 scope 属性指定 bean 的作用范围，包括：</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w:t>
      </w:r>
      <w:r w:rsidRPr="00F51E5E">
        <w:rPr>
          <w:rFonts w:ascii="微软雅黑" w:eastAsia="微软雅黑" w:hAnsi="微软雅黑"/>
          <w:b/>
          <w:sz w:val="18"/>
          <w:szCs w:val="18"/>
        </w:rPr>
        <w:t>singleton</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单例模式</w:t>
      </w:r>
      <w:proofErr w:type="gramEnd"/>
      <w:r w:rsidRPr="00896C9D">
        <w:rPr>
          <w:rFonts w:ascii="微软雅黑" w:eastAsia="微软雅黑" w:hAnsi="微软雅黑"/>
          <w:sz w:val="18"/>
          <w:szCs w:val="18"/>
        </w:rPr>
        <w:t>，是默认作用域，不管收到多少 Bean 请求每个容器中只有一个唯一的 Bean 实例。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② </w:t>
      </w:r>
      <w:r w:rsidRPr="00F51E5E">
        <w:rPr>
          <w:rFonts w:ascii="微软雅黑" w:eastAsia="微软雅黑" w:hAnsi="微软雅黑"/>
          <w:b/>
          <w:sz w:val="18"/>
          <w:szCs w:val="18"/>
        </w:rPr>
        <w:t>prototype</w:t>
      </w:r>
      <w:r w:rsidRPr="00896C9D">
        <w:rPr>
          <w:rFonts w:ascii="微软雅黑" w:eastAsia="微软雅黑" w:hAnsi="微软雅黑"/>
          <w:sz w:val="18"/>
          <w:szCs w:val="18"/>
        </w:rPr>
        <w:t>：原型模式，和 singleton 相反，每次 Bean 请求都会创建一个新的实例。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③ </w:t>
      </w:r>
      <w:r w:rsidRPr="00F51E5E">
        <w:rPr>
          <w:rFonts w:ascii="微软雅黑" w:eastAsia="微软雅黑" w:hAnsi="微软雅黑"/>
          <w:b/>
          <w:sz w:val="18"/>
          <w:szCs w:val="18"/>
        </w:rPr>
        <w:t>request</w:t>
      </w:r>
      <w:r w:rsidRPr="00896C9D">
        <w:rPr>
          <w:rFonts w:ascii="微软雅黑" w:eastAsia="微软雅黑" w:hAnsi="微软雅黑"/>
          <w:sz w:val="18"/>
          <w:szCs w:val="18"/>
        </w:rPr>
        <w:t>：每次 HTTP 请求都会创建一个新的 Bean 并把它放到 request 域中，在请求完成后 Bean 会失效并被垃圾收集器回收。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④ </w:t>
      </w:r>
      <w:r w:rsidRPr="00F51E5E">
        <w:rPr>
          <w:rFonts w:ascii="微软雅黑" w:eastAsia="微软雅黑" w:hAnsi="微软雅黑"/>
          <w:b/>
          <w:sz w:val="18"/>
          <w:szCs w:val="18"/>
        </w:rPr>
        <w:t>session</w:t>
      </w:r>
      <w:r w:rsidRPr="00896C9D">
        <w:rPr>
          <w:rFonts w:ascii="微软雅黑" w:eastAsia="微软雅黑" w:hAnsi="微软雅黑"/>
          <w:sz w:val="18"/>
          <w:szCs w:val="18"/>
        </w:rPr>
        <w:t>：和 request 类似，确保每个 session 中有一个 Bean 实例，session 过期后 bean 会随之失效。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⑤ </w:t>
      </w:r>
      <w:r w:rsidRPr="00F51E5E">
        <w:rPr>
          <w:rFonts w:ascii="微软雅黑" w:eastAsia="微软雅黑" w:hAnsi="微软雅黑"/>
          <w:b/>
          <w:sz w:val="18"/>
          <w:szCs w:val="18"/>
        </w:rPr>
        <w:t>global session</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当应用</w:t>
      </w:r>
      <w:proofErr w:type="gramEnd"/>
      <w:r w:rsidRPr="00896C9D">
        <w:rPr>
          <w:rFonts w:ascii="微软雅黑" w:eastAsia="微软雅黑" w:hAnsi="微软雅黑"/>
          <w:sz w:val="18"/>
          <w:szCs w:val="18"/>
        </w:rPr>
        <w:t>部署在 Portlet 容器时，如果想让所有 Portlet 共用全局存储变量，那么该变量需要存储在 global session 中。</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Q8：如何通过 XML 方式创建 Bean？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默认无参构造</w:t>
      </w:r>
      <w:proofErr w:type="gramEnd"/>
      <w:r w:rsidRPr="00896C9D">
        <w:rPr>
          <w:rFonts w:ascii="微软雅黑" w:eastAsia="微软雅黑" w:hAnsi="微软雅黑"/>
          <w:sz w:val="18"/>
          <w:szCs w:val="18"/>
        </w:rPr>
        <w:t>方法，只需要指明 bean 标签中的 id 和 class 属性，如果</w:t>
      </w:r>
      <w:proofErr w:type="gramStart"/>
      <w:r w:rsidRPr="00896C9D">
        <w:rPr>
          <w:rFonts w:ascii="微软雅黑" w:eastAsia="微软雅黑" w:hAnsi="微软雅黑"/>
          <w:sz w:val="18"/>
          <w:szCs w:val="18"/>
        </w:rPr>
        <w:t>没有无参构造</w:t>
      </w:r>
      <w:proofErr w:type="gramEnd"/>
      <w:r w:rsidRPr="00896C9D">
        <w:rPr>
          <w:rFonts w:ascii="微软雅黑" w:eastAsia="微软雅黑" w:hAnsi="微软雅黑"/>
          <w:sz w:val="18"/>
          <w:szCs w:val="18"/>
        </w:rPr>
        <w:t>方***报错。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静态工厂方法，通过 bean 标签中的 class 属性指明静态工厂，factory-method 属性指明静态工厂方法。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实例工厂方法，通过 bean 标签中的 factory-bean 属性指明实例工厂，factory-method 属性指明实例工厂方法。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Q9：如何通过注解创建 Bean？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@Component</w:t>
      </w:r>
      <w:r w:rsidRPr="00896C9D">
        <w:rPr>
          <w:rFonts w:ascii="微软雅黑" w:eastAsia="微软雅黑" w:hAnsi="微软雅黑"/>
          <w:sz w:val="18"/>
          <w:szCs w:val="18"/>
        </w:rPr>
        <w:t xml:space="preserve"> 把</w:t>
      </w:r>
      <w:proofErr w:type="gramStart"/>
      <w:r w:rsidRPr="00896C9D">
        <w:rPr>
          <w:rFonts w:ascii="微软雅黑" w:eastAsia="微软雅黑" w:hAnsi="微软雅黑"/>
          <w:sz w:val="18"/>
          <w:szCs w:val="18"/>
        </w:rPr>
        <w:t>当前类对象</w:t>
      </w:r>
      <w:proofErr w:type="gramEnd"/>
      <w:r w:rsidRPr="00896C9D">
        <w:rPr>
          <w:rFonts w:ascii="微软雅黑" w:eastAsia="微软雅黑" w:hAnsi="微软雅黑"/>
          <w:sz w:val="18"/>
          <w:szCs w:val="18"/>
        </w:rPr>
        <w:t>存入 Spring 容器中，相当于在 xml 中配置一个 bean 标签。value 属性指定 bean 的 id，默认使用</w:t>
      </w:r>
      <w:proofErr w:type="gramStart"/>
      <w:r w:rsidRPr="00896C9D">
        <w:rPr>
          <w:rFonts w:ascii="微软雅黑" w:eastAsia="微软雅黑" w:hAnsi="微软雅黑"/>
          <w:sz w:val="18"/>
          <w:szCs w:val="18"/>
        </w:rPr>
        <w:t>当前类</w:t>
      </w:r>
      <w:proofErr w:type="gramEnd"/>
      <w:r w:rsidRPr="00896C9D">
        <w:rPr>
          <w:rFonts w:ascii="微软雅黑" w:eastAsia="微软雅黑" w:hAnsi="微软雅黑"/>
          <w:sz w:val="18"/>
          <w:szCs w:val="18"/>
        </w:rPr>
        <w:t>的首字母小写的类名。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@Controller</w:t>
      </w:r>
      <w:r w:rsidRPr="00896C9D">
        <w:rPr>
          <w:rFonts w:ascii="微软雅黑" w:eastAsia="微软雅黑" w:hAnsi="微软雅黑"/>
          <w:sz w:val="18"/>
          <w:szCs w:val="18"/>
        </w:rPr>
        <w:t>，</w:t>
      </w:r>
      <w:r w:rsidRPr="00896C9D">
        <w:rPr>
          <w:rStyle w:val="HTML"/>
          <w:rFonts w:ascii="微软雅黑" w:eastAsia="微软雅黑" w:hAnsi="微软雅黑"/>
          <w:sz w:val="18"/>
          <w:szCs w:val="18"/>
        </w:rPr>
        <w:t>@Service</w:t>
      </w:r>
      <w:r w:rsidRPr="00896C9D">
        <w:rPr>
          <w:rFonts w:ascii="微软雅黑" w:eastAsia="微软雅黑" w:hAnsi="微软雅黑"/>
          <w:sz w:val="18"/>
          <w:szCs w:val="18"/>
        </w:rPr>
        <w:t>，</w:t>
      </w:r>
      <w:r w:rsidRPr="00896C9D">
        <w:rPr>
          <w:rStyle w:val="HTML"/>
          <w:rFonts w:ascii="微软雅黑" w:eastAsia="微软雅黑" w:hAnsi="微软雅黑"/>
          <w:sz w:val="18"/>
          <w:szCs w:val="18"/>
        </w:rPr>
        <w:t>@Repository</w:t>
      </w:r>
      <w:r w:rsidRPr="00896C9D">
        <w:rPr>
          <w:rFonts w:ascii="微软雅黑" w:eastAsia="微软雅黑" w:hAnsi="微软雅黑"/>
          <w:sz w:val="18"/>
          <w:szCs w:val="18"/>
        </w:rPr>
        <w:t xml:space="preserve"> 三个注解都是 </w:t>
      </w:r>
      <w:r w:rsidRPr="00896C9D">
        <w:rPr>
          <w:rStyle w:val="HTML"/>
          <w:rFonts w:ascii="微软雅黑" w:eastAsia="微软雅黑" w:hAnsi="微软雅黑"/>
          <w:sz w:val="18"/>
          <w:szCs w:val="18"/>
        </w:rPr>
        <w:t>@Component</w:t>
      </w:r>
      <w:r w:rsidRPr="00896C9D">
        <w:rPr>
          <w:rFonts w:ascii="微软雅黑" w:eastAsia="微软雅黑" w:hAnsi="微软雅黑"/>
          <w:sz w:val="18"/>
          <w:szCs w:val="18"/>
        </w:rPr>
        <w:t xml:space="preserve"> 的衍生注解，作用及属性都是一模一样的。只是提供了更加明确语义，</w:t>
      </w:r>
      <w:r w:rsidRPr="00896C9D">
        <w:rPr>
          <w:rStyle w:val="HTML"/>
          <w:rFonts w:ascii="微软雅黑" w:eastAsia="微软雅黑" w:hAnsi="微软雅黑"/>
          <w:sz w:val="18"/>
          <w:szCs w:val="18"/>
        </w:rPr>
        <w:t>@Controller</w:t>
      </w:r>
      <w:r w:rsidRPr="00896C9D">
        <w:rPr>
          <w:rFonts w:ascii="微软雅黑" w:eastAsia="微软雅黑" w:hAnsi="微软雅黑"/>
          <w:sz w:val="18"/>
          <w:szCs w:val="18"/>
        </w:rPr>
        <w:t xml:space="preserve"> 用于表现层，</w:t>
      </w:r>
      <w:r w:rsidRPr="00896C9D">
        <w:rPr>
          <w:rStyle w:val="HTML"/>
          <w:rFonts w:ascii="微软雅黑" w:eastAsia="微软雅黑" w:hAnsi="微软雅黑"/>
          <w:sz w:val="18"/>
          <w:szCs w:val="18"/>
        </w:rPr>
        <w:t>@Service</w:t>
      </w:r>
      <w:r w:rsidRPr="00896C9D">
        <w:rPr>
          <w:rFonts w:ascii="微软雅黑" w:eastAsia="微软雅黑" w:hAnsi="微软雅黑"/>
          <w:sz w:val="18"/>
          <w:szCs w:val="18"/>
        </w:rPr>
        <w:t>用于业务层，</w:t>
      </w:r>
      <w:r w:rsidRPr="00896C9D">
        <w:rPr>
          <w:rStyle w:val="HTML"/>
          <w:rFonts w:ascii="微软雅黑" w:eastAsia="微软雅黑" w:hAnsi="微软雅黑"/>
          <w:sz w:val="18"/>
          <w:szCs w:val="18"/>
        </w:rPr>
        <w:t>@Repository</w:t>
      </w:r>
      <w:r w:rsidRPr="00896C9D">
        <w:rPr>
          <w:rFonts w:ascii="微软雅黑" w:eastAsia="微软雅黑" w:hAnsi="微软雅黑"/>
          <w:sz w:val="18"/>
          <w:szCs w:val="18"/>
        </w:rPr>
        <w:t>用于持久层。如果注解中有且只有一个 value 属性要赋值时可以省略 value。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如果想将第三方的</w:t>
      </w:r>
      <w:proofErr w:type="gramStart"/>
      <w:r w:rsidRPr="00896C9D">
        <w:rPr>
          <w:rFonts w:ascii="微软雅黑" w:eastAsia="微软雅黑" w:hAnsi="微软雅黑"/>
          <w:sz w:val="18"/>
          <w:szCs w:val="18"/>
        </w:rPr>
        <w:t>类变成</w:t>
      </w:r>
      <w:proofErr w:type="gramEnd"/>
      <w:r w:rsidRPr="00896C9D">
        <w:rPr>
          <w:rFonts w:ascii="微软雅黑" w:eastAsia="微软雅黑" w:hAnsi="微软雅黑"/>
          <w:sz w:val="18"/>
          <w:szCs w:val="18"/>
        </w:rPr>
        <w:t xml:space="preserve">组件又没有源代码，也就没办法使用 </w:t>
      </w:r>
      <w:r w:rsidRPr="00896C9D">
        <w:rPr>
          <w:rStyle w:val="HTML"/>
          <w:rFonts w:ascii="微软雅黑" w:eastAsia="微软雅黑" w:hAnsi="微软雅黑"/>
          <w:sz w:val="18"/>
          <w:szCs w:val="18"/>
        </w:rPr>
        <w:t>@Component</w:t>
      </w:r>
      <w:r w:rsidRPr="00896C9D">
        <w:rPr>
          <w:rFonts w:ascii="微软雅黑" w:eastAsia="微软雅黑" w:hAnsi="微软雅黑"/>
          <w:sz w:val="18"/>
          <w:szCs w:val="18"/>
        </w:rPr>
        <w:t xml:space="preserve"> 进行自动配置，这种时候就要使用 </w:t>
      </w:r>
      <w:r w:rsidRPr="00896C9D">
        <w:rPr>
          <w:rStyle w:val="HTML"/>
          <w:rFonts w:ascii="微软雅黑" w:eastAsia="微软雅黑" w:hAnsi="微软雅黑"/>
          <w:sz w:val="18"/>
          <w:szCs w:val="18"/>
        </w:rPr>
        <w:t>@Bean</w:t>
      </w:r>
      <w:r w:rsidRPr="00896C9D">
        <w:rPr>
          <w:rFonts w:ascii="微软雅黑" w:eastAsia="微软雅黑" w:hAnsi="微软雅黑"/>
          <w:sz w:val="18"/>
          <w:szCs w:val="18"/>
        </w:rPr>
        <w:t xml:space="preserve"> 注解。被 </w:t>
      </w:r>
      <w:r w:rsidRPr="00896C9D">
        <w:rPr>
          <w:rStyle w:val="HTML"/>
          <w:rFonts w:ascii="微软雅黑" w:eastAsia="微软雅黑" w:hAnsi="微软雅黑"/>
          <w:sz w:val="18"/>
          <w:szCs w:val="18"/>
        </w:rPr>
        <w:t>@Bean</w:t>
      </w:r>
      <w:r w:rsidRPr="00896C9D">
        <w:rPr>
          <w:rFonts w:ascii="微软雅黑" w:eastAsia="微软雅黑" w:hAnsi="微软雅黑"/>
          <w:sz w:val="18"/>
          <w:szCs w:val="18"/>
        </w:rPr>
        <w:t xml:space="preserve"> 注解的方法返回值是一个对象，将会实例化，配置和初始化一个新对象并返回，这个对象由 Spring 的 IoC 容器管理。name 属性用于给当前 </w:t>
      </w:r>
      <w:r w:rsidRPr="00896C9D">
        <w:rPr>
          <w:rStyle w:val="HTML"/>
          <w:rFonts w:ascii="微软雅黑" w:eastAsia="微软雅黑" w:hAnsi="微软雅黑"/>
          <w:sz w:val="18"/>
          <w:szCs w:val="18"/>
        </w:rPr>
        <w:t>@Bean</w:t>
      </w:r>
      <w:r w:rsidRPr="00896C9D">
        <w:rPr>
          <w:rFonts w:ascii="微软雅黑" w:eastAsia="微软雅黑" w:hAnsi="微软雅黑"/>
          <w:sz w:val="18"/>
          <w:szCs w:val="18"/>
        </w:rPr>
        <w:t xml:space="preserve"> 注解方法创建的对象指定一个名称，即 bean 的 id。当使用注解配置方法时，如果方法有参数，Spring 会去容器查找是否有可用 bean对象，查找方式和 </w:t>
      </w:r>
      <w:r w:rsidRPr="00896C9D">
        <w:rPr>
          <w:rStyle w:val="HTML"/>
          <w:rFonts w:ascii="微软雅黑" w:eastAsia="微软雅黑" w:hAnsi="微软雅黑"/>
          <w:sz w:val="18"/>
          <w:szCs w:val="18"/>
        </w:rPr>
        <w:t>@Autowired</w:t>
      </w:r>
      <w:r w:rsidRPr="00896C9D">
        <w:rPr>
          <w:rFonts w:ascii="微软雅黑" w:eastAsia="微软雅黑" w:hAnsi="微软雅黑"/>
          <w:sz w:val="18"/>
          <w:szCs w:val="18"/>
        </w:rPr>
        <w:t xml:space="preserve"> 一样。</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Q10：如何通过注解配置文件？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@Configuration</w:t>
      </w:r>
      <w:r w:rsidRPr="00896C9D">
        <w:rPr>
          <w:rFonts w:ascii="微软雅黑" w:eastAsia="微软雅黑" w:hAnsi="微软雅黑"/>
          <w:sz w:val="18"/>
          <w:szCs w:val="18"/>
        </w:rPr>
        <w:t xml:space="preserve"> 用于指定</w:t>
      </w:r>
      <w:proofErr w:type="gramStart"/>
      <w:r w:rsidRPr="00896C9D">
        <w:rPr>
          <w:rFonts w:ascii="微软雅黑" w:eastAsia="微软雅黑" w:hAnsi="微软雅黑"/>
          <w:sz w:val="18"/>
          <w:szCs w:val="18"/>
        </w:rPr>
        <w:t>当前类</w:t>
      </w:r>
      <w:proofErr w:type="gramEnd"/>
      <w:r w:rsidRPr="00896C9D">
        <w:rPr>
          <w:rFonts w:ascii="微软雅黑" w:eastAsia="微软雅黑" w:hAnsi="微软雅黑"/>
          <w:sz w:val="18"/>
          <w:szCs w:val="18"/>
        </w:rPr>
        <w:t>是一个 spring 配置类，当创建容器时会从该类上加载注解，value 属性用于指定配置类的字节码。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@ComponentScan</w:t>
      </w:r>
      <w:r w:rsidRPr="00896C9D">
        <w:rPr>
          <w:rFonts w:ascii="微软雅黑" w:eastAsia="微软雅黑" w:hAnsi="微软雅黑"/>
          <w:sz w:val="18"/>
          <w:szCs w:val="18"/>
        </w:rPr>
        <w:t xml:space="preserve"> 用于指定 Spring 在初始化容器时要扫描的包。basePackages 属性用于指定要扫描的包。</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@PropertySource</w:t>
      </w:r>
      <w:r w:rsidRPr="00896C9D">
        <w:rPr>
          <w:rFonts w:ascii="微软雅黑" w:eastAsia="微软雅黑" w:hAnsi="微软雅黑"/>
          <w:sz w:val="18"/>
          <w:szCs w:val="18"/>
        </w:rPr>
        <w:t xml:space="preserve"> 用于加载 </w:t>
      </w:r>
      <w:r w:rsidRPr="00896C9D">
        <w:rPr>
          <w:rStyle w:val="HTML"/>
          <w:rFonts w:ascii="微软雅黑" w:eastAsia="微软雅黑" w:hAnsi="微软雅黑"/>
          <w:sz w:val="18"/>
          <w:szCs w:val="18"/>
        </w:rPr>
        <w:t>.properties</w:t>
      </w:r>
      <w:r w:rsidRPr="00896C9D">
        <w:rPr>
          <w:rFonts w:ascii="微软雅黑" w:eastAsia="微软雅黑" w:hAnsi="微软雅黑"/>
          <w:sz w:val="18"/>
          <w:szCs w:val="18"/>
        </w:rPr>
        <w:t xml:space="preserve"> 文件中的配置。value 属性用于指定文件位置，如果是在类路径下需要加上 classpath。</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@Import</w:t>
      </w:r>
      <w:r w:rsidRPr="00896C9D">
        <w:rPr>
          <w:rFonts w:ascii="微软雅黑" w:eastAsia="微软雅黑" w:hAnsi="微软雅黑"/>
          <w:sz w:val="18"/>
          <w:szCs w:val="18"/>
        </w:rPr>
        <w:t xml:space="preserve"> 用于导入其他配置类，在引入其他配置类时可以不用再写 </w:t>
      </w:r>
      <w:r w:rsidRPr="00896C9D">
        <w:rPr>
          <w:rStyle w:val="HTML"/>
          <w:rFonts w:ascii="微软雅黑" w:eastAsia="微软雅黑" w:hAnsi="微软雅黑"/>
          <w:sz w:val="18"/>
          <w:szCs w:val="18"/>
        </w:rPr>
        <w:t>@Configuration</w:t>
      </w:r>
      <w:r w:rsidRPr="00896C9D">
        <w:rPr>
          <w:rFonts w:ascii="微软雅黑" w:eastAsia="微软雅黑" w:hAnsi="微软雅黑"/>
          <w:sz w:val="18"/>
          <w:szCs w:val="18"/>
        </w:rPr>
        <w:t xml:space="preserve"> 注解。有 </w:t>
      </w:r>
      <w:r w:rsidRPr="00896C9D">
        <w:rPr>
          <w:rStyle w:val="HTML"/>
          <w:rFonts w:ascii="微软雅黑" w:eastAsia="微软雅黑" w:hAnsi="微软雅黑"/>
          <w:sz w:val="18"/>
          <w:szCs w:val="18"/>
        </w:rPr>
        <w:t>@Import</w:t>
      </w:r>
      <w:r w:rsidRPr="00896C9D">
        <w:rPr>
          <w:rFonts w:ascii="微软雅黑" w:eastAsia="微软雅黑" w:hAnsi="微软雅黑"/>
          <w:sz w:val="18"/>
          <w:szCs w:val="18"/>
        </w:rPr>
        <w:t xml:space="preserve"> 的是父配置类，引入的是子配置类。value 属性用于指定其他配置类的字节码。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Q11：BeanFactory、FactoryBean 和 ApplicationContext 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Fonts w:ascii="微软雅黑" w:eastAsia="微软雅黑" w:hAnsi="微软雅黑"/>
          <w:b/>
          <w:sz w:val="18"/>
          <w:szCs w:val="18"/>
        </w:rPr>
        <w:t>BeanFactory 是一个 Bean 工厂，使用简单工厂模式</w:t>
      </w:r>
      <w:r w:rsidRPr="00896C9D">
        <w:rPr>
          <w:rFonts w:ascii="微软雅黑" w:eastAsia="微软雅黑" w:hAnsi="微软雅黑"/>
          <w:sz w:val="18"/>
          <w:szCs w:val="18"/>
        </w:rPr>
        <w:t>，是 Spring IoC 容器顶级接口，可以理解为含有 Bean 集合的工厂类，作用是管理 Bean，包括实例化、定位、配置对象及建立这些对象间的依赖。BeanFactory 实例化后并不会自动实例化 Bean，只有当 Bean 被使用时才实例化与装配依赖关系，属于延迟加载，适合多例模式。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Fonts w:ascii="微软雅黑" w:eastAsia="微软雅黑" w:hAnsi="微软雅黑"/>
          <w:b/>
          <w:sz w:val="18"/>
          <w:szCs w:val="18"/>
        </w:rPr>
        <w:t>FactoryBean 是一个工厂 Bean，使用了工厂方法模式，作用是生产其他 Bean 实例</w:t>
      </w:r>
      <w:r w:rsidRPr="00896C9D">
        <w:rPr>
          <w:rFonts w:ascii="微软雅黑" w:eastAsia="微软雅黑" w:hAnsi="微软雅黑"/>
          <w:sz w:val="18"/>
          <w:szCs w:val="18"/>
        </w:rPr>
        <w:t>，可以通过实现该接口，提供一个工厂方法来自定义实例化 Bean 的逻辑。FactoryBean 接口由 BeanFactory 中配置的对象实现，这些对象本身就是用于创建对象的工厂，如果一个 Bean 实现了这个接口，那么它就是创建对象的工厂 Bean，而不是 Bean 实例本身。</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F51E5E">
        <w:rPr>
          <w:rFonts w:ascii="微软雅黑" w:eastAsia="微软雅黑" w:hAnsi="微软雅黑"/>
          <w:b/>
          <w:sz w:val="18"/>
          <w:szCs w:val="18"/>
        </w:rPr>
        <w:t>ApplicationConext 是 BeanFactory 的子接口，扩展了 BeanFactory 的功能</w:t>
      </w:r>
      <w:r w:rsidRPr="00896C9D">
        <w:rPr>
          <w:rFonts w:ascii="微软雅黑" w:eastAsia="微软雅黑" w:hAnsi="微软雅黑"/>
          <w:sz w:val="18"/>
          <w:szCs w:val="18"/>
        </w:rPr>
        <w:t>，提供了支持国际化的文本消息，统一的资源文件读取方式，事件传播以及应用层的特别配置等。容器会在初始化时对配置的 Bean 进行预实例化，Bean 的依赖注入在容器初始化时就已经完成，属于立即加载，</w:t>
      </w:r>
      <w:proofErr w:type="gramStart"/>
      <w:r w:rsidRPr="00896C9D">
        <w:rPr>
          <w:rFonts w:ascii="微软雅黑" w:eastAsia="微软雅黑" w:hAnsi="微软雅黑"/>
          <w:sz w:val="18"/>
          <w:szCs w:val="18"/>
        </w:rPr>
        <w:t>适合单例模式</w:t>
      </w:r>
      <w:proofErr w:type="gramEnd"/>
      <w:r w:rsidRPr="00896C9D">
        <w:rPr>
          <w:rFonts w:ascii="微软雅黑" w:eastAsia="微软雅黑" w:hAnsi="微软雅黑"/>
          <w:sz w:val="18"/>
          <w:szCs w:val="18"/>
        </w:rPr>
        <w:t>，一般推荐使用。</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Spring AOP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Q1：AOP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Fonts w:ascii="微软雅黑" w:eastAsia="微软雅黑" w:hAnsi="微软雅黑"/>
          <w:b/>
          <w:sz w:val="18"/>
          <w:szCs w:val="18"/>
        </w:rPr>
        <w:t>AOP 即面向切面编程，简单地说就是将代码中重复的部分抽取出来</w:t>
      </w:r>
      <w:r w:rsidRPr="00896C9D">
        <w:rPr>
          <w:rFonts w:ascii="微软雅黑" w:eastAsia="微软雅黑" w:hAnsi="微软雅黑"/>
          <w:sz w:val="18"/>
          <w:szCs w:val="18"/>
        </w:rPr>
        <w:t>，在需要执行的时候使用动态代理技术，在不修改源码的基础上对方法进行增强。</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Spring 根据类是否实现接口来判断动态代理方式，如果实现接口会使用 JDK 的动态代理，核心是 InvocationHandler 接口和 Proxy 类，如果没有实现接口会使用 CGLib 动态代理，CGLib 是在运行时动态生成某个类的子类，如果某个类被标记为 final，不能使用 CGLib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JDK 动态代理主要通过重组字节码实现，首先获得被代理对象的引用和所有接口，生成新的类必须实现被代理类的所有接口，动态生成Java 代码后编译新生成的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文件并重新加载到 JVM 运行。JDK 代理直接写 Class 字节码，CGLib 是采用 ASM 框架写字节码，生成代理类的效率低。但是 CGLib 调用方法的效率高，因为 JDK 使用反射调用方法，CGLib 使用 FastClass 机制为代理类和被代理类各生成一个类，这个类会为代理类或被代理类的方法生成一个 index，这个 index 可以作为参数直接定位要调用的方法。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常用场景包括</w:t>
      </w:r>
      <w:r w:rsidRPr="00F51E5E">
        <w:rPr>
          <w:rFonts w:ascii="微软雅黑" w:eastAsia="微软雅黑" w:hAnsi="微软雅黑"/>
          <w:b/>
          <w:sz w:val="18"/>
          <w:szCs w:val="18"/>
        </w:rPr>
        <w:t>权限认证、自动缓存、错误处理、日志、调试和事务</w:t>
      </w:r>
      <w:r w:rsidRPr="00896C9D">
        <w:rPr>
          <w:rFonts w:ascii="微软雅黑" w:eastAsia="微软雅黑" w:hAnsi="微软雅黑"/>
          <w:sz w:val="18"/>
          <w:szCs w:val="18"/>
        </w:rPr>
        <w:t>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Q2：AOP 的相关注解有哪些？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@Aspect</w:t>
      </w:r>
      <w:r w:rsidRPr="00896C9D">
        <w:rPr>
          <w:rFonts w:ascii="微软雅黑" w:eastAsia="微软雅黑" w:hAnsi="微软雅黑"/>
          <w:sz w:val="18"/>
          <w:szCs w:val="18"/>
        </w:rPr>
        <w:t>：声明被注解的类是一个切面 Bean。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@Before</w:t>
      </w:r>
      <w:r w:rsidRPr="00896C9D">
        <w:rPr>
          <w:rFonts w:ascii="微软雅黑" w:eastAsia="微软雅黑" w:hAnsi="微软雅黑"/>
          <w:sz w:val="18"/>
          <w:szCs w:val="18"/>
        </w:rPr>
        <w:t>：前置通知，指在某个连接点之前执行的通知。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@After</w:t>
      </w:r>
      <w:r w:rsidRPr="00896C9D">
        <w:rPr>
          <w:rFonts w:ascii="微软雅黑" w:eastAsia="微软雅黑" w:hAnsi="微软雅黑"/>
          <w:sz w:val="18"/>
          <w:szCs w:val="18"/>
        </w:rPr>
        <w:t>：后置通知，指某个连接点退出时执行的通知（不论正常返回还是异常退出）。</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@AfterReturning</w:t>
      </w:r>
      <w:r w:rsidRPr="00896C9D">
        <w:rPr>
          <w:rFonts w:ascii="微软雅黑" w:eastAsia="微软雅黑" w:hAnsi="微软雅黑"/>
          <w:sz w:val="18"/>
          <w:szCs w:val="18"/>
        </w:rPr>
        <w:t>：返回后通知，指某连接点正常完成之后执行的通知，返回值使用returning属性接收。</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@AfterThrowing</w:t>
      </w:r>
      <w:r w:rsidRPr="00896C9D">
        <w:rPr>
          <w:rFonts w:ascii="微软雅黑" w:eastAsia="微软雅黑" w:hAnsi="微软雅黑"/>
          <w:sz w:val="18"/>
          <w:szCs w:val="18"/>
        </w:rPr>
        <w:t>：异常通知，</w:t>
      </w:r>
      <w:proofErr w:type="gramStart"/>
      <w:r w:rsidRPr="00896C9D">
        <w:rPr>
          <w:rFonts w:ascii="微软雅黑" w:eastAsia="微软雅黑" w:hAnsi="微软雅黑"/>
          <w:sz w:val="18"/>
          <w:szCs w:val="18"/>
        </w:rPr>
        <w:t>指方法</w:t>
      </w:r>
      <w:proofErr w:type="gramEnd"/>
      <w:r w:rsidRPr="00896C9D">
        <w:rPr>
          <w:rFonts w:ascii="微软雅黑" w:eastAsia="微软雅黑" w:hAnsi="微软雅黑"/>
          <w:sz w:val="18"/>
          <w:szCs w:val="18"/>
        </w:rPr>
        <w:t>抛出异常导致退出时执行的通知，和</w:t>
      </w:r>
      <w:r w:rsidRPr="00896C9D">
        <w:rPr>
          <w:rStyle w:val="HTML"/>
          <w:rFonts w:ascii="微软雅黑" w:eastAsia="微软雅黑" w:hAnsi="微软雅黑"/>
          <w:sz w:val="18"/>
          <w:szCs w:val="18"/>
        </w:rPr>
        <w:t>@AfterReturning</w:t>
      </w:r>
      <w:r w:rsidRPr="00896C9D">
        <w:rPr>
          <w:rFonts w:ascii="微软雅黑" w:eastAsia="微软雅黑" w:hAnsi="微软雅黑"/>
          <w:sz w:val="18"/>
          <w:szCs w:val="18"/>
        </w:rPr>
        <w:t>只会有一个执行，异常使用throwing属性接收。</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Q3：AOP 的相关术语有什么？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Aspect</w:t>
      </w:r>
      <w:r w:rsidRPr="00896C9D">
        <w:rPr>
          <w:rFonts w:ascii="微软雅黑" w:eastAsia="微软雅黑" w:hAnsi="微软雅黑"/>
          <w:sz w:val="18"/>
          <w:szCs w:val="18"/>
        </w:rPr>
        <w:t>：切面，一个关注点的模块化，</w:t>
      </w:r>
      <w:proofErr w:type="gramStart"/>
      <w:r w:rsidRPr="00896C9D">
        <w:rPr>
          <w:rFonts w:ascii="微软雅黑" w:eastAsia="微软雅黑" w:hAnsi="微软雅黑"/>
          <w:sz w:val="18"/>
          <w:szCs w:val="18"/>
        </w:rPr>
        <w:t>这个关注</w:t>
      </w:r>
      <w:proofErr w:type="gramEnd"/>
      <w:r w:rsidRPr="00896C9D">
        <w:rPr>
          <w:rFonts w:ascii="微软雅黑" w:eastAsia="微软雅黑" w:hAnsi="微软雅黑"/>
          <w:sz w:val="18"/>
          <w:szCs w:val="18"/>
        </w:rPr>
        <w:t>点可能会横切多个对象。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Joinpoint</w:t>
      </w:r>
      <w:r w:rsidRPr="00896C9D">
        <w:rPr>
          <w:rFonts w:ascii="微软雅黑" w:eastAsia="微软雅黑" w:hAnsi="微软雅黑"/>
          <w:sz w:val="18"/>
          <w:szCs w:val="18"/>
        </w:rPr>
        <w:t>：连接点，程序执行过程中的某一行为，即业务层中的所有方法。。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Advice</w:t>
      </w:r>
      <w:r w:rsidRPr="00896C9D">
        <w:rPr>
          <w:rFonts w:ascii="微软雅黑" w:eastAsia="微软雅黑" w:hAnsi="微软雅黑"/>
          <w:sz w:val="18"/>
          <w:szCs w:val="18"/>
        </w:rPr>
        <w:t>：通知，指切面对于某个连接点所产生的动作，包括前置通知、后置通知、返回后通知、异常通知和环绕通知。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Pointcut</w:t>
      </w:r>
      <w:r w:rsidRPr="00896C9D">
        <w:rPr>
          <w:rFonts w:ascii="微软雅黑" w:eastAsia="微软雅黑" w:hAnsi="微软雅黑"/>
          <w:sz w:val="18"/>
          <w:szCs w:val="18"/>
        </w:rPr>
        <w:t>：切入点，指被拦截的连接点，切入点一定是连接点，但连接点不一定是切入点。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Proxy</w:t>
      </w:r>
      <w:r w:rsidRPr="00896C9D">
        <w:rPr>
          <w:rFonts w:ascii="微软雅黑" w:eastAsia="微软雅黑" w:hAnsi="微软雅黑"/>
          <w:sz w:val="18"/>
          <w:szCs w:val="18"/>
        </w:rPr>
        <w:t>：代理，Spring AOP 中有 JDK 动态代理和 CGLib 代理，目标对象实现了接口时采用 JDK 动态代理，反之采用 CGLib 代理。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Target</w:t>
      </w:r>
      <w:r w:rsidRPr="00896C9D">
        <w:rPr>
          <w:rFonts w:ascii="微软雅黑" w:eastAsia="微软雅黑" w:hAnsi="微软雅黑"/>
          <w:sz w:val="18"/>
          <w:szCs w:val="18"/>
        </w:rPr>
        <w:t>：代理的目标对象，指一个或多个切面所通知的对象。</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lastRenderedPageBreak/>
        <w:t>Weaving</w:t>
      </w:r>
      <w:r w:rsidRPr="00896C9D">
        <w:rPr>
          <w:rFonts w:ascii="微软雅黑" w:eastAsia="微软雅黑" w:hAnsi="微软雅黑"/>
          <w:sz w:val="18"/>
          <w:szCs w:val="18"/>
        </w:rPr>
        <w:t xml:space="preserve"> ：织入，指把增强应用到目标对象来创建代理对象的过程。</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Q4：AOP 的过程？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Spring AOP 由 BeanPostProcessor 后置处理器开始，这个后置处理器是一个***，可以监听容器触发的 Bean 生命周期事件，向容器注册后置处理器以后，容器中管理的 Bean 就具备了接收 IoC 容器回调事件的能力。BeanPostProcessor 的调用发生在 Spring IoC 容器完成 Bean 实例对象的创建和属性的依赖注入后，为 Bean 对象添加后置处理器的入口是 </w:t>
      </w:r>
      <w:r w:rsidRPr="00896C9D">
        <w:rPr>
          <w:rStyle w:val="HTML"/>
          <w:rFonts w:ascii="微软雅黑" w:eastAsia="微软雅黑" w:hAnsi="微软雅黑"/>
          <w:sz w:val="18"/>
          <w:szCs w:val="18"/>
        </w:rPr>
        <w:t>initializeBean</w:t>
      </w:r>
      <w:r w:rsidRPr="00896C9D">
        <w:rPr>
          <w:rFonts w:ascii="微软雅黑" w:eastAsia="微软雅黑" w:hAnsi="微软雅黑"/>
          <w:sz w:val="18"/>
          <w:szCs w:val="18"/>
        </w:rPr>
        <w:t xml:space="preserve"> 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Spring 中 JDK 动态代理通过 JdkDynamicAopProxy 调用 Proxy 的 </w:t>
      </w:r>
      <w:r w:rsidRPr="00896C9D">
        <w:rPr>
          <w:rStyle w:val="HTML"/>
          <w:rFonts w:ascii="微软雅黑" w:eastAsia="微软雅黑" w:hAnsi="微软雅黑"/>
          <w:sz w:val="18"/>
          <w:szCs w:val="18"/>
        </w:rPr>
        <w:t>newInstance</w:t>
      </w:r>
      <w:r w:rsidRPr="00896C9D">
        <w:rPr>
          <w:rFonts w:ascii="微软雅黑" w:eastAsia="微软雅黑" w:hAnsi="微软雅黑"/>
          <w:sz w:val="18"/>
          <w:szCs w:val="18"/>
        </w:rPr>
        <w:t xml:space="preserve"> 方法来生成代理类，JdkDynamicAopProxy 也实现了 InvocationHandler 接口，</w:t>
      </w:r>
      <w:r w:rsidRPr="00896C9D">
        <w:rPr>
          <w:rStyle w:val="HTML"/>
          <w:rFonts w:ascii="微软雅黑" w:eastAsia="微软雅黑" w:hAnsi="微软雅黑"/>
          <w:sz w:val="18"/>
          <w:szCs w:val="18"/>
        </w:rPr>
        <w:t>invoke</w:t>
      </w:r>
      <w:r w:rsidRPr="00896C9D">
        <w:rPr>
          <w:rFonts w:ascii="微软雅黑" w:eastAsia="微软雅黑" w:hAnsi="微软雅黑"/>
          <w:sz w:val="18"/>
          <w:szCs w:val="18"/>
        </w:rPr>
        <w:t xml:space="preserve"> 方法的具体逻辑是先获取应用到此方法上的拦截器链，如果有拦截器则创建 MethodInvocation 并调用其 </w:t>
      </w:r>
      <w:r w:rsidRPr="00896C9D">
        <w:rPr>
          <w:rStyle w:val="HTML"/>
          <w:rFonts w:ascii="微软雅黑" w:eastAsia="微软雅黑" w:hAnsi="微软雅黑"/>
          <w:sz w:val="18"/>
          <w:szCs w:val="18"/>
        </w:rPr>
        <w:t>proceed</w:t>
      </w:r>
      <w:r w:rsidRPr="00896C9D">
        <w:rPr>
          <w:rFonts w:ascii="微软雅黑" w:eastAsia="微软雅黑" w:hAnsi="微软雅黑"/>
          <w:sz w:val="18"/>
          <w:szCs w:val="18"/>
        </w:rPr>
        <w:t xml:space="preserve"> 方法，否则直接反射调用目标方法。因此 Spring AOP 对目标对象的增强是通过拦截</w:t>
      </w:r>
      <w:proofErr w:type="gramStart"/>
      <w:r w:rsidRPr="00896C9D">
        <w:rPr>
          <w:rFonts w:ascii="微软雅黑" w:eastAsia="微软雅黑" w:hAnsi="微软雅黑"/>
          <w:sz w:val="18"/>
          <w:szCs w:val="18"/>
        </w:rPr>
        <w:t>器实现</w:t>
      </w:r>
      <w:proofErr w:type="gramEnd"/>
      <w:r w:rsidRPr="00896C9D">
        <w:rPr>
          <w:rFonts w:ascii="微软雅黑" w:eastAsia="微软雅黑" w:hAnsi="微软雅黑"/>
          <w:sz w:val="18"/>
          <w:szCs w:val="18"/>
        </w:rPr>
        <w:t>的。</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Spring MVC 3</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Q1：Spring MVC 的处理流程？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Web 容器启动时会通知 Spring 初始化容器，加载 Bean 的定义信息并初始化</w:t>
      </w:r>
      <w:proofErr w:type="gramStart"/>
      <w:r w:rsidRPr="00896C9D">
        <w:rPr>
          <w:rFonts w:ascii="微软雅黑" w:eastAsia="微软雅黑" w:hAnsi="微软雅黑"/>
          <w:sz w:val="18"/>
          <w:szCs w:val="18"/>
        </w:rPr>
        <w:t>所有单例</w:t>
      </w:r>
      <w:proofErr w:type="gramEnd"/>
      <w:r w:rsidRPr="00896C9D">
        <w:rPr>
          <w:rFonts w:ascii="微软雅黑" w:eastAsia="微软雅黑" w:hAnsi="微软雅黑"/>
          <w:sz w:val="18"/>
          <w:szCs w:val="18"/>
        </w:rPr>
        <w:t xml:space="preserve"> Bean，然后遍历容器中的 Bean，获取每一个 Controller 中的所有方法访问的 URL，将 URL 和对应的 Controller 保存到一个 Map 集合中。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所有的请求会转发给 DispatcherServlet 前端处理器处理，DispatcherServlet 会请求 HandlerMapping 找出容器中被 </w:t>
      </w:r>
      <w:r w:rsidRPr="00896C9D">
        <w:rPr>
          <w:rStyle w:val="HTML"/>
          <w:rFonts w:ascii="微软雅黑" w:eastAsia="微软雅黑" w:hAnsi="微软雅黑"/>
          <w:sz w:val="18"/>
          <w:szCs w:val="18"/>
        </w:rPr>
        <w:t>@Controler</w:t>
      </w:r>
      <w:r w:rsidRPr="00896C9D">
        <w:rPr>
          <w:rFonts w:ascii="微软雅黑" w:eastAsia="微软雅黑" w:hAnsi="微软雅黑"/>
          <w:sz w:val="18"/>
          <w:szCs w:val="18"/>
        </w:rPr>
        <w:t xml:space="preserve"> 注解修饰的 Bean 以及被 </w:t>
      </w:r>
      <w:r w:rsidRPr="00896C9D">
        <w:rPr>
          <w:rStyle w:val="HTML"/>
          <w:rFonts w:ascii="微软雅黑" w:eastAsia="微软雅黑" w:hAnsi="微软雅黑"/>
          <w:sz w:val="18"/>
          <w:szCs w:val="18"/>
        </w:rPr>
        <w:t>@RequestMapping</w:t>
      </w:r>
      <w:r w:rsidRPr="00896C9D">
        <w:rPr>
          <w:rFonts w:ascii="微软雅黑" w:eastAsia="微软雅黑" w:hAnsi="微软雅黑"/>
          <w:sz w:val="18"/>
          <w:szCs w:val="18"/>
        </w:rPr>
        <w:t xml:space="preserve"> 修饰的方法和类，生成 Handler 和 HandlerInterceptor 并以一个 HandlerExcutionChain 处理器执行链的形式返回。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之后 DispatcherServlet 使用 Handler 找到对应的 HandlerApapter，通过 HandlerApapter 调用 Handler 的方法，将请求参数绑定到方法的形参上，执行方法处理请求并得到 ModelAndView。</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最后 DispatcherServlet 根据使用 ViewResolver 试图</w:t>
      </w:r>
      <w:proofErr w:type="gramStart"/>
      <w:r w:rsidRPr="00896C9D">
        <w:rPr>
          <w:rFonts w:ascii="微软雅黑" w:eastAsia="微软雅黑" w:hAnsi="微软雅黑"/>
          <w:sz w:val="18"/>
          <w:szCs w:val="18"/>
        </w:rPr>
        <w:t>解析器</w:t>
      </w:r>
      <w:proofErr w:type="gramEnd"/>
      <w:r w:rsidRPr="00896C9D">
        <w:rPr>
          <w:rFonts w:ascii="微软雅黑" w:eastAsia="微软雅黑" w:hAnsi="微软雅黑"/>
          <w:sz w:val="18"/>
          <w:szCs w:val="18"/>
        </w:rPr>
        <w:t>对得到的 ModelAndView 逻辑视图进行解析得到 View 物理视图，然后对视图渲染，将数据填充到视图中并返回给客户端。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Q2：Spring MVC 有哪些组件？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b/>
          <w:color w:val="C00000"/>
          <w:sz w:val="18"/>
          <w:szCs w:val="18"/>
          <w:highlight w:val="yellow"/>
        </w:rPr>
        <w:t>DispatcherServlet</w:t>
      </w:r>
      <w:r w:rsidRPr="00896C9D">
        <w:rPr>
          <w:rFonts w:ascii="微软雅黑" w:eastAsia="微软雅黑" w:hAnsi="微软雅黑"/>
          <w:sz w:val="18"/>
          <w:szCs w:val="18"/>
        </w:rPr>
        <w:t>：SpringMVC 中的前端控制器，是整个流程控制的核心，负责接收请求并转发给对应的处理组件。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b/>
          <w:color w:val="C00000"/>
          <w:sz w:val="18"/>
          <w:szCs w:val="18"/>
          <w:highlight w:val="yellow"/>
        </w:rPr>
        <w:t>Handler</w:t>
      </w:r>
      <w:r w:rsidRPr="00896C9D">
        <w:rPr>
          <w:rFonts w:ascii="微软雅黑" w:eastAsia="微软雅黑" w:hAnsi="微软雅黑"/>
          <w:sz w:val="18"/>
          <w:szCs w:val="18"/>
        </w:rPr>
        <w:t>：处理器，完成具体业务逻辑，相当于 Servlet 或 Action。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b/>
          <w:color w:val="C00000"/>
          <w:sz w:val="18"/>
          <w:szCs w:val="18"/>
          <w:highlight w:val="yellow"/>
        </w:rPr>
        <w:t>HandlerMapping</w:t>
      </w:r>
      <w:r w:rsidRPr="00896C9D">
        <w:rPr>
          <w:rFonts w:ascii="微软雅黑" w:eastAsia="微软雅黑" w:hAnsi="微软雅黑"/>
          <w:sz w:val="18"/>
          <w:szCs w:val="18"/>
        </w:rPr>
        <w:t>：完成 URL 到 Controller 映射，DispatcherServlet 通过 HandlerMapping 将不同请求映射到不同 Handler。</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9B7B6B">
        <w:rPr>
          <w:rStyle w:val="HTML"/>
          <w:rFonts w:ascii="微软雅黑" w:eastAsia="微软雅黑" w:hAnsi="微软雅黑"/>
          <w:b/>
          <w:color w:val="C00000"/>
          <w:sz w:val="18"/>
          <w:szCs w:val="18"/>
          <w:highlight w:val="yellow"/>
        </w:rPr>
        <w:t>HandlerInterceptor</w:t>
      </w:r>
      <w:r w:rsidRPr="00896C9D">
        <w:rPr>
          <w:rFonts w:ascii="微软雅黑" w:eastAsia="微软雅黑" w:hAnsi="微软雅黑"/>
          <w:sz w:val="18"/>
          <w:szCs w:val="18"/>
        </w:rPr>
        <w:t>：处理器拦截器，是一个接口，如果需要完成一些拦截处理，可以实现该接口。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9B7B6B">
        <w:rPr>
          <w:rStyle w:val="HTML"/>
          <w:rFonts w:ascii="微软雅黑" w:eastAsia="微软雅黑" w:hAnsi="微软雅黑"/>
          <w:b/>
          <w:color w:val="C00000"/>
          <w:sz w:val="18"/>
          <w:szCs w:val="18"/>
          <w:highlight w:val="yellow"/>
        </w:rPr>
        <w:t>HandlerExecutionChain</w:t>
      </w:r>
      <w:r w:rsidRPr="00896C9D">
        <w:rPr>
          <w:rFonts w:ascii="微软雅黑" w:eastAsia="微软雅黑" w:hAnsi="微软雅黑"/>
          <w:sz w:val="18"/>
          <w:szCs w:val="18"/>
        </w:rPr>
        <w:t>：处理器执行链，包括两部分内容：Handler 和 HandlerInterceptor。</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9B7B6B">
        <w:rPr>
          <w:rStyle w:val="HTML"/>
          <w:rFonts w:ascii="微软雅黑" w:eastAsia="微软雅黑" w:hAnsi="微软雅黑"/>
          <w:color w:val="C00000"/>
          <w:sz w:val="18"/>
          <w:szCs w:val="18"/>
          <w:highlight w:val="yellow"/>
        </w:rPr>
        <w:t>HandlerAdapter</w:t>
      </w:r>
      <w:r w:rsidRPr="00896C9D">
        <w:rPr>
          <w:rFonts w:ascii="微软雅黑" w:eastAsia="微软雅黑" w:hAnsi="微软雅黑"/>
          <w:sz w:val="18"/>
          <w:szCs w:val="18"/>
        </w:rPr>
        <w:t>：处理器适配器，Handler执行业务方法前需要进行一系列操作，包括表单数据验证、数据类型转换、将表单数据封装到JavaBean等，这些操作都由 HandlerAdapter 完成。DispatcherServlet 通过 HandlerAdapter 来执行不同的 Handler。</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9B7B6B">
        <w:rPr>
          <w:rStyle w:val="HTML"/>
          <w:rFonts w:ascii="微软雅黑" w:eastAsia="微软雅黑" w:hAnsi="微软雅黑"/>
          <w:b/>
          <w:color w:val="C00000"/>
          <w:sz w:val="18"/>
          <w:szCs w:val="18"/>
          <w:highlight w:val="yellow"/>
        </w:rPr>
        <w:t>ModelAndView</w:t>
      </w:r>
      <w:r w:rsidRPr="00896C9D">
        <w:rPr>
          <w:rFonts w:ascii="微软雅黑" w:eastAsia="微软雅黑" w:hAnsi="微软雅黑"/>
          <w:sz w:val="18"/>
          <w:szCs w:val="18"/>
        </w:rPr>
        <w:t>：装载模型数据和视图信息，作为 Handler 处理结果返回给 DispatcherServlet。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9B7B6B">
        <w:rPr>
          <w:rStyle w:val="HTML"/>
          <w:rFonts w:ascii="微软雅黑" w:eastAsia="微软雅黑" w:hAnsi="微软雅黑"/>
          <w:b/>
          <w:color w:val="C00000"/>
          <w:sz w:val="18"/>
          <w:szCs w:val="18"/>
          <w:highlight w:val="yellow"/>
        </w:rPr>
        <w:t>ViewResolver</w:t>
      </w:r>
      <w:r w:rsidRPr="00896C9D">
        <w:rPr>
          <w:rFonts w:ascii="微软雅黑" w:eastAsia="微软雅黑" w:hAnsi="微软雅黑"/>
          <w:sz w:val="18"/>
          <w:szCs w:val="18"/>
        </w:rPr>
        <w:t>：视图解析器，DispatcherServlet 通过它将逻辑视图解析为物理视图，最终将渲染的结果响应给客户端。</w:t>
      </w:r>
    </w:p>
    <w:p w:rsidR="00482A2E" w:rsidRPr="00896C9D" w:rsidRDefault="00AE7DDB" w:rsidP="00141450">
      <w:pPr>
        <w:spacing w:line="20" w:lineRule="atLeast"/>
        <w:rPr>
          <w:rFonts w:ascii="微软雅黑" w:eastAsia="微软雅黑" w:hAnsi="微软雅黑"/>
          <w:sz w:val="18"/>
          <w:szCs w:val="18"/>
        </w:rPr>
      </w:pPr>
      <w:r>
        <w:rPr>
          <w:rFonts w:ascii="微软雅黑" w:eastAsia="微软雅黑" w:hAnsi="微软雅黑"/>
          <w:sz w:val="18"/>
          <w:szCs w:val="18"/>
        </w:rPr>
        <w:pict>
          <v:rect id="_x0000_i1026" style="width:0;height:1.5pt" o:hralign="center" o:hrstd="t" o:hr="t" fillcolor="#a0a0a0" stroked="f"/>
        </w:pic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Q3：Spring MVC 的相关注解？</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@Controller</w:t>
      </w:r>
      <w:r w:rsidRPr="00896C9D">
        <w:rPr>
          <w:rFonts w:ascii="微软雅黑" w:eastAsia="微软雅黑" w:hAnsi="微软雅黑"/>
          <w:sz w:val="18"/>
          <w:szCs w:val="18"/>
        </w:rPr>
        <w:t>：在类定义处添加，</w:t>
      </w:r>
      <w:proofErr w:type="gramStart"/>
      <w:r w:rsidRPr="00896C9D">
        <w:rPr>
          <w:rFonts w:ascii="微软雅黑" w:eastAsia="微软雅黑" w:hAnsi="微软雅黑"/>
          <w:sz w:val="18"/>
          <w:szCs w:val="18"/>
        </w:rPr>
        <w:t>将类交给</w:t>
      </w:r>
      <w:proofErr w:type="gramEnd"/>
      <w:r w:rsidRPr="00896C9D">
        <w:rPr>
          <w:rFonts w:ascii="微软雅黑" w:eastAsia="微软雅黑" w:hAnsi="微软雅黑"/>
          <w:sz w:val="18"/>
          <w:szCs w:val="18"/>
        </w:rPr>
        <w:t>IoC容器管理。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@RequtestMapping</w:t>
      </w:r>
      <w:r w:rsidRPr="00896C9D">
        <w:rPr>
          <w:rFonts w:ascii="微软雅黑" w:eastAsia="微软雅黑" w:hAnsi="微软雅黑"/>
          <w:sz w:val="18"/>
          <w:szCs w:val="18"/>
        </w:rPr>
        <w:t>：将URL请求和业务方法映射起来，在类和方法定义上都可以添加该注解。</w:t>
      </w:r>
      <w:r w:rsidRPr="00896C9D">
        <w:rPr>
          <w:rStyle w:val="HTML"/>
          <w:rFonts w:ascii="微软雅黑" w:eastAsia="微软雅黑" w:hAnsi="微软雅黑"/>
          <w:sz w:val="18"/>
          <w:szCs w:val="18"/>
        </w:rPr>
        <w:t>value</w:t>
      </w:r>
      <w:r w:rsidRPr="00896C9D">
        <w:rPr>
          <w:rFonts w:ascii="微软雅黑" w:eastAsia="微软雅黑" w:hAnsi="微软雅黑"/>
          <w:sz w:val="18"/>
          <w:szCs w:val="18"/>
        </w:rPr>
        <w:t xml:space="preserve"> 属性指定URL请求的实际地址，是默认值。</w:t>
      </w:r>
      <w:r w:rsidRPr="00896C9D">
        <w:rPr>
          <w:rStyle w:val="HTML"/>
          <w:rFonts w:ascii="微软雅黑" w:eastAsia="微软雅黑" w:hAnsi="微软雅黑"/>
          <w:sz w:val="18"/>
          <w:szCs w:val="18"/>
        </w:rPr>
        <w:t>method</w:t>
      </w:r>
      <w:r w:rsidRPr="00896C9D">
        <w:rPr>
          <w:rFonts w:ascii="微软雅黑" w:eastAsia="微软雅黑" w:hAnsi="微软雅黑"/>
          <w:sz w:val="18"/>
          <w:szCs w:val="18"/>
        </w:rPr>
        <w:t xml:space="preserve"> 属性限制请求的方法类型，包括GET、POST、PUT、DELETE等。如果没有使用指定的请求方法请求URL，会报405 Method Not Allowed 错误。</w:t>
      </w:r>
      <w:r w:rsidRPr="00896C9D">
        <w:rPr>
          <w:rStyle w:val="HTML"/>
          <w:rFonts w:ascii="微软雅黑" w:eastAsia="微软雅黑" w:hAnsi="微软雅黑"/>
          <w:sz w:val="18"/>
          <w:szCs w:val="18"/>
        </w:rPr>
        <w:t>params</w:t>
      </w:r>
      <w:r w:rsidRPr="00896C9D">
        <w:rPr>
          <w:rFonts w:ascii="微软雅黑" w:eastAsia="微软雅黑" w:hAnsi="微软雅黑"/>
          <w:sz w:val="18"/>
          <w:szCs w:val="18"/>
        </w:rPr>
        <w:t xml:space="preserve"> 属性限制必须提供的参数，如果没有会报错。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@RequestParam</w:t>
      </w:r>
      <w:r w:rsidRPr="00896C9D">
        <w:rPr>
          <w:rFonts w:ascii="微软雅黑" w:eastAsia="微软雅黑" w:hAnsi="微软雅黑"/>
          <w:sz w:val="18"/>
          <w:szCs w:val="18"/>
        </w:rPr>
        <w:t>：如果 Controller 方法的形参和 URL 参数名一致可以不添加注解，如果不一致可以使用该注解绑定。</w:t>
      </w:r>
      <w:r w:rsidRPr="00896C9D">
        <w:rPr>
          <w:rStyle w:val="HTML"/>
          <w:rFonts w:ascii="微软雅黑" w:eastAsia="微软雅黑" w:hAnsi="微软雅黑"/>
          <w:sz w:val="18"/>
          <w:szCs w:val="18"/>
        </w:rPr>
        <w:t>value</w:t>
      </w:r>
      <w:r w:rsidRPr="00896C9D">
        <w:rPr>
          <w:rFonts w:ascii="微软雅黑" w:eastAsia="微软雅黑" w:hAnsi="微软雅黑"/>
          <w:sz w:val="18"/>
          <w:szCs w:val="18"/>
        </w:rPr>
        <w:t xml:space="preserve"> 属性表示HTTP请求中的参数名。</w:t>
      </w:r>
      <w:r w:rsidRPr="00896C9D">
        <w:rPr>
          <w:rStyle w:val="HTML"/>
          <w:rFonts w:ascii="微软雅黑" w:eastAsia="微软雅黑" w:hAnsi="微软雅黑"/>
          <w:sz w:val="18"/>
          <w:szCs w:val="18"/>
        </w:rPr>
        <w:t>required</w:t>
      </w:r>
      <w:r w:rsidRPr="00896C9D">
        <w:rPr>
          <w:rFonts w:ascii="微软雅黑" w:eastAsia="微软雅黑" w:hAnsi="微软雅黑"/>
          <w:sz w:val="18"/>
          <w:szCs w:val="18"/>
        </w:rPr>
        <w:t xml:space="preserve"> 属性设置参数是否必要，默认false。</w:t>
      </w:r>
      <w:r w:rsidRPr="00896C9D">
        <w:rPr>
          <w:rStyle w:val="HTML"/>
          <w:rFonts w:ascii="微软雅黑" w:eastAsia="微软雅黑" w:hAnsi="微软雅黑"/>
          <w:sz w:val="18"/>
          <w:szCs w:val="18"/>
        </w:rPr>
        <w:t>defaultValue</w:t>
      </w:r>
      <w:r w:rsidRPr="00896C9D">
        <w:rPr>
          <w:rFonts w:ascii="微软雅黑" w:eastAsia="微软雅黑" w:hAnsi="微软雅黑"/>
          <w:sz w:val="18"/>
          <w:szCs w:val="18"/>
        </w:rPr>
        <w:t xml:space="preserve"> 属性指定没有给参数赋值时的默认值。</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@PathVariable</w:t>
      </w:r>
      <w:r w:rsidRPr="00896C9D">
        <w:rPr>
          <w:rFonts w:ascii="微软雅黑" w:eastAsia="微软雅黑" w:hAnsi="微软雅黑"/>
          <w:sz w:val="18"/>
          <w:szCs w:val="18"/>
        </w:rPr>
        <w:t xml:space="preserve">：Spring MVC 支持 RESTful 风格 URL，通过 </w:t>
      </w:r>
      <w:r w:rsidRPr="00896C9D">
        <w:rPr>
          <w:rStyle w:val="HTML"/>
          <w:rFonts w:ascii="微软雅黑" w:eastAsia="微软雅黑" w:hAnsi="微软雅黑"/>
          <w:sz w:val="18"/>
          <w:szCs w:val="18"/>
        </w:rPr>
        <w:t>@PathVariable</w:t>
      </w:r>
      <w:r w:rsidRPr="00896C9D">
        <w:rPr>
          <w:rFonts w:ascii="微软雅黑" w:eastAsia="微软雅黑" w:hAnsi="微软雅黑"/>
          <w:sz w:val="18"/>
          <w:szCs w:val="18"/>
        </w:rPr>
        <w:t xml:space="preserve"> 完成请求参数与形参的绑定。</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Spring Data JPA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Q1：ORM 是什么？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ORM 即 Object-Relational Mapping ，表示对象关系映射，映射的不只是对象的</w:t>
      </w:r>
      <w:proofErr w:type="gramStart"/>
      <w:r w:rsidRPr="00896C9D">
        <w:rPr>
          <w:rFonts w:ascii="微软雅黑" w:eastAsia="微软雅黑" w:hAnsi="微软雅黑"/>
          <w:sz w:val="18"/>
          <w:szCs w:val="18"/>
        </w:rPr>
        <w:t>值还有</w:t>
      </w:r>
      <w:proofErr w:type="gramEnd"/>
      <w:r w:rsidRPr="00896C9D">
        <w:rPr>
          <w:rFonts w:ascii="微软雅黑" w:eastAsia="微软雅黑" w:hAnsi="微软雅黑"/>
          <w:sz w:val="18"/>
          <w:szCs w:val="18"/>
        </w:rPr>
        <w:t>对象之间的关系，通过 ORM 就可以把对象映射到关系型数据库中。操作实体类就相当于操作数据库表，可以不再重点关注 SQL 语句。</w:t>
      </w:r>
    </w:p>
    <w:p w:rsidR="00482A2E" w:rsidRPr="00896C9D" w:rsidRDefault="00482A2E" w:rsidP="00141450">
      <w:pPr>
        <w:pStyle w:val="4"/>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Q2：JPA 如何使用？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只需要持久层接口继承 JpaRepository 即可，泛型参数列表中第一个参数是实体类类型，第二个参数是主键类型。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运行时通过 </w:t>
      </w:r>
      <w:r w:rsidRPr="00896C9D">
        <w:rPr>
          <w:rStyle w:val="HTML"/>
          <w:rFonts w:ascii="微软雅黑" w:eastAsia="微软雅黑" w:hAnsi="微软雅黑"/>
          <w:sz w:val="18"/>
          <w:szCs w:val="18"/>
        </w:rPr>
        <w:t>JdkDynamicAopProxy</w:t>
      </w:r>
      <w:r w:rsidRPr="00896C9D">
        <w:rPr>
          <w:rFonts w:ascii="微软雅黑" w:eastAsia="微软雅黑" w:hAnsi="微软雅黑"/>
          <w:sz w:val="18"/>
          <w:szCs w:val="18"/>
        </w:rPr>
        <w:t xml:space="preserve"> 的 </w:t>
      </w:r>
      <w:r w:rsidRPr="00896C9D">
        <w:rPr>
          <w:rStyle w:val="HTML"/>
          <w:rFonts w:ascii="微软雅黑" w:eastAsia="微软雅黑" w:hAnsi="微软雅黑"/>
          <w:sz w:val="18"/>
          <w:szCs w:val="18"/>
        </w:rPr>
        <w:t>invoke</w:t>
      </w:r>
      <w:r w:rsidRPr="00896C9D">
        <w:rPr>
          <w:rFonts w:ascii="微软雅黑" w:eastAsia="微软雅黑" w:hAnsi="微软雅黑"/>
          <w:sz w:val="18"/>
          <w:szCs w:val="18"/>
        </w:rPr>
        <w:t xml:space="preserve"> 方法创建了一个动态代理对象 </w:t>
      </w:r>
      <w:r w:rsidRPr="00896C9D">
        <w:rPr>
          <w:rStyle w:val="HTML"/>
          <w:rFonts w:ascii="微软雅黑" w:eastAsia="微软雅黑" w:hAnsi="微软雅黑"/>
          <w:sz w:val="18"/>
          <w:szCs w:val="18"/>
        </w:rPr>
        <w:t>SimpleJpaRepository</w:t>
      </w:r>
      <w:r w:rsidRPr="00896C9D">
        <w:rPr>
          <w:rFonts w:ascii="微软雅黑" w:eastAsia="微软雅黑" w:hAnsi="微软雅黑"/>
          <w:sz w:val="18"/>
          <w:szCs w:val="18"/>
        </w:rPr>
        <w:t>，</w:t>
      </w:r>
      <w:r w:rsidRPr="00896C9D">
        <w:rPr>
          <w:rStyle w:val="HTML"/>
          <w:rFonts w:ascii="微软雅黑" w:eastAsia="微软雅黑" w:hAnsi="微软雅黑"/>
          <w:sz w:val="18"/>
          <w:szCs w:val="18"/>
        </w:rPr>
        <w:t>SimpleJpaRepository</w:t>
      </w:r>
      <w:r w:rsidRPr="00896C9D">
        <w:rPr>
          <w:rFonts w:ascii="微软雅黑" w:eastAsia="微软雅黑" w:hAnsi="微软雅黑"/>
          <w:sz w:val="18"/>
          <w:szCs w:val="18"/>
        </w:rPr>
        <w:t xml:space="preserve"> 中封装了 JPA 的操作，通过 </w:t>
      </w:r>
      <w:r w:rsidRPr="00896C9D">
        <w:rPr>
          <w:rStyle w:val="HTML"/>
          <w:rFonts w:ascii="微软雅黑" w:eastAsia="微软雅黑" w:hAnsi="微软雅黑"/>
          <w:sz w:val="18"/>
          <w:szCs w:val="18"/>
        </w:rPr>
        <w:t>hibernate</w:t>
      </w:r>
      <w:r w:rsidRPr="00896C9D">
        <w:rPr>
          <w:rFonts w:ascii="微软雅黑" w:eastAsia="微软雅黑" w:hAnsi="微软雅黑"/>
          <w:sz w:val="18"/>
          <w:szCs w:val="18"/>
        </w:rPr>
        <w:t>（封装了JDBC）完成数据库操作。</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Q3：JPA 实体类相关注解有哪些？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@Entity</w:t>
      </w:r>
      <w:r w:rsidRPr="00896C9D">
        <w:rPr>
          <w:rFonts w:ascii="微软雅黑" w:eastAsia="微软雅黑" w:hAnsi="微软雅黑"/>
          <w:sz w:val="18"/>
          <w:szCs w:val="18"/>
        </w:rPr>
        <w:t>：表明</w:t>
      </w:r>
      <w:proofErr w:type="gramStart"/>
      <w:r w:rsidRPr="00896C9D">
        <w:rPr>
          <w:rFonts w:ascii="微软雅黑" w:eastAsia="微软雅黑" w:hAnsi="微软雅黑"/>
          <w:sz w:val="18"/>
          <w:szCs w:val="18"/>
        </w:rPr>
        <w:t>当前类</w:t>
      </w:r>
      <w:proofErr w:type="gramEnd"/>
      <w:r w:rsidRPr="00896C9D">
        <w:rPr>
          <w:rFonts w:ascii="微软雅黑" w:eastAsia="微软雅黑" w:hAnsi="微软雅黑"/>
          <w:sz w:val="18"/>
          <w:szCs w:val="18"/>
        </w:rPr>
        <w:t>是一个实体类。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@Table</w:t>
      </w:r>
      <w:r w:rsidRPr="00896C9D">
        <w:rPr>
          <w:rFonts w:ascii="微软雅黑" w:eastAsia="微软雅黑" w:hAnsi="微软雅黑"/>
          <w:sz w:val="18"/>
          <w:szCs w:val="18"/>
        </w:rPr>
        <w:t xml:space="preserve"> ：关联实体类和数据库表。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@Column</w:t>
      </w:r>
      <w:r w:rsidRPr="00896C9D">
        <w:rPr>
          <w:rFonts w:ascii="微软雅黑" w:eastAsia="微软雅黑" w:hAnsi="微软雅黑"/>
          <w:sz w:val="18"/>
          <w:szCs w:val="18"/>
        </w:rPr>
        <w:t xml:space="preserve"> ：关联实体类属性和数据库表中字段。</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@Id</w:t>
      </w:r>
      <w:r w:rsidRPr="00896C9D">
        <w:rPr>
          <w:rFonts w:ascii="微软雅黑" w:eastAsia="微软雅黑" w:hAnsi="微软雅黑"/>
          <w:sz w:val="18"/>
          <w:szCs w:val="18"/>
        </w:rPr>
        <w:t xml:space="preserve"> ：声明当前属性为</w:t>
      </w:r>
      <w:proofErr w:type="gramStart"/>
      <w:r w:rsidRPr="00896C9D">
        <w:rPr>
          <w:rFonts w:ascii="微软雅黑" w:eastAsia="微软雅黑" w:hAnsi="微软雅黑"/>
          <w:sz w:val="18"/>
          <w:szCs w:val="18"/>
        </w:rPr>
        <w:t>数据库表主键</w:t>
      </w:r>
      <w:proofErr w:type="gramEnd"/>
      <w:r w:rsidRPr="00896C9D">
        <w:rPr>
          <w:rFonts w:ascii="微软雅黑" w:eastAsia="微软雅黑" w:hAnsi="微软雅黑"/>
          <w:sz w:val="18"/>
          <w:szCs w:val="18"/>
        </w:rPr>
        <w:t>对应的属性。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@GeneratedValue</w:t>
      </w:r>
      <w:r w:rsidRPr="00896C9D">
        <w:rPr>
          <w:rFonts w:ascii="微软雅黑" w:eastAsia="微软雅黑" w:hAnsi="微软雅黑"/>
          <w:sz w:val="18"/>
          <w:szCs w:val="18"/>
        </w:rPr>
        <w:t>： 配置主键生成策略。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@OneToMany</w:t>
      </w:r>
      <w:r w:rsidRPr="00896C9D">
        <w:rPr>
          <w:rFonts w:ascii="微软雅黑" w:eastAsia="微软雅黑" w:hAnsi="微软雅黑"/>
          <w:sz w:val="18"/>
          <w:szCs w:val="18"/>
        </w:rPr>
        <w:t xml:space="preserve"> ：配置一对多关系，mappedBy 属性</w:t>
      </w:r>
      <w:proofErr w:type="gramStart"/>
      <w:r w:rsidRPr="00896C9D">
        <w:rPr>
          <w:rFonts w:ascii="微软雅黑" w:eastAsia="微软雅黑" w:hAnsi="微软雅黑"/>
          <w:sz w:val="18"/>
          <w:szCs w:val="18"/>
        </w:rPr>
        <w:t>值为主</w:t>
      </w:r>
      <w:proofErr w:type="gramEnd"/>
      <w:r w:rsidRPr="00896C9D">
        <w:rPr>
          <w:rFonts w:ascii="微软雅黑" w:eastAsia="微软雅黑" w:hAnsi="微软雅黑"/>
          <w:sz w:val="18"/>
          <w:szCs w:val="18"/>
        </w:rPr>
        <w:t>表实体类在从表实体类中对应的属性名。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@ManyToOne</w:t>
      </w:r>
      <w:r w:rsidRPr="00896C9D">
        <w:rPr>
          <w:rFonts w:ascii="微软雅黑" w:eastAsia="微软雅黑" w:hAnsi="微软雅黑"/>
          <w:sz w:val="18"/>
          <w:szCs w:val="18"/>
        </w:rPr>
        <w:t xml:space="preserve"> ：配置多对一关系，targetEntity 属性</w:t>
      </w:r>
      <w:proofErr w:type="gramStart"/>
      <w:r w:rsidRPr="00896C9D">
        <w:rPr>
          <w:rFonts w:ascii="微软雅黑" w:eastAsia="微软雅黑" w:hAnsi="微软雅黑"/>
          <w:sz w:val="18"/>
          <w:szCs w:val="18"/>
        </w:rPr>
        <w:t>值为主</w:t>
      </w:r>
      <w:proofErr w:type="gramEnd"/>
      <w:r w:rsidRPr="00896C9D">
        <w:rPr>
          <w:rFonts w:ascii="微软雅黑" w:eastAsia="微软雅黑" w:hAnsi="微软雅黑"/>
          <w:sz w:val="18"/>
          <w:szCs w:val="18"/>
        </w:rPr>
        <w:t>表对应实体类的字节码。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@JoinColumn</w:t>
      </w:r>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配置外键关系</w:t>
      </w:r>
      <w:proofErr w:type="gramEnd"/>
      <w:r w:rsidRPr="00896C9D">
        <w:rPr>
          <w:rFonts w:ascii="微软雅黑" w:eastAsia="微软雅黑" w:hAnsi="微软雅黑"/>
          <w:sz w:val="18"/>
          <w:szCs w:val="18"/>
        </w:rPr>
        <w:t>，name 属性值</w:t>
      </w:r>
      <w:proofErr w:type="gramStart"/>
      <w:r w:rsidRPr="00896C9D">
        <w:rPr>
          <w:rFonts w:ascii="微软雅黑" w:eastAsia="微软雅黑" w:hAnsi="微软雅黑"/>
          <w:sz w:val="18"/>
          <w:szCs w:val="18"/>
        </w:rPr>
        <w:t>为外键名称</w:t>
      </w:r>
      <w:proofErr w:type="gramEnd"/>
      <w:r w:rsidRPr="00896C9D">
        <w:rPr>
          <w:rFonts w:ascii="微软雅黑" w:eastAsia="微软雅黑" w:hAnsi="微软雅黑"/>
          <w:sz w:val="18"/>
          <w:szCs w:val="18"/>
        </w:rPr>
        <w:t>，referencedColumnName 属性</w:t>
      </w:r>
      <w:proofErr w:type="gramStart"/>
      <w:r w:rsidRPr="00896C9D">
        <w:rPr>
          <w:rFonts w:ascii="微软雅黑" w:eastAsia="微软雅黑" w:hAnsi="微软雅黑"/>
          <w:sz w:val="18"/>
          <w:szCs w:val="18"/>
        </w:rPr>
        <w:t>值为主表主</w:t>
      </w:r>
      <w:proofErr w:type="gramEnd"/>
      <w:r w:rsidRPr="00896C9D">
        <w:rPr>
          <w:rFonts w:ascii="微软雅黑" w:eastAsia="微软雅黑" w:hAnsi="微软雅黑"/>
          <w:sz w:val="18"/>
          <w:szCs w:val="18"/>
        </w:rPr>
        <w:t>键名称。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Q4：对象导航查询是什么？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通过 get 方法查询一个对象的同时，通过此对象可以查询它的关联对象。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对象导航查询一到多默认使用延迟加载的形式， 关联对象是集合，因此使用立即加载可能浪费资源。</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对象导航查询多到</w:t>
      </w:r>
      <w:proofErr w:type="gramStart"/>
      <w:r w:rsidRPr="00896C9D">
        <w:rPr>
          <w:rFonts w:ascii="微软雅黑" w:eastAsia="微软雅黑" w:hAnsi="微软雅黑"/>
          <w:sz w:val="18"/>
          <w:szCs w:val="18"/>
        </w:rPr>
        <w:t>一</w:t>
      </w:r>
      <w:proofErr w:type="gramEnd"/>
      <w:r w:rsidRPr="00896C9D">
        <w:rPr>
          <w:rFonts w:ascii="微软雅黑" w:eastAsia="微软雅黑" w:hAnsi="微软雅黑"/>
          <w:sz w:val="18"/>
          <w:szCs w:val="18"/>
        </w:rPr>
        <w:t>默认使用立即加载的形式， 关联对象是一个对象，因此使用立即加载。</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如果要改变加载方式，在实体类注解配置加上 fetch 属性即可，LAZY 表示延迟加载，EAGER 表示立即加载。</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Mybatis 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Q1：Mybatis 的优缺点？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相比 JDBC 减少了大量代码量，减少冗余代码。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使用灵活，SQL 语句写在 XML 里，从程序代码中彻底分离，降低了耦合度，便于管理。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提供 XML 标签，支持编写动态 SQL 语句。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提供映射标签，支持对象与数据库的 ORM 字段映射关系。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缺点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SQL 语句编写工作量较大，尤其是字段和关联表多时。</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SQL 语句依赖于数据库，导致数据库移植性差，不能随意更换数据库。</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Q2：Mybatis 的 XML 文件有哪些标签属性？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select</w:t>
      </w:r>
      <w:r w:rsidRPr="00896C9D">
        <w:rPr>
          <w:rFonts w:ascii="微软雅黑" w:eastAsia="微软雅黑" w:hAnsi="微软雅黑"/>
          <w:sz w:val="18"/>
          <w:szCs w:val="18"/>
        </w:rPr>
        <w:t>、</w:t>
      </w:r>
      <w:r w:rsidRPr="00896C9D">
        <w:rPr>
          <w:rStyle w:val="HTML"/>
          <w:rFonts w:ascii="微软雅黑" w:eastAsia="微软雅黑" w:hAnsi="微软雅黑"/>
          <w:sz w:val="18"/>
          <w:szCs w:val="18"/>
        </w:rPr>
        <w:t>insert</w:t>
      </w:r>
      <w:r w:rsidRPr="00896C9D">
        <w:rPr>
          <w:rFonts w:ascii="微软雅黑" w:eastAsia="微软雅黑" w:hAnsi="微软雅黑"/>
          <w:sz w:val="18"/>
          <w:szCs w:val="18"/>
        </w:rPr>
        <w:t>、</w:t>
      </w:r>
      <w:r w:rsidRPr="00896C9D">
        <w:rPr>
          <w:rStyle w:val="HTML"/>
          <w:rFonts w:ascii="微软雅黑" w:eastAsia="微软雅黑" w:hAnsi="微软雅黑"/>
          <w:sz w:val="18"/>
          <w:szCs w:val="18"/>
        </w:rPr>
        <w:t>update</w:t>
      </w:r>
      <w:r w:rsidRPr="00896C9D">
        <w:rPr>
          <w:rFonts w:ascii="微软雅黑" w:eastAsia="微软雅黑" w:hAnsi="微软雅黑"/>
          <w:sz w:val="18"/>
          <w:szCs w:val="18"/>
        </w:rPr>
        <w:t>、</w:t>
      </w:r>
      <w:r w:rsidRPr="00896C9D">
        <w:rPr>
          <w:rStyle w:val="HTML"/>
          <w:rFonts w:ascii="微软雅黑" w:eastAsia="微软雅黑" w:hAnsi="微软雅黑"/>
          <w:sz w:val="18"/>
          <w:szCs w:val="18"/>
        </w:rPr>
        <w:t>delete</w:t>
      </w:r>
      <w:r w:rsidRPr="00896C9D">
        <w:rPr>
          <w:rFonts w:ascii="微软雅黑" w:eastAsia="微软雅黑" w:hAnsi="微软雅黑"/>
          <w:sz w:val="18"/>
          <w:szCs w:val="18"/>
        </w:rPr>
        <w:t xml:space="preserve"> 标签分别对应查询、添加、更新、删除操作。</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parameterType</w:t>
      </w:r>
      <w:r w:rsidRPr="00896C9D">
        <w:rPr>
          <w:rFonts w:ascii="微软雅黑" w:eastAsia="微软雅黑" w:hAnsi="微软雅黑"/>
          <w:sz w:val="18"/>
          <w:szCs w:val="18"/>
        </w:rPr>
        <w:t xml:space="preserve"> 属性表示参数的数据类型，包括基本数据类型和对应的包装类型、String 和 Java Bean 类型，当有多个参数时可以使用 </w:t>
      </w:r>
      <w:r w:rsidRPr="00896C9D">
        <w:rPr>
          <w:rStyle w:val="HTML"/>
          <w:rFonts w:ascii="微软雅黑" w:eastAsia="微软雅黑" w:hAnsi="微软雅黑"/>
          <w:sz w:val="18"/>
          <w:szCs w:val="18"/>
        </w:rPr>
        <w:t>#{argn}</w:t>
      </w:r>
      <w:r w:rsidRPr="00896C9D">
        <w:rPr>
          <w:rFonts w:ascii="微软雅黑" w:eastAsia="微软雅黑" w:hAnsi="微软雅黑"/>
          <w:sz w:val="18"/>
          <w:szCs w:val="18"/>
        </w:rPr>
        <w:t xml:space="preserve"> 的形式表示第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参数。除了基本数据类型都要以全限定类名的形式指定参数类型。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resultType</w:t>
      </w:r>
      <w:r w:rsidRPr="00896C9D">
        <w:rPr>
          <w:rFonts w:ascii="微软雅黑" w:eastAsia="微软雅黑" w:hAnsi="微软雅黑"/>
          <w:sz w:val="18"/>
          <w:szCs w:val="18"/>
        </w:rPr>
        <w:t xml:space="preserve"> 表示返回的结果类型，包括基本数据类型和对应的包装类型、String 和 Java Bean 类型。还可以使用把返回结果封装为复杂类型的 </w:t>
      </w:r>
      <w:r w:rsidRPr="00896C9D">
        <w:rPr>
          <w:rStyle w:val="HTML"/>
          <w:rFonts w:ascii="微软雅黑" w:eastAsia="微软雅黑" w:hAnsi="微软雅黑"/>
          <w:sz w:val="18"/>
          <w:szCs w:val="18"/>
        </w:rPr>
        <w:t>resultMap</w:t>
      </w:r>
      <w:r w:rsidRPr="00896C9D">
        <w:rPr>
          <w:rFonts w:ascii="微软雅黑" w:eastAsia="微软雅黑" w:hAnsi="微软雅黑"/>
          <w:sz w:val="18"/>
          <w:szCs w:val="18"/>
        </w:rPr>
        <w:t xml:space="preser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Q3：Mybatis 的一级缓存是什么？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一级缓存是 SqlSession 级别，默认开启且不能关闭。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操作数据库时需要创建 SqlSession 对象，对象中有一个 HashMap 存储缓存数据，不同 SqlSession 之间缓存数据区域互不影响。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一级缓存的作用域是 SqlSession 范围的，在同一个 SqlSession 中执行两次相同的 SQL 语句时，第一次执行完毕会将结果保存在缓存中，第二次查询直接从缓存中获取。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 SqlSession 执行了 DML 操作（insert、update、delete），Mybatis 必须将缓存清空保证数据有效性。</w:t>
      </w:r>
      <w:r w:rsidR="009B7B6B">
        <w:rPr>
          <w:rFonts w:ascii="微软雅黑" w:eastAsia="微软雅黑" w:hAnsi="微软雅黑"/>
          <w:sz w:val="18"/>
          <w:szCs w:val="18"/>
        </w:rPr>
        <w:t xml:space="preser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Q4：Mybatis 的二级缓存是什么？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二级缓存是Mapper 级别，默认关闭。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使用二级缓存时多个 SqlSession 使用同一个 Mapper 的 SQL 语句操作数据库，得到的数据会存在二级缓存区，同样使用 HashMap 进行数据存储，相比于一级缓存，二级缓存范围更大，多个 SqlSession 可以共用二级缓存，作用域是 Mapper 的同一个 namespace，不同 SqlSession 两次执行相同的 namespace 下的 SQL 语句，参数也相等，则第一次执行成功后会将数据保存在二级缓存中，第二次可直接从二级缓存中取出数据。</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要使用二级缓存，需要在全局配置文件中配置 </w:t>
      </w:r>
      <w:r w:rsidRPr="00896C9D">
        <w:rPr>
          <w:rStyle w:val="HTML"/>
          <w:rFonts w:ascii="微软雅黑" w:eastAsia="微软雅黑" w:hAnsi="微软雅黑"/>
          <w:sz w:val="18"/>
          <w:szCs w:val="18"/>
        </w:rPr>
        <w:t>&lt;setting name="cacheEnabled" value="true"/&gt;</w:t>
      </w:r>
      <w:r w:rsidRPr="00896C9D">
        <w:rPr>
          <w:rFonts w:ascii="微软雅黑" w:eastAsia="微软雅黑" w:hAnsi="微软雅黑"/>
          <w:sz w:val="18"/>
          <w:szCs w:val="18"/>
        </w:rPr>
        <w:t xml:space="preserve"> ，再在对应的映射文件中配置一个 </w:t>
      </w:r>
      <w:r w:rsidRPr="00896C9D">
        <w:rPr>
          <w:rStyle w:val="HTML"/>
          <w:rFonts w:ascii="微软雅黑" w:eastAsia="微软雅黑" w:hAnsi="微软雅黑"/>
          <w:sz w:val="18"/>
          <w:szCs w:val="18"/>
        </w:rPr>
        <w:t>&lt;cache/&gt;</w:t>
      </w:r>
      <w:r w:rsidRPr="00896C9D">
        <w:rPr>
          <w:rFonts w:ascii="微软雅黑" w:eastAsia="微软雅黑" w:hAnsi="微软雅黑"/>
          <w:sz w:val="18"/>
          <w:szCs w:val="18"/>
        </w:rPr>
        <w:t xml:space="preserve"> 标签。</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 xml:space="preserve">Q5：Mybatis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Fonts w:ascii="微软雅黑" w:eastAsia="微软雅黑" w:hAnsi="微软雅黑"/>
          <w:b/>
          <w:sz w:val="18"/>
          <w:szCs w:val="18"/>
        </w:rPr>
        <w:t xml:space="preserve">使用 </w:t>
      </w:r>
      <w:r w:rsidRPr="00F51E5E">
        <w:rPr>
          <w:rStyle w:val="HTML"/>
          <w:rFonts w:ascii="微软雅黑" w:eastAsia="微软雅黑" w:hAnsi="微软雅黑"/>
          <w:b/>
          <w:sz w:val="18"/>
          <w:szCs w:val="18"/>
        </w:rPr>
        <w:t>${}</w:t>
      </w:r>
      <w:r w:rsidRPr="00F51E5E">
        <w:rPr>
          <w:rFonts w:ascii="微软雅黑" w:eastAsia="微软雅黑" w:hAnsi="微软雅黑"/>
          <w:b/>
          <w:sz w:val="18"/>
          <w:szCs w:val="18"/>
        </w:rPr>
        <w:t xml:space="preserve"> 相当于使用字符串拼接，存在 SQL 注入的风险</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F51E5E">
        <w:rPr>
          <w:rFonts w:ascii="微软雅黑" w:eastAsia="微软雅黑" w:hAnsi="微软雅黑"/>
          <w:b/>
          <w:sz w:val="18"/>
          <w:szCs w:val="18"/>
        </w:rPr>
        <w:t xml:space="preserve">使用 </w:t>
      </w:r>
      <w:r w:rsidRPr="00F51E5E">
        <w:rPr>
          <w:rStyle w:val="HTML"/>
          <w:rFonts w:ascii="微软雅黑" w:eastAsia="微软雅黑" w:hAnsi="微软雅黑"/>
          <w:b/>
          <w:sz w:val="18"/>
          <w:szCs w:val="18"/>
        </w:rPr>
        <w:t>#{}</w:t>
      </w:r>
      <w:r w:rsidRPr="00F51E5E">
        <w:rPr>
          <w:rFonts w:ascii="微软雅黑" w:eastAsia="微软雅黑" w:hAnsi="微软雅黑"/>
          <w:b/>
          <w:sz w:val="18"/>
          <w:szCs w:val="18"/>
        </w:rPr>
        <w:t xml:space="preserve"> 相当于使用占位符，可以防止 SQL 注入</w:t>
      </w:r>
      <w:r w:rsidRPr="00896C9D">
        <w:rPr>
          <w:rFonts w:ascii="微软雅黑" w:eastAsia="微软雅黑" w:hAnsi="微软雅黑"/>
          <w:sz w:val="18"/>
          <w:szCs w:val="18"/>
        </w:rPr>
        <w:t xml:space="preserve">，不支持使用占位符的地方就只能使用 </w:t>
      </w:r>
      <w:r w:rsidRPr="00896C9D">
        <w:rPr>
          <w:rStyle w:val="HTML"/>
          <w:rFonts w:ascii="微软雅黑" w:eastAsia="微软雅黑" w:hAnsi="微软雅黑"/>
          <w:sz w:val="18"/>
          <w:szCs w:val="18"/>
        </w:rPr>
        <w:t>${}</w:t>
      </w:r>
      <w:r w:rsidRPr="00896C9D">
        <w:rPr>
          <w:rFonts w:ascii="微软雅黑" w:eastAsia="微软雅黑" w:hAnsi="微软雅黑"/>
          <w:sz w:val="18"/>
          <w:szCs w:val="18"/>
        </w:rPr>
        <w:t xml:space="preserve"> ，典型情况就是动态参数。</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数据结构和</w:t>
      </w:r>
      <w:hyperlink r:id="rId118"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 xml:space="preserve"> 13</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数据结构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Q1：什么是 AVL 树？</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AVL 树是</w:t>
      </w:r>
      <w:proofErr w:type="gramStart"/>
      <w:r w:rsidRPr="00896C9D">
        <w:rPr>
          <w:rFonts w:ascii="微软雅黑" w:eastAsia="微软雅黑" w:hAnsi="微软雅黑"/>
          <w:sz w:val="18"/>
          <w:szCs w:val="18"/>
        </w:rPr>
        <w:t>平衡二叉查找</w:t>
      </w:r>
      <w:proofErr w:type="gramEnd"/>
      <w:r w:rsidRPr="00896C9D">
        <w:rPr>
          <w:rFonts w:ascii="微软雅黑" w:eastAsia="微软雅黑" w:hAnsi="微软雅黑"/>
          <w:sz w:val="18"/>
          <w:szCs w:val="18"/>
        </w:rPr>
        <w:t>树，增加和删除节点后通过树形旋转重新达到平衡。右旋是以某个节点为中心，将它沉入</w:t>
      </w:r>
      <w:proofErr w:type="gramStart"/>
      <w:r w:rsidRPr="00896C9D">
        <w:rPr>
          <w:rFonts w:ascii="微软雅黑" w:eastAsia="微软雅黑" w:hAnsi="微软雅黑"/>
          <w:sz w:val="18"/>
          <w:szCs w:val="18"/>
        </w:rPr>
        <w:t>当前右子</w:t>
      </w:r>
      <w:proofErr w:type="gramEnd"/>
      <w:r w:rsidRPr="00896C9D">
        <w:rPr>
          <w:rFonts w:ascii="微软雅黑" w:eastAsia="微软雅黑" w:hAnsi="微软雅黑"/>
          <w:sz w:val="18"/>
          <w:szCs w:val="18"/>
        </w:rPr>
        <w:t>节点的位置，而让当前的左子节点作为新树的根节点，也称为顺时针旋转。同理左旋是以某个节点为中心，将它沉入当前左子节点的位置，而让当前</w:t>
      </w:r>
      <w:proofErr w:type="gramStart"/>
      <w:r w:rsidRPr="00896C9D">
        <w:rPr>
          <w:rFonts w:ascii="微软雅黑" w:eastAsia="微软雅黑" w:hAnsi="微软雅黑"/>
          <w:sz w:val="18"/>
          <w:szCs w:val="18"/>
        </w:rPr>
        <w:t>的右子节点</w:t>
      </w:r>
      <w:proofErr w:type="gramEnd"/>
      <w:r w:rsidRPr="00896C9D">
        <w:rPr>
          <w:rFonts w:ascii="微软雅黑" w:eastAsia="微软雅黑" w:hAnsi="微软雅黑"/>
          <w:sz w:val="18"/>
          <w:szCs w:val="18"/>
        </w:rPr>
        <w:t>作为新树的根节点，也称为逆时针旋转。</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Q2：什么是</w:t>
      </w:r>
      <w:hyperlink r:id="rId119"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w:t>
      </w:r>
    </w:p>
    <w:p w:rsidR="00482A2E" w:rsidRPr="00896C9D" w:rsidRDefault="00AE7DDB" w:rsidP="00141450">
      <w:pPr>
        <w:pStyle w:val="a5"/>
        <w:spacing w:before="0" w:beforeAutospacing="0" w:after="0" w:afterAutospacing="0" w:line="20" w:lineRule="atLeast"/>
        <w:rPr>
          <w:rFonts w:ascii="微软雅黑" w:eastAsia="微软雅黑" w:hAnsi="微软雅黑"/>
          <w:sz w:val="18"/>
          <w:szCs w:val="18"/>
        </w:rPr>
      </w:pPr>
      <w:hyperlink r:id="rId120"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是 1972 年发明的，称为</w:t>
      </w:r>
      <w:proofErr w:type="gramStart"/>
      <w:r w:rsidR="00482A2E" w:rsidRPr="00896C9D">
        <w:rPr>
          <w:rFonts w:ascii="微软雅黑" w:eastAsia="微软雅黑" w:hAnsi="微软雅黑"/>
          <w:sz w:val="18"/>
          <w:szCs w:val="18"/>
        </w:rPr>
        <w:t>对称二叉</w:t>
      </w:r>
      <w:proofErr w:type="gramEnd"/>
      <w:r w:rsidR="00482A2E" w:rsidRPr="00896C9D">
        <w:rPr>
          <w:rFonts w:ascii="微软雅黑" w:eastAsia="微软雅黑" w:hAnsi="微软雅黑"/>
          <w:sz w:val="18"/>
          <w:szCs w:val="18"/>
        </w:rPr>
        <w:t xml:space="preserve"> B 树，1978 年正式命名</w:t>
      </w:r>
      <w:hyperlink r:id="rId121"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。主要特征是在每个节点上增加一个属性表示节点颜色，可以红色或黑色。</w:t>
      </w:r>
      <w:hyperlink r:id="rId122"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和 AVL 树类似，都是在进行插入和删除时通过旋转保持自身平衡，从而获得较高的查找性能。与 AVL 树相比，</w:t>
      </w:r>
      <w:hyperlink r:id="rId123"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 xml:space="preserve">不追求所有递归子树的高度差不超过 1，保证从根节点到叶尾的最长路径不超过最短路径的 2 </w:t>
      </w:r>
      <w:proofErr w:type="gramStart"/>
      <w:r w:rsidR="00482A2E" w:rsidRPr="00896C9D">
        <w:rPr>
          <w:rFonts w:ascii="微软雅黑" w:eastAsia="微软雅黑" w:hAnsi="微软雅黑"/>
          <w:sz w:val="18"/>
          <w:szCs w:val="18"/>
        </w:rPr>
        <w:t>倍</w:t>
      </w:r>
      <w:proofErr w:type="gramEnd"/>
      <w:r w:rsidR="00482A2E" w:rsidRPr="00896C9D">
        <w:rPr>
          <w:rFonts w:ascii="微软雅黑" w:eastAsia="微软雅黑" w:hAnsi="微软雅黑"/>
          <w:sz w:val="18"/>
          <w:szCs w:val="18"/>
        </w:rPr>
        <w:t>，所以最差时间复杂度是 O(log</w:t>
      </w:r>
      <w:del w:id="3" w:author="Unknown">
        <w:r w:rsidR="00482A2E" w:rsidRPr="00896C9D">
          <w:rPr>
            <w:rFonts w:ascii="微软雅黑" w:eastAsia="微软雅黑" w:hAnsi="微软雅黑"/>
            <w:sz w:val="18"/>
            <w:szCs w:val="18"/>
          </w:rPr>
          <w:delText>n</w:delText>
        </w:r>
      </w:del>
      <w:r w:rsidR="00482A2E" w:rsidRPr="00896C9D">
        <w:rPr>
          <w:rFonts w:ascii="微软雅黑" w:eastAsia="微软雅黑" w:hAnsi="微软雅黑"/>
          <w:sz w:val="18"/>
          <w:szCs w:val="18"/>
        </w:rPr>
        <w:t>)。</w:t>
      </w:r>
      <w:hyperlink r:id="rId124"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通过重新着色和左右旋转，更加高效地完成了插入和删除之后的自平衡调整。</w:t>
      </w:r>
    </w:p>
    <w:p w:rsidR="00482A2E" w:rsidRPr="00896C9D" w:rsidRDefault="00AE7DDB" w:rsidP="00141450">
      <w:pPr>
        <w:pStyle w:val="a5"/>
        <w:spacing w:before="0" w:beforeAutospacing="0" w:after="0" w:afterAutospacing="0" w:line="20" w:lineRule="atLeast"/>
        <w:rPr>
          <w:rFonts w:ascii="微软雅黑" w:eastAsia="微软雅黑" w:hAnsi="微软雅黑" w:hint="eastAsia"/>
          <w:sz w:val="18"/>
          <w:szCs w:val="18"/>
        </w:rPr>
      </w:pPr>
      <w:hyperlink r:id="rId125"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在本质上</w:t>
      </w:r>
      <w:proofErr w:type="gramStart"/>
      <w:r w:rsidR="00482A2E" w:rsidRPr="00896C9D">
        <w:rPr>
          <w:rFonts w:ascii="微软雅黑" w:eastAsia="微软雅黑" w:hAnsi="微软雅黑"/>
          <w:sz w:val="18"/>
          <w:szCs w:val="18"/>
        </w:rPr>
        <w:t>还是二叉查找</w:t>
      </w:r>
      <w:proofErr w:type="gramEnd"/>
      <w:r w:rsidR="00482A2E" w:rsidRPr="00896C9D">
        <w:rPr>
          <w:rFonts w:ascii="微软雅黑" w:eastAsia="微软雅黑" w:hAnsi="微软雅黑"/>
          <w:sz w:val="18"/>
          <w:szCs w:val="18"/>
        </w:rPr>
        <w:t xml:space="preserve">树，它额外引入了 5 </w:t>
      </w:r>
      <w:proofErr w:type="gramStart"/>
      <w:r w:rsidR="00482A2E" w:rsidRPr="00896C9D">
        <w:rPr>
          <w:rFonts w:ascii="微软雅黑" w:eastAsia="微软雅黑" w:hAnsi="微软雅黑"/>
          <w:sz w:val="18"/>
          <w:szCs w:val="18"/>
        </w:rPr>
        <w:t>个</w:t>
      </w:r>
      <w:proofErr w:type="gramEnd"/>
      <w:r w:rsidR="00482A2E" w:rsidRPr="00896C9D">
        <w:rPr>
          <w:rFonts w:ascii="微软雅黑" w:eastAsia="微软雅黑" w:hAnsi="微软雅黑"/>
          <w:sz w:val="18"/>
          <w:szCs w:val="18"/>
        </w:rPr>
        <w:t>约束条件：① 节点只能是红色或黑色。② 根节点必须是黑色。③ 所有 NIL 节点都是黑色的。④ 一条路径上不能出现相邻的两个红色节点。⑤ 在任何递归子树中，根节点到叶子节点的所有路径上包含相同数目的黑色节点。这五个约束条件保证了</w:t>
      </w:r>
      <w:hyperlink r:id="rId126"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的新增、删除、查找的最坏时间复杂度均为 O(log</w:t>
      </w:r>
      <w:del w:id="4" w:author="Unknown">
        <w:r w:rsidR="00482A2E" w:rsidRPr="00896C9D">
          <w:rPr>
            <w:rFonts w:ascii="微软雅黑" w:eastAsia="微软雅黑" w:hAnsi="微软雅黑"/>
            <w:sz w:val="18"/>
            <w:szCs w:val="18"/>
          </w:rPr>
          <w:delText>n</w:delText>
        </w:r>
      </w:del>
      <w:r w:rsidR="00482A2E" w:rsidRPr="00896C9D">
        <w:rPr>
          <w:rFonts w:ascii="微软雅黑" w:eastAsia="微软雅黑" w:hAnsi="微软雅黑"/>
          <w:sz w:val="18"/>
          <w:szCs w:val="18"/>
        </w:rPr>
        <w:t>)。如果一个树的左子节点</w:t>
      </w:r>
      <w:proofErr w:type="gramStart"/>
      <w:r w:rsidR="00482A2E" w:rsidRPr="00896C9D">
        <w:rPr>
          <w:rFonts w:ascii="微软雅黑" w:eastAsia="微软雅黑" w:hAnsi="微软雅黑"/>
          <w:sz w:val="18"/>
          <w:szCs w:val="18"/>
        </w:rPr>
        <w:t>或右子节点</w:t>
      </w:r>
      <w:proofErr w:type="gramEnd"/>
      <w:r w:rsidR="00482A2E" w:rsidRPr="00896C9D">
        <w:rPr>
          <w:rFonts w:ascii="微软雅黑" w:eastAsia="微软雅黑" w:hAnsi="微软雅黑"/>
          <w:sz w:val="18"/>
          <w:szCs w:val="18"/>
        </w:rPr>
        <w:t>不存在，则均认定为黑色。</w:t>
      </w:r>
      <w:hyperlink r:id="rId127"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的任何旋转在 3 次之内均可完成。</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Q3：AVL 树和</w:t>
      </w:r>
      <w:hyperlink r:id="rId128"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的区别？</w:t>
      </w:r>
    </w:p>
    <w:p w:rsidR="00482A2E" w:rsidRPr="00896C9D" w:rsidRDefault="00AE7DDB" w:rsidP="00141450">
      <w:pPr>
        <w:pStyle w:val="a5"/>
        <w:spacing w:before="0" w:beforeAutospacing="0" w:after="0" w:afterAutospacing="0" w:line="20" w:lineRule="atLeast"/>
        <w:rPr>
          <w:rFonts w:ascii="微软雅黑" w:eastAsia="微软雅黑" w:hAnsi="微软雅黑"/>
          <w:sz w:val="18"/>
          <w:szCs w:val="18"/>
        </w:rPr>
      </w:pPr>
      <w:hyperlink r:id="rId129"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的平衡性不如 AVL 树，它维持的只是一种大致的平衡，不严格保证左右子树的高度差不超过 1。这导致节点数相同的情况下，</w:t>
      </w:r>
      <w:hyperlink r:id="rId130" w:tgtFrame="_blank" w:history="1">
        <w:r w:rsidR="00482A2E" w:rsidRPr="00896C9D">
          <w:rPr>
            <w:rStyle w:val="a4"/>
            <w:rFonts w:ascii="微软雅黑" w:eastAsia="微软雅黑" w:hAnsi="微软雅黑"/>
            <w:sz w:val="18"/>
            <w:szCs w:val="18"/>
          </w:rPr>
          <w:t>红黑树</w:t>
        </w:r>
      </w:hyperlink>
      <w:r w:rsidR="00482A2E" w:rsidRPr="00896C9D">
        <w:rPr>
          <w:rFonts w:ascii="微软雅黑" w:eastAsia="微软雅黑" w:hAnsi="微软雅黑"/>
          <w:sz w:val="18"/>
          <w:szCs w:val="18"/>
        </w:rPr>
        <w:t>的高度可能更高，也就是说平均查找次数会高于相同情况的 AVL 树。</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在插入时，</w:t>
      </w:r>
      <w:hyperlink r:id="rId131"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和 AVL 树都能在至多两次旋转内恢复平衡，在删除时由于</w:t>
      </w:r>
      <w:hyperlink r:id="rId132"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只追求大致平衡，因此</w:t>
      </w:r>
      <w:hyperlink r:id="rId133"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 xml:space="preserve">至多三次旋转可以恢复平衡，而 AVL </w:t>
      </w:r>
      <w:proofErr w:type="gramStart"/>
      <w:r w:rsidRPr="00896C9D">
        <w:rPr>
          <w:rFonts w:ascii="微软雅黑" w:eastAsia="微软雅黑" w:hAnsi="微软雅黑"/>
          <w:sz w:val="18"/>
          <w:szCs w:val="18"/>
        </w:rPr>
        <w:t>树最多</w:t>
      </w:r>
      <w:proofErr w:type="gramEnd"/>
      <w:r w:rsidRPr="00896C9D">
        <w:rPr>
          <w:rFonts w:ascii="微软雅黑" w:eastAsia="微软雅黑" w:hAnsi="微软雅黑"/>
          <w:sz w:val="18"/>
          <w:szCs w:val="18"/>
        </w:rPr>
        <w:t>需要 O(log</w:t>
      </w:r>
      <w:del w:id="5" w:author="Unknown">
        <w:r w:rsidRPr="00896C9D">
          <w:rPr>
            <w:rFonts w:ascii="微软雅黑" w:eastAsia="微软雅黑" w:hAnsi="微软雅黑"/>
            <w:sz w:val="18"/>
            <w:szCs w:val="18"/>
          </w:rPr>
          <w:delText>n</w:delText>
        </w:r>
      </w:del>
      <w:r w:rsidRPr="00896C9D">
        <w:rPr>
          <w:rFonts w:ascii="微软雅黑" w:eastAsia="微软雅黑" w:hAnsi="微软雅黑"/>
          <w:sz w:val="18"/>
          <w:szCs w:val="18"/>
        </w:rPr>
        <w:t>) 次。AVL 树在插入和删除时，将向上回溯确定是否需要旋转，这个回溯的时间成本最差为 O(log</w:t>
      </w:r>
      <w:del w:id="6" w:author="Unknown">
        <w:r w:rsidRPr="00896C9D">
          <w:rPr>
            <w:rFonts w:ascii="微软雅黑" w:eastAsia="微软雅黑" w:hAnsi="微软雅黑"/>
            <w:sz w:val="18"/>
            <w:szCs w:val="18"/>
          </w:rPr>
          <w:delText>n</w:delText>
        </w:r>
      </w:del>
      <w:r w:rsidRPr="00896C9D">
        <w:rPr>
          <w:rFonts w:ascii="微软雅黑" w:eastAsia="微软雅黑" w:hAnsi="微软雅黑"/>
          <w:sz w:val="18"/>
          <w:szCs w:val="18"/>
        </w:rPr>
        <w:t>)，而</w:t>
      </w:r>
      <w:hyperlink r:id="rId134"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每次向上回溯的步长为 2，回溯成本低。因此面对频繁地插入与删除</w:t>
      </w:r>
      <w:hyperlink r:id="rId135" w:tgtFrame="_blank" w:history="1">
        <w:r w:rsidRPr="00896C9D">
          <w:rPr>
            <w:rStyle w:val="a4"/>
            <w:rFonts w:ascii="微软雅黑" w:eastAsia="微软雅黑" w:hAnsi="微软雅黑"/>
            <w:sz w:val="18"/>
            <w:szCs w:val="18"/>
          </w:rPr>
          <w:t>红黑树</w:t>
        </w:r>
      </w:hyperlink>
      <w:r w:rsidRPr="00896C9D">
        <w:rPr>
          <w:rFonts w:ascii="微软雅黑" w:eastAsia="微软雅黑" w:hAnsi="微软雅黑"/>
          <w:sz w:val="18"/>
          <w:szCs w:val="18"/>
        </w:rPr>
        <w:t>更加合适。</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Q4：B 树和B+ 树的区别？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B 树中每个节点同时存储 key 和 data，而 B+ 树中只有叶子节点才存储 data，非叶子节点只存储 key。InnoDB 对 B+ 树进行了优化，在每个叶子节点上增加了一个指向相邻叶子节点的</w:t>
      </w:r>
      <w:hyperlink r:id="rId13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指针，形成了带有顺序指针的 B+ 树，提高区间访问的性能。</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B+ 树的优点在于：① 由于 B+ 树在非叶子节点上不含数据信息，因此在内存页中能够存放更多的 key，数据存放得更加紧密，具有更好的空间利用率，访问叶子节点上关联的数据也具有更好的缓存命中率。② B+树的叶子结点都是相连的，因此对整棵树的遍历只需要</w:t>
      </w:r>
      <w:proofErr w:type="gramStart"/>
      <w:r w:rsidRPr="00896C9D">
        <w:rPr>
          <w:rFonts w:ascii="微软雅黑" w:eastAsia="微软雅黑" w:hAnsi="微软雅黑"/>
          <w:sz w:val="18"/>
          <w:szCs w:val="18"/>
        </w:rPr>
        <w:t>一</w:t>
      </w:r>
      <w:proofErr w:type="gramEnd"/>
      <w:r w:rsidRPr="00896C9D">
        <w:rPr>
          <w:rFonts w:ascii="微软雅黑" w:eastAsia="微软雅黑" w:hAnsi="微软雅黑"/>
          <w:sz w:val="18"/>
          <w:szCs w:val="18"/>
        </w:rPr>
        <w:t>次线性遍历叶子节点即可。而 B 树则需要进行每一层的递归遍历，相邻的元素可能在内存中不相邻，所以缓存命中性没有 B+树好。但是 B 树也有优点，由于每个节点都包含 key 和 value，因此经常访问的元素可能离根节点更近，访问也更迅速。</w:t>
      </w:r>
    </w:p>
    <w:p w:rsidR="00482A2E" w:rsidRPr="00896C9D" w:rsidRDefault="00AE7DDB" w:rsidP="00141450">
      <w:pPr>
        <w:pStyle w:val="3"/>
        <w:spacing w:before="0" w:after="0" w:line="20" w:lineRule="atLeast"/>
        <w:rPr>
          <w:rFonts w:ascii="微软雅黑" w:eastAsia="微软雅黑" w:hAnsi="微软雅黑"/>
          <w:sz w:val="18"/>
          <w:szCs w:val="18"/>
        </w:rPr>
      </w:pPr>
      <w:hyperlink r:id="rId137"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 xml:space="preserve"> 9</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w:t>
      </w:r>
      <w:hyperlink r:id="rId13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有哪些分类？</w:t>
      </w:r>
    </w:p>
    <w:p w:rsidR="00482A2E" w:rsidRPr="00896C9D" w:rsidRDefault="00AE7DDB" w:rsidP="00141450">
      <w:pPr>
        <w:pStyle w:val="a5"/>
        <w:spacing w:before="0" w:beforeAutospacing="0" w:after="0" w:afterAutospacing="0" w:line="20" w:lineRule="atLeast"/>
        <w:rPr>
          <w:rFonts w:ascii="微软雅黑" w:eastAsia="微软雅黑" w:hAnsi="微软雅黑"/>
          <w:sz w:val="18"/>
          <w:szCs w:val="18"/>
        </w:rPr>
      </w:pPr>
      <w:hyperlink r:id="rId139"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可以分为内部</w:t>
      </w:r>
      <w:hyperlink r:id="rId140"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和外部</w:t>
      </w:r>
      <w:hyperlink r:id="rId141"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，在内存中进行的称为内部</w:t>
      </w:r>
      <w:hyperlink r:id="rId142"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，当数据量很大时无法全部拷贝到内存需要使用外存，称为外部</w:t>
      </w:r>
      <w:hyperlink r:id="rId143" w:tgtFrame="_blank" w:history="1">
        <w:r w:rsidR="00482A2E" w:rsidRPr="00896C9D">
          <w:rPr>
            <w:rStyle w:val="a4"/>
            <w:rFonts w:ascii="微软雅黑" w:eastAsia="微软雅黑" w:hAnsi="微软雅黑"/>
            <w:sz w:val="18"/>
            <w:szCs w:val="18"/>
          </w:rPr>
          <w:t>排序</w:t>
        </w:r>
      </w:hyperlink>
      <w:r w:rsidR="00482A2E"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内部</w:t>
      </w:r>
      <w:hyperlink r:id="rId14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包括比较</w:t>
      </w:r>
      <w:hyperlink r:id="rId14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和</w:t>
      </w:r>
      <w:proofErr w:type="gramStart"/>
      <w:r w:rsidRPr="00896C9D">
        <w:rPr>
          <w:rFonts w:ascii="微软雅黑" w:eastAsia="微软雅黑" w:hAnsi="微软雅黑"/>
          <w:sz w:val="18"/>
          <w:szCs w:val="18"/>
        </w:rPr>
        <w:t>非比较</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，比较</w:t>
      </w:r>
      <w:hyperlink r:id="rId14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包括插入/选择/交换/归并</w:t>
      </w:r>
      <w:hyperlink r:id="rId14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非比较</w:t>
      </w:r>
      <w:proofErr w:type="gramEnd"/>
      <w:r w:rsidRPr="00896C9D">
        <w:rPr>
          <w:rFonts w:ascii="微软雅黑" w:eastAsia="微软雅黑" w:hAnsi="微软雅黑"/>
          <w:sz w:val="18"/>
          <w:szCs w:val="18"/>
        </w:rPr>
        <w:fldChar w:fldCharType="begin"/>
      </w:r>
      <w:r w:rsidRPr="00896C9D">
        <w:rPr>
          <w:rFonts w:ascii="微软雅黑" w:eastAsia="微软雅黑" w:hAnsi="微软雅黑"/>
          <w:sz w:val="18"/>
          <w:szCs w:val="18"/>
        </w:rPr>
        <w:instrText xml:space="preserve"> HYPERLINK "/jump/super-jump/word?word=%E6%8E%92%E5%BA%8F" \t "_blank" </w:instrText>
      </w:r>
      <w:r w:rsidRPr="00896C9D">
        <w:rPr>
          <w:rFonts w:ascii="微软雅黑" w:eastAsia="微软雅黑" w:hAnsi="微软雅黑"/>
          <w:sz w:val="18"/>
          <w:szCs w:val="18"/>
        </w:rPr>
        <w:fldChar w:fldCharType="separate"/>
      </w:r>
      <w:r w:rsidRPr="00896C9D">
        <w:rPr>
          <w:rStyle w:val="a4"/>
          <w:rFonts w:ascii="微软雅黑" w:eastAsia="微软雅黑" w:hAnsi="微软雅黑"/>
          <w:sz w:val="18"/>
          <w:szCs w:val="18"/>
        </w:rPr>
        <w:t>排序</w:t>
      </w:r>
      <w:r w:rsidRPr="00896C9D">
        <w:rPr>
          <w:rFonts w:ascii="微软雅黑" w:eastAsia="微软雅黑" w:hAnsi="微软雅黑"/>
          <w:sz w:val="18"/>
          <w:szCs w:val="18"/>
        </w:rPr>
        <w:fldChar w:fldCharType="end"/>
      </w:r>
      <w:r w:rsidRPr="00896C9D">
        <w:rPr>
          <w:rFonts w:ascii="微软雅黑" w:eastAsia="微软雅黑" w:hAnsi="微软雅黑"/>
          <w:sz w:val="18"/>
          <w:szCs w:val="18"/>
        </w:rPr>
        <w:t>包括计数/基数/桶</w:t>
      </w:r>
      <w:hyperlink r:id="rId14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插入</w:t>
      </w:r>
      <w:hyperlink r:id="rId14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包括直接插入/希尔</w:t>
      </w:r>
      <w:hyperlink r:id="rId15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，选择</w:t>
      </w:r>
      <w:hyperlink r:id="rId15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包括直接选择/堆</w:t>
      </w:r>
      <w:hyperlink r:id="rId15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，交换</w:t>
      </w:r>
      <w:hyperlink r:id="rId153"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包括冒泡/快速</w:t>
      </w:r>
      <w:hyperlink r:id="rId15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Q2：直接插入</w:t>
      </w:r>
      <w:hyperlink r:id="rId15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稳定，平均/最差时间复杂度 O(n²)，元素基本有序时最好时间复杂度 O(n)，空间复杂度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每一趟将一个待</w:t>
      </w:r>
      <w:hyperlink r:id="rId156" w:tgtFrame="_blank" w:history="1">
        <w:r w:rsidRPr="00896C9D">
          <w:rPr>
            <w:rStyle w:val="a4"/>
            <w:rFonts w:ascii="微软雅黑" w:eastAsia="微软雅黑" w:hAnsi="微软雅黑"/>
            <w:sz w:val="18"/>
            <w:szCs w:val="18"/>
          </w:rPr>
          <w:t>排序</w:t>
        </w:r>
      </w:hyperlink>
      <w:proofErr w:type="gramStart"/>
      <w:r w:rsidRPr="00896C9D">
        <w:rPr>
          <w:rFonts w:ascii="微软雅黑" w:eastAsia="微软雅黑" w:hAnsi="微软雅黑"/>
          <w:sz w:val="18"/>
          <w:szCs w:val="18"/>
        </w:rPr>
        <w:t>记录按</w:t>
      </w:r>
      <w:proofErr w:type="gramEnd"/>
      <w:r w:rsidRPr="00896C9D">
        <w:rPr>
          <w:rFonts w:ascii="微软雅黑" w:eastAsia="微软雅黑" w:hAnsi="微软雅黑"/>
          <w:sz w:val="18"/>
          <w:szCs w:val="18"/>
        </w:rPr>
        <w:t>其关键字的大小插入到已排好序的一组记录的适当位置上，直到所有待</w:t>
      </w:r>
      <w:hyperlink r:id="rId15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记录全部插入为止。</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8094"/>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insertionSort(int[]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1; i &lt; nums.length; i++)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insertNum = nums[i];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 = i - 1; insertIndex &gt;= 0</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&amp;&amp; nums[insertIndex] &gt; insertNum; insertIndex--)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nums[insertIndex + 1] = nums[insertIndex];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nums[insertIndex + 1] = insertNum;</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直接插入没有利用到要插入的序列已有序的特点，</w:t>
      </w:r>
      <w:proofErr w:type="gramStart"/>
      <w:r w:rsidRPr="00896C9D">
        <w:rPr>
          <w:rFonts w:ascii="微软雅黑" w:eastAsia="微软雅黑" w:hAnsi="微软雅黑"/>
          <w:sz w:val="18"/>
          <w:szCs w:val="18"/>
        </w:rPr>
        <w:t>插入第</w:t>
      </w:r>
      <w:proofErr w:type="gramEnd"/>
      <w:r w:rsidRPr="00896C9D">
        <w:rPr>
          <w:rFonts w:ascii="微软雅黑" w:eastAsia="微软雅黑" w:hAnsi="微软雅黑"/>
          <w:sz w:val="18"/>
          <w:szCs w:val="18"/>
        </w:rPr>
        <w:t xml:space="preserve"> i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元素时可以通过</w:t>
      </w:r>
      <w:hyperlink r:id="rId158" w:tgtFrame="_blank" w:history="1">
        <w:r w:rsidRPr="00896C9D">
          <w:rPr>
            <w:rStyle w:val="a4"/>
            <w:rFonts w:ascii="微软雅黑" w:eastAsia="微软雅黑" w:hAnsi="微软雅黑"/>
            <w:sz w:val="18"/>
            <w:szCs w:val="18"/>
          </w:rPr>
          <w:t>二分查找</w:t>
        </w:r>
      </w:hyperlink>
      <w:r w:rsidRPr="00896C9D">
        <w:rPr>
          <w:rFonts w:ascii="微软雅黑" w:eastAsia="微软雅黑" w:hAnsi="微软雅黑"/>
          <w:sz w:val="18"/>
          <w:szCs w:val="18"/>
        </w:rPr>
        <w:t xml:space="preserve">找到插入位置 insertIndex，再把 i~insertIndex 之间的所有元素后移一位，把第 i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元素放在插入位置上。</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7092"/>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24</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binaryInsertionSort(int[]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1; i &lt; nums.length; i++)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insertNum = nums[i];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 0;</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 i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&lt;= 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mid = start + (end - start) / 2;</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(insertNum &gt; nums[mid])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start = mid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else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(insertNum &lt; nums[mid])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end = mid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else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insertIndex = mid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break;</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insertIndex = 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insertIndex &gt;= 0)</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System.arraycopy(nums, insertIndex, nums, insertIndex + 1, i - insertIndex);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nums[insertIndex] = insertNum;</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hint="eastAsia"/>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Q3：希尔</w:t>
      </w:r>
      <w:hyperlink r:id="rId15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又称缩小增量</w:t>
      </w:r>
      <w:hyperlink r:id="rId16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，是对直接插入</w:t>
      </w:r>
      <w:hyperlink r:id="rId16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的改进，不稳定，平均时间复杂度 O(n^1.3^)，最差时间复杂度 O(n²)，最好时间复杂度 O(n)，空间复杂度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把</w:t>
      </w:r>
      <w:proofErr w:type="gramStart"/>
      <w:r w:rsidRPr="00896C9D">
        <w:rPr>
          <w:rFonts w:ascii="微软雅黑" w:eastAsia="微软雅黑" w:hAnsi="微软雅黑"/>
          <w:sz w:val="18"/>
          <w:szCs w:val="18"/>
        </w:rPr>
        <w:t>记录按</w:t>
      </w:r>
      <w:proofErr w:type="gramEnd"/>
      <w:r w:rsidRPr="00896C9D">
        <w:rPr>
          <w:rFonts w:ascii="微软雅黑" w:eastAsia="微软雅黑" w:hAnsi="微软雅黑"/>
          <w:sz w:val="18"/>
          <w:szCs w:val="18"/>
        </w:rPr>
        <w:t>下标的一定增量分组，对每组进行直接插入</w:t>
      </w:r>
      <w:hyperlink r:id="rId16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，每次</w:t>
      </w:r>
      <w:hyperlink r:id="rId163"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后减小增量，当增量减至 1 时</w:t>
      </w:r>
      <w:hyperlink r:id="rId16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完毕。</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8094"/>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shellSort(int[]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 = nums.length / 2; d &gt; 0</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d /= 2)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d; i &lt; nums.length; i++)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insertNum = nums[i];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(insertIndex = i - d; insertIndex &gt;= 0</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&amp;&amp; nums[insertIndex] &gt; insertNum; insertIndex -= 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nums[insertIndex + d] = nums[insertIndex];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nums[insertIndex + d] = insertNum;</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Q4：直接选择</w:t>
      </w:r>
      <w:hyperlink r:id="rId16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不稳定，时间复杂度 O(n²)，空间复杂度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每次在未</w:t>
      </w:r>
      <w:hyperlink r:id="rId16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序列中找到最小元素，和未</w:t>
      </w:r>
      <w:hyperlink r:id="rId16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序列的第一个元素交换位置，再在剩余未</w:t>
      </w:r>
      <w:hyperlink r:id="rId16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序列中重复该操作直到所有元素</w:t>
      </w:r>
      <w:hyperlink r:id="rId16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完毕。</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4781"/>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selectSort(int[]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minIndex;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index = 0; index &lt; nums.length - 1; 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minIndex = 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index + 1;i &lt; nums.length; 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xml:space="preserve">            if(nums[i] &lt; nums[minIndex])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minIndex = 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(index != minIndex){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index, minIndex);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Q5：堆</w:t>
      </w:r>
      <w:hyperlink r:id="rId17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是对直接选择</w:t>
      </w:r>
      <w:hyperlink r:id="rId17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的改进，不稳定，时间复杂度 O(nlogn)，空间复杂度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将待</w:t>
      </w:r>
      <w:hyperlink r:id="rId17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记录看作完全</w:t>
      </w:r>
      <w:hyperlink r:id="rId173" w:tgtFrame="_blank" w:history="1">
        <w:r w:rsidRPr="00896C9D">
          <w:rPr>
            <w:rStyle w:val="a4"/>
            <w:rFonts w:ascii="微软雅黑" w:eastAsia="微软雅黑" w:hAnsi="微软雅黑"/>
            <w:sz w:val="18"/>
            <w:szCs w:val="18"/>
          </w:rPr>
          <w:t>二叉树</w:t>
        </w:r>
      </w:hyperlink>
      <w:r w:rsidRPr="00896C9D">
        <w:rPr>
          <w:rFonts w:ascii="微软雅黑" w:eastAsia="微软雅黑" w:hAnsi="微软雅黑"/>
          <w:sz w:val="18"/>
          <w:szCs w:val="18"/>
        </w:rPr>
        <w:t>，可以建立</w:t>
      </w:r>
      <w:proofErr w:type="gramStart"/>
      <w:r w:rsidRPr="00896C9D">
        <w:rPr>
          <w:rFonts w:ascii="微软雅黑" w:eastAsia="微软雅黑" w:hAnsi="微软雅黑"/>
          <w:sz w:val="18"/>
          <w:szCs w:val="18"/>
        </w:rPr>
        <w:t>大根堆或</w:t>
      </w:r>
      <w:proofErr w:type="gramEnd"/>
      <w:r w:rsidRPr="00896C9D">
        <w:rPr>
          <w:rFonts w:ascii="微软雅黑" w:eastAsia="微软雅黑" w:hAnsi="微软雅黑"/>
          <w:sz w:val="18"/>
          <w:szCs w:val="18"/>
        </w:rPr>
        <w:t>小根堆，大根堆中每个节点的值都不小于它的子节点值，小根堆中每个节点的值都不大于它的子节点值。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以</w:t>
      </w:r>
      <w:proofErr w:type="gramStart"/>
      <w:r w:rsidRPr="00896C9D">
        <w:rPr>
          <w:rFonts w:ascii="微软雅黑" w:eastAsia="微软雅黑" w:hAnsi="微软雅黑"/>
          <w:sz w:val="18"/>
          <w:szCs w:val="18"/>
        </w:rPr>
        <w:t>大根堆为例</w:t>
      </w:r>
      <w:proofErr w:type="gramEnd"/>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在建堆时首先</w:t>
      </w:r>
      <w:proofErr w:type="gramEnd"/>
      <w:r w:rsidRPr="00896C9D">
        <w:rPr>
          <w:rFonts w:ascii="微软雅黑" w:eastAsia="微软雅黑" w:hAnsi="微软雅黑"/>
          <w:sz w:val="18"/>
          <w:szCs w:val="18"/>
        </w:rPr>
        <w:t>将最后一个节点作为当前节点，如果当前节点存在父</w:t>
      </w:r>
      <w:proofErr w:type="gramStart"/>
      <w:r w:rsidRPr="00896C9D">
        <w:rPr>
          <w:rFonts w:ascii="微软雅黑" w:eastAsia="微软雅黑" w:hAnsi="微软雅黑"/>
          <w:sz w:val="18"/>
          <w:szCs w:val="18"/>
        </w:rPr>
        <w:t>节点且值大于</w:t>
      </w:r>
      <w:proofErr w:type="gramEnd"/>
      <w:r w:rsidRPr="00896C9D">
        <w:rPr>
          <w:rFonts w:ascii="微软雅黑" w:eastAsia="微软雅黑" w:hAnsi="微软雅黑"/>
          <w:sz w:val="18"/>
          <w:szCs w:val="18"/>
        </w:rPr>
        <w:t>父节点，就将当前节点和</w:t>
      </w:r>
      <w:proofErr w:type="gramStart"/>
      <w:r w:rsidRPr="00896C9D">
        <w:rPr>
          <w:rFonts w:ascii="微软雅黑" w:eastAsia="微软雅黑" w:hAnsi="微软雅黑"/>
          <w:sz w:val="18"/>
          <w:szCs w:val="18"/>
        </w:rPr>
        <w:t>父节点</w:t>
      </w:r>
      <w:proofErr w:type="gramEnd"/>
      <w:r w:rsidRPr="00896C9D">
        <w:rPr>
          <w:rFonts w:ascii="微软雅黑" w:eastAsia="微软雅黑" w:hAnsi="微软雅黑"/>
          <w:sz w:val="18"/>
          <w:szCs w:val="18"/>
        </w:rPr>
        <w:t>交换。在移除时首先暂存根节点的值，然后用最后一个节点代替根节点并作为当前节点，如果当前节点存在子</w:t>
      </w:r>
      <w:proofErr w:type="gramStart"/>
      <w:r w:rsidRPr="00896C9D">
        <w:rPr>
          <w:rFonts w:ascii="微软雅黑" w:eastAsia="微软雅黑" w:hAnsi="微软雅黑"/>
          <w:sz w:val="18"/>
          <w:szCs w:val="18"/>
        </w:rPr>
        <w:t>节点且值小于</w:t>
      </w:r>
      <w:proofErr w:type="gramEnd"/>
      <w:r w:rsidRPr="00896C9D">
        <w:rPr>
          <w:rFonts w:ascii="微软雅黑" w:eastAsia="微软雅黑" w:hAnsi="微软雅黑"/>
          <w:sz w:val="18"/>
          <w:szCs w:val="18"/>
        </w:rPr>
        <w:t>子节点，就将其与值较大的子节点进行交换，</w:t>
      </w:r>
      <w:proofErr w:type="gramStart"/>
      <w:r w:rsidRPr="00896C9D">
        <w:rPr>
          <w:rFonts w:ascii="微软雅黑" w:eastAsia="微软雅黑" w:hAnsi="微软雅黑"/>
          <w:sz w:val="18"/>
          <w:szCs w:val="18"/>
        </w:rPr>
        <w:t>调整完堆后</w:t>
      </w:r>
      <w:proofErr w:type="gramEnd"/>
      <w:r w:rsidRPr="00896C9D">
        <w:rPr>
          <w:rFonts w:ascii="微软雅黑" w:eastAsia="微软雅黑" w:hAnsi="微软雅黑"/>
          <w:sz w:val="18"/>
          <w:szCs w:val="18"/>
        </w:rPr>
        <w:t>返回暂存的值。</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5716"/>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16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30</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add(int[] nums,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num){</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nums[i] = num;</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curIndex = i;</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(curIndex &gt; 0)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parentIndex = (curIndex - 1) / 2;</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(nums[parentIndex] &lt; nums[curIndex])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parentIndex, curIndex);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else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break;</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curIndex = parentIndex;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remove(int[] nums,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size){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result = nums[0];</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nums[0] = nums[size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curIndex = 0;</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(true)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leftIndex = curIndex * 2</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rightIndex = curIndex * 2</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+ 2;</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(leftIndex &gt;= size) break;</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maxIndex = leftIndex;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(rightIndex &lt; size &amp;&amp; nums[maxIndex] &lt; nums[rightIndex])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maxIndex = rightIndex;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(nums[curIndex] &lt; nums[maxIndex])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curIndex, maxIndex);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else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break;</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curIndex = maxIndex;</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result;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Q6：冒泡</w:t>
      </w:r>
      <w:hyperlink r:id="rId17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稳定，平均/最坏时间复杂度 O(n²)，元素基本有序时最好时间复杂度 O(n)，空间复杂度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比较相邻的元素，如果第一个比第二个大就进行交换，对每一对相邻元素做同样的工作，从开始第一对到结尾的最后一对，每一轮</w:t>
      </w:r>
      <w:hyperlink r:id="rId17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 xml:space="preserve">后末尾元素都是有序的，针对 n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元素重复以上步骤 n -1 次</w:t>
      </w:r>
      <w:hyperlink r:id="rId17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完毕。</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106"/>
        <w:gridCol w:w="5279"/>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bubbleSort(int[]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0; i &lt; nums.length - 1; i++)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index = 0; index &lt; nums.length - 1</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i; index++)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(nums[index] &gt; nums[index + 1])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index, index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当序列已经有序时仍会进行不必要的比较，可以设置一个标志记录是否有元素交换，如果没有</w:t>
      </w:r>
      <w:proofErr w:type="gramStart"/>
      <w:r w:rsidRPr="00896C9D">
        <w:rPr>
          <w:rFonts w:ascii="微软雅黑" w:eastAsia="微软雅黑" w:hAnsi="微软雅黑"/>
          <w:sz w:val="18"/>
          <w:szCs w:val="18"/>
        </w:rPr>
        <w:t>直接结束</w:t>
      </w:r>
      <w:proofErr w:type="gramEnd"/>
      <w:r w:rsidRPr="00896C9D">
        <w:rPr>
          <w:rFonts w:ascii="微软雅黑" w:eastAsia="微软雅黑" w:hAnsi="微软雅黑"/>
          <w:sz w:val="18"/>
          <w:szCs w:val="18"/>
        </w:rPr>
        <w:t>比较。</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5279"/>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13</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betterBubbleSort(int[] nums)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boolean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swap;</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 = 0; i &lt; nums.length - 1; i++)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 = true;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for</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index = 0; index &lt; nums.length - 1</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i; index++)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(nums[index] &gt; nums[index + 1])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index ,index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 = false;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(swap) break;</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Q7：快速</w:t>
      </w:r>
      <w:hyperlink r:id="rId17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是对冒泡</w:t>
      </w:r>
      <w:hyperlink r:id="rId17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的一种改进，不稳定，平均/最好时间复杂度 O(nlogn)，元素基本有序时最坏时间复杂度 O(n²)，空间复杂度 O(logn)。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首先选择一个基准元素，通过一趟</w:t>
      </w:r>
      <w:hyperlink r:id="rId17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将要</w:t>
      </w:r>
      <w:hyperlink r:id="rId18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的数据分割成独立的两部分，一部分全部小于等于基准元素，一部分全部大于等于基准元素，再按此方法递归对这两部分数据进行快速</w:t>
      </w:r>
      <w:hyperlink r:id="rId18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快速</w:t>
      </w:r>
      <w:hyperlink r:id="rId18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的一次划分从两头交替搜索，直到 low 和 high 指针重合，一趟时间复杂度 O(n)，整个</w:t>
      </w:r>
      <w:hyperlink r:id="rId183"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的时间复杂度与划分趟数有关。</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最好情况是每次划分选择的中间数恰好将当前序列等分，经过 log(n) 趟划分便可得到长度为 1 的子表，这样时间复杂度 O(nlogn)。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最坏情况是每次所选中间数是当前序列中的最大或最小元素，这使每次划分</w:t>
      </w:r>
      <w:proofErr w:type="gramStart"/>
      <w:r w:rsidRPr="00896C9D">
        <w:rPr>
          <w:rFonts w:ascii="微软雅黑" w:eastAsia="微软雅黑" w:hAnsi="微软雅黑"/>
          <w:sz w:val="18"/>
          <w:szCs w:val="18"/>
        </w:rPr>
        <w:t>所得子表其中</w:t>
      </w:r>
      <w:proofErr w:type="gramEnd"/>
      <w:r w:rsidRPr="00896C9D">
        <w:rPr>
          <w:rFonts w:ascii="微软雅黑" w:eastAsia="微软雅黑" w:hAnsi="微软雅黑"/>
          <w:sz w:val="18"/>
          <w:szCs w:val="18"/>
        </w:rPr>
        <w:t>一个为空表 ，这样长度为 n 的数据表需要 n 趟划分，整个</w:t>
      </w:r>
      <w:hyperlink r:id="rId18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时间复杂度 O(n²)。</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4627"/>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23</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quickSort(int[] nums,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&lt; 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pivotIndex = getPivotIndex(nums, start, end);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quickSort(nums, start, pivotIndex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quickSort(nums, pivotIndex + 1, end);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getPivotIndex(int[] nums,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pivot = nums[start];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low = 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high = end;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(low &lt; high)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(low &lt;= high &amp;&amp; nums[low] &lt;= pivot)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low++;</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(low &lt;= high &amp;&amp; nums[high] &gt; pivot)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high--;</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(low &lt; high)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low, high);</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swap(nums, start, high);</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high;</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优化：</w:t>
      </w:r>
      <w:r w:rsidRPr="00896C9D">
        <w:rPr>
          <w:rFonts w:ascii="微软雅黑" w:eastAsia="微软雅黑" w:hAnsi="微软雅黑"/>
          <w:sz w:val="18"/>
          <w:szCs w:val="18"/>
        </w:rPr>
        <w:t xml:space="preserve">当规模足够小时，例如 </w:t>
      </w:r>
      <w:r w:rsidRPr="00896C9D">
        <w:rPr>
          <w:rStyle w:val="HTML"/>
          <w:rFonts w:ascii="微软雅黑" w:eastAsia="微软雅黑" w:hAnsi="微软雅黑"/>
          <w:sz w:val="18"/>
          <w:szCs w:val="18"/>
        </w:rPr>
        <w:t>end - start &lt; 10</w:t>
      </w:r>
      <w:r w:rsidRPr="00896C9D">
        <w:rPr>
          <w:rFonts w:ascii="微软雅黑" w:eastAsia="微软雅黑" w:hAnsi="微软雅黑"/>
          <w:sz w:val="18"/>
          <w:szCs w:val="18"/>
        </w:rPr>
        <w:t xml:space="preserve"> 时，采用直接插入</w:t>
      </w:r>
      <w:hyperlink r:id="rId18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Q8：归并</w:t>
      </w:r>
      <w:hyperlink r:id="rId18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归并</w:t>
      </w:r>
      <w:hyperlink r:id="rId18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基于归并操作，是一种稳定的</w:t>
      </w:r>
      <w:hyperlink r:id="rId188" w:tgtFrame="_blank" w:history="1">
        <w:r w:rsidRPr="00896C9D">
          <w:rPr>
            <w:rStyle w:val="a4"/>
            <w:rFonts w:ascii="微软雅黑" w:eastAsia="微软雅黑" w:hAnsi="微软雅黑"/>
            <w:sz w:val="18"/>
            <w:szCs w:val="18"/>
          </w:rPr>
          <w:t>排序</w:t>
        </w:r>
      </w:hyperlink>
      <w:hyperlink r:id="rId189"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，任何情况时间复杂度都为 O(nlogn)，空间复杂度为 O(n)。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基本原理：</w:t>
      </w:r>
      <w:r w:rsidRPr="00896C9D">
        <w:rPr>
          <w:rFonts w:ascii="微软雅黑" w:eastAsia="微软雅黑" w:hAnsi="微软雅黑"/>
          <w:sz w:val="18"/>
          <w:szCs w:val="18"/>
        </w:rPr>
        <w:t>应用分治法将待</w:t>
      </w:r>
      <w:hyperlink r:id="rId19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序列分成两部分，然后对两部分分别递归</w:t>
      </w:r>
      <w:hyperlink r:id="rId19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，最后进行合并，使用一个辅助空间并设定两个指针分别指向两个有序序列的起始元素，将指针对应的较小元素添加到辅助空间，重复该步骤到某一序列到达末尾，然后将另一序列剩余元素合并到辅助空间末尾。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lastRenderedPageBreak/>
        <w:t>适用场景：</w:t>
      </w:r>
      <w:r w:rsidRPr="00896C9D">
        <w:rPr>
          <w:rFonts w:ascii="微软雅黑" w:eastAsia="微软雅黑" w:hAnsi="微软雅黑"/>
          <w:sz w:val="18"/>
          <w:szCs w:val="18"/>
        </w:rPr>
        <w:t>数据量大且对稳定性有要求的情况。</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212"/>
        <w:gridCol w:w="6962"/>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29</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int[] help;</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mergeSort(int[] arr)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 help = new</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int[arr.length];</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sort(arr, 0, arr.length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sort(int[] arr,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 end) return;</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mid = start + (end - start) / 2;</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sort(arr, start, mid);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sort(arr, mid + 1, end);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merge(arr, start, mid, end);</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void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merge(int[] arr,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start,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mid,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(end + 1</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start &gt;= 0) System.arraycopy(arr, start, help, start, end + 1</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 = 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q = mid + 1;</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int</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index = start;</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 &lt;= mid &amp;&amp; q &lt;= end)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 xml:space="preserve">(help[p] &lt; help[q])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arr[index++] = help[p++];</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else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arr[index++] = help[q++];</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(p &lt;= mid) arr[index++] = help[p++];</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while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(q &lt;= end) arr[index++] = help[q++];</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w:t>
      </w:r>
      <w:hyperlink r:id="rId192" w:tgtFrame="_blank" w:history="1">
        <w:r w:rsidRPr="00896C9D">
          <w:rPr>
            <w:rStyle w:val="a4"/>
            <w:rFonts w:ascii="微软雅黑" w:eastAsia="微软雅黑" w:hAnsi="微软雅黑"/>
            <w:sz w:val="18"/>
            <w:szCs w:val="18"/>
          </w:rPr>
          <w:t>排序</w:t>
        </w:r>
      </w:hyperlink>
      <w:hyperlink r:id="rId193"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怎么选择？</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663BB">
        <w:rPr>
          <w:rFonts w:ascii="微软雅黑" w:eastAsia="微软雅黑" w:hAnsi="微软雅黑"/>
          <w:b/>
          <w:sz w:val="18"/>
          <w:szCs w:val="18"/>
        </w:rPr>
        <w:t>数据</w:t>
      </w:r>
      <w:proofErr w:type="gramStart"/>
      <w:r w:rsidRPr="008663BB">
        <w:rPr>
          <w:rFonts w:ascii="微软雅黑" w:eastAsia="微软雅黑" w:hAnsi="微软雅黑"/>
          <w:b/>
          <w:sz w:val="18"/>
          <w:szCs w:val="18"/>
        </w:rPr>
        <w:t>量规模</w:t>
      </w:r>
      <w:proofErr w:type="gramEnd"/>
      <w:r w:rsidRPr="008663BB">
        <w:rPr>
          <w:rFonts w:ascii="微软雅黑" w:eastAsia="微软雅黑" w:hAnsi="微软雅黑"/>
          <w:b/>
          <w:sz w:val="18"/>
          <w:szCs w:val="18"/>
        </w:rPr>
        <w:t>较小</w:t>
      </w:r>
      <w:r w:rsidRPr="00896C9D">
        <w:rPr>
          <w:rFonts w:ascii="微软雅黑" w:eastAsia="微软雅黑" w:hAnsi="微软雅黑"/>
          <w:sz w:val="18"/>
          <w:szCs w:val="18"/>
        </w:rPr>
        <w:t>，考虑直接插入或直接选择。当元素分布有序时直接插入将大大减少比较和移动记录的次数，如果不要求稳定性，可以使用直接选择，效率略高于直接插入。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663BB">
        <w:rPr>
          <w:rFonts w:ascii="微软雅黑" w:eastAsia="微软雅黑" w:hAnsi="微软雅黑"/>
          <w:b/>
          <w:sz w:val="18"/>
          <w:szCs w:val="18"/>
        </w:rPr>
        <w:t>数据</w:t>
      </w:r>
      <w:proofErr w:type="gramStart"/>
      <w:r w:rsidRPr="008663BB">
        <w:rPr>
          <w:rFonts w:ascii="微软雅黑" w:eastAsia="微软雅黑" w:hAnsi="微软雅黑"/>
          <w:b/>
          <w:sz w:val="18"/>
          <w:szCs w:val="18"/>
        </w:rPr>
        <w:t>量规模</w:t>
      </w:r>
      <w:proofErr w:type="gramEnd"/>
      <w:r w:rsidRPr="008663BB">
        <w:rPr>
          <w:rFonts w:ascii="微软雅黑" w:eastAsia="微软雅黑" w:hAnsi="微软雅黑"/>
          <w:b/>
          <w:sz w:val="18"/>
          <w:szCs w:val="18"/>
        </w:rPr>
        <w:t>中等</w:t>
      </w:r>
      <w:r w:rsidRPr="00896C9D">
        <w:rPr>
          <w:rFonts w:ascii="微软雅黑" w:eastAsia="微软雅黑" w:hAnsi="微软雅黑"/>
          <w:sz w:val="18"/>
          <w:szCs w:val="18"/>
        </w:rPr>
        <w:t>，选择希尔</w:t>
      </w:r>
      <w:hyperlink r:id="rId19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663BB">
        <w:rPr>
          <w:rFonts w:ascii="微软雅黑" w:eastAsia="微软雅黑" w:hAnsi="微软雅黑"/>
          <w:b/>
          <w:sz w:val="18"/>
          <w:szCs w:val="18"/>
        </w:rPr>
        <w:t>数据</w:t>
      </w:r>
      <w:proofErr w:type="gramStart"/>
      <w:r w:rsidRPr="008663BB">
        <w:rPr>
          <w:rFonts w:ascii="微软雅黑" w:eastAsia="微软雅黑" w:hAnsi="微软雅黑"/>
          <w:b/>
          <w:sz w:val="18"/>
          <w:szCs w:val="18"/>
        </w:rPr>
        <w:t>量规模</w:t>
      </w:r>
      <w:proofErr w:type="gramEnd"/>
      <w:r w:rsidRPr="008663BB">
        <w:rPr>
          <w:rFonts w:ascii="微软雅黑" w:eastAsia="微软雅黑" w:hAnsi="微软雅黑"/>
          <w:b/>
          <w:sz w:val="18"/>
          <w:szCs w:val="18"/>
        </w:rPr>
        <w:t>较大</w:t>
      </w:r>
      <w:r w:rsidRPr="00896C9D">
        <w:rPr>
          <w:rFonts w:ascii="微软雅黑" w:eastAsia="微软雅黑" w:hAnsi="微软雅黑"/>
          <w:sz w:val="18"/>
          <w:szCs w:val="18"/>
        </w:rPr>
        <w:t>，考虑堆</w:t>
      </w:r>
      <w:hyperlink r:id="rId195"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（元素分布接近正序或逆序）、快速</w:t>
      </w:r>
      <w:hyperlink r:id="rId196"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（元素分布随机）和归并</w:t>
      </w:r>
      <w:hyperlink r:id="rId197"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（稳定性）。</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一般不使用冒泡。</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设计模式 15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Q1：设计模式有哪些原则？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开闭原则：</w:t>
      </w:r>
      <w:r w:rsidRPr="00896C9D">
        <w:rPr>
          <w:rFonts w:ascii="微软雅黑" w:eastAsia="微软雅黑" w:hAnsi="微软雅黑"/>
          <w:sz w:val="18"/>
          <w:szCs w:val="18"/>
        </w:rPr>
        <w:t>OOP 中</w:t>
      </w:r>
      <w:proofErr w:type="gramStart"/>
      <w:r w:rsidRPr="00896C9D">
        <w:rPr>
          <w:rFonts w:ascii="微软雅黑" w:eastAsia="微软雅黑" w:hAnsi="微软雅黑"/>
          <w:sz w:val="18"/>
          <w:szCs w:val="18"/>
        </w:rPr>
        <w:t>最</w:t>
      </w:r>
      <w:proofErr w:type="gramEnd"/>
      <w:r w:rsidRPr="00896C9D">
        <w:rPr>
          <w:rFonts w:ascii="微软雅黑" w:eastAsia="微软雅黑" w:hAnsi="微软雅黑"/>
          <w:sz w:val="18"/>
          <w:szCs w:val="18"/>
        </w:rPr>
        <w:t>基础的原则，指一个软件实体（类、模块、方法等）应该对扩展开放，对修改关闭。强调用抽象构建框架，用实现扩展细节，提高代码的可复用性和可维护性。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单一职责原则：</w:t>
      </w:r>
      <w:r w:rsidRPr="00896C9D">
        <w:rPr>
          <w:rFonts w:ascii="微软雅黑" w:eastAsia="微软雅黑" w:hAnsi="微软雅黑"/>
          <w:sz w:val="18"/>
          <w:szCs w:val="18"/>
        </w:rPr>
        <w:t>一个类、接口或方法只负责一个职责，降低代码复杂度以及变更引起的风险。</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lastRenderedPageBreak/>
        <w:t>依赖倒置原则：</w:t>
      </w:r>
      <w:r w:rsidRPr="00896C9D">
        <w:rPr>
          <w:rFonts w:ascii="微软雅黑" w:eastAsia="微软雅黑" w:hAnsi="微软雅黑"/>
          <w:sz w:val="18"/>
          <w:szCs w:val="18"/>
        </w:rPr>
        <w:t>程序应该依赖于抽象类或接口，而不是具体的实现类。</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接口隔离原则：</w:t>
      </w:r>
      <w:r w:rsidRPr="00896C9D">
        <w:rPr>
          <w:rFonts w:ascii="微软雅黑" w:eastAsia="微软雅黑" w:hAnsi="微软雅黑"/>
          <w:sz w:val="18"/>
          <w:szCs w:val="18"/>
        </w:rPr>
        <w:t>将不同功能定义在不同接口中实现接口隔离，避免了类依赖它不需要的接口，减少了接口之间依赖的冗余性和复杂性。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里氏替换原则：</w:t>
      </w:r>
      <w:r w:rsidRPr="00896C9D">
        <w:rPr>
          <w:rFonts w:ascii="微软雅黑" w:eastAsia="微软雅黑" w:hAnsi="微软雅黑"/>
          <w:sz w:val="18"/>
          <w:szCs w:val="18"/>
        </w:rPr>
        <w:t>开闭原则的补充，规定了</w:t>
      </w:r>
      <w:proofErr w:type="gramStart"/>
      <w:r w:rsidRPr="00896C9D">
        <w:rPr>
          <w:rFonts w:ascii="微软雅黑" w:eastAsia="微软雅黑" w:hAnsi="微软雅黑"/>
          <w:sz w:val="18"/>
          <w:szCs w:val="18"/>
        </w:rPr>
        <w:t>任何父类可以</w:t>
      </w:r>
      <w:proofErr w:type="gramEnd"/>
      <w:r w:rsidRPr="00896C9D">
        <w:rPr>
          <w:rFonts w:ascii="微软雅黑" w:eastAsia="微软雅黑" w:hAnsi="微软雅黑"/>
          <w:sz w:val="18"/>
          <w:szCs w:val="18"/>
        </w:rPr>
        <w:t>出现的地</w:t>
      </w:r>
      <w:proofErr w:type="gramStart"/>
      <w:r w:rsidRPr="00896C9D">
        <w:rPr>
          <w:rFonts w:ascii="微软雅黑" w:eastAsia="微软雅黑" w:hAnsi="微软雅黑"/>
          <w:sz w:val="18"/>
          <w:szCs w:val="18"/>
        </w:rPr>
        <w:t>方子类都一定</w:t>
      </w:r>
      <w:proofErr w:type="gramEnd"/>
      <w:r w:rsidRPr="00896C9D">
        <w:rPr>
          <w:rFonts w:ascii="微软雅黑" w:eastAsia="微软雅黑" w:hAnsi="微软雅黑"/>
          <w:sz w:val="18"/>
          <w:szCs w:val="18"/>
        </w:rPr>
        <w:t>可以出现，可以约束继承泛滥，加强程序健壮性。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a6"/>
          <w:rFonts w:ascii="微软雅黑" w:eastAsia="微软雅黑" w:hAnsi="微软雅黑"/>
          <w:sz w:val="18"/>
          <w:szCs w:val="18"/>
        </w:rPr>
        <w:t>迪</w:t>
      </w:r>
      <w:proofErr w:type="gramEnd"/>
      <w:r w:rsidRPr="00896C9D">
        <w:rPr>
          <w:rStyle w:val="a6"/>
          <w:rFonts w:ascii="微软雅黑" w:eastAsia="微软雅黑" w:hAnsi="微软雅黑"/>
          <w:sz w:val="18"/>
          <w:szCs w:val="18"/>
        </w:rPr>
        <w:t>米</w:t>
      </w:r>
      <w:proofErr w:type="gramStart"/>
      <w:r w:rsidRPr="00896C9D">
        <w:rPr>
          <w:rStyle w:val="a6"/>
          <w:rFonts w:ascii="微软雅黑" w:eastAsia="微软雅黑" w:hAnsi="微软雅黑"/>
          <w:sz w:val="18"/>
          <w:szCs w:val="18"/>
        </w:rPr>
        <w:t>特</w:t>
      </w:r>
      <w:proofErr w:type="gramEnd"/>
      <w:r w:rsidRPr="00896C9D">
        <w:rPr>
          <w:rStyle w:val="a6"/>
          <w:rFonts w:ascii="微软雅黑" w:eastAsia="微软雅黑" w:hAnsi="微软雅黑"/>
          <w:sz w:val="18"/>
          <w:szCs w:val="18"/>
        </w:rPr>
        <w:t>原则：</w:t>
      </w:r>
      <w:r w:rsidRPr="00896C9D">
        <w:rPr>
          <w:rFonts w:ascii="微软雅黑" w:eastAsia="微软雅黑" w:hAnsi="微软雅黑"/>
          <w:sz w:val="18"/>
          <w:szCs w:val="18"/>
        </w:rPr>
        <w:t>也叫最少知道原则，每个模块对其他模块都要尽可能少地了解和依赖，降低代码耦合度。</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合成/聚合原则：</w:t>
      </w:r>
      <w:r w:rsidRPr="00896C9D">
        <w:rPr>
          <w:rFonts w:ascii="微软雅黑" w:eastAsia="微软雅黑" w:hAnsi="微软雅黑"/>
          <w:sz w:val="18"/>
          <w:szCs w:val="18"/>
        </w:rPr>
        <w:t>尽量使用组合(has-a)/聚合(contains-a)而不是继承(is-a)达到软件复用的目的，避免滥用继承带来的方法污染和方法爆炸，方法污染</w:t>
      </w:r>
      <w:proofErr w:type="gramStart"/>
      <w:r w:rsidRPr="00896C9D">
        <w:rPr>
          <w:rFonts w:ascii="微软雅黑" w:eastAsia="微软雅黑" w:hAnsi="微软雅黑"/>
          <w:sz w:val="18"/>
          <w:szCs w:val="18"/>
        </w:rPr>
        <w:t>指父类</w:t>
      </w:r>
      <w:proofErr w:type="gramEnd"/>
      <w:r w:rsidRPr="00896C9D">
        <w:rPr>
          <w:rFonts w:ascii="微软雅黑" w:eastAsia="微软雅黑" w:hAnsi="微软雅黑"/>
          <w:sz w:val="18"/>
          <w:szCs w:val="18"/>
        </w:rPr>
        <w:t>的行为通过继承传递给子类，但子</w:t>
      </w:r>
      <w:proofErr w:type="gramStart"/>
      <w:r w:rsidRPr="00896C9D">
        <w:rPr>
          <w:rFonts w:ascii="微软雅黑" w:eastAsia="微软雅黑" w:hAnsi="微软雅黑"/>
          <w:sz w:val="18"/>
          <w:szCs w:val="18"/>
        </w:rPr>
        <w:t>类并不</w:t>
      </w:r>
      <w:proofErr w:type="gramEnd"/>
      <w:r w:rsidRPr="00896C9D">
        <w:rPr>
          <w:rFonts w:ascii="微软雅黑" w:eastAsia="微软雅黑" w:hAnsi="微软雅黑"/>
          <w:sz w:val="18"/>
          <w:szCs w:val="18"/>
        </w:rPr>
        <w:t>具备执行此行为的能力；方法爆炸指继承树不断扩大，底层</w:t>
      </w:r>
      <w:proofErr w:type="gramStart"/>
      <w:r w:rsidRPr="00896C9D">
        <w:rPr>
          <w:rFonts w:ascii="微软雅黑" w:eastAsia="微软雅黑" w:hAnsi="微软雅黑"/>
          <w:sz w:val="18"/>
          <w:szCs w:val="18"/>
        </w:rPr>
        <w:t>类拥有</w:t>
      </w:r>
      <w:proofErr w:type="gramEnd"/>
      <w:r w:rsidRPr="00896C9D">
        <w:rPr>
          <w:rFonts w:ascii="微软雅黑" w:eastAsia="微软雅黑" w:hAnsi="微软雅黑"/>
          <w:sz w:val="18"/>
          <w:szCs w:val="18"/>
        </w:rPr>
        <w:t>的方法过于繁杂，导致很容易选择错误。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Q2：设计模式的分类，你知道哪些设计模式？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创建型：</w:t>
      </w:r>
      <w:r w:rsidRPr="00896C9D">
        <w:rPr>
          <w:rFonts w:ascii="微软雅黑" w:eastAsia="微软雅黑" w:hAnsi="微软雅黑"/>
          <w:sz w:val="18"/>
          <w:szCs w:val="18"/>
        </w:rPr>
        <w:t xml:space="preserve"> 在创建对象的同时隐藏创建逻辑，不使用 new 直接实例化对象，程序在判断需要创建哪些对象时更灵活。包括</w:t>
      </w:r>
      <w:r w:rsidRPr="00063B80">
        <w:rPr>
          <w:rFonts w:ascii="微软雅黑" w:eastAsia="微软雅黑" w:hAnsi="微软雅黑"/>
          <w:b/>
          <w:sz w:val="18"/>
          <w:szCs w:val="18"/>
        </w:rPr>
        <w:t>工厂/抽象工厂/</w:t>
      </w:r>
      <w:proofErr w:type="gramStart"/>
      <w:r w:rsidRPr="00063B80">
        <w:rPr>
          <w:rFonts w:ascii="微软雅黑" w:eastAsia="微软雅黑" w:hAnsi="微软雅黑"/>
          <w:b/>
          <w:sz w:val="18"/>
          <w:szCs w:val="18"/>
        </w:rPr>
        <w:t>单例</w:t>
      </w:r>
      <w:proofErr w:type="gramEnd"/>
      <w:r w:rsidRPr="00063B80">
        <w:rPr>
          <w:rFonts w:ascii="微软雅黑" w:eastAsia="微软雅黑" w:hAnsi="微软雅黑"/>
          <w:b/>
          <w:sz w:val="18"/>
          <w:szCs w:val="18"/>
        </w:rPr>
        <w:t>/建造者/原型</w:t>
      </w:r>
      <w:r w:rsidRPr="00896C9D">
        <w:rPr>
          <w:rFonts w:ascii="微软雅黑" w:eastAsia="微软雅黑" w:hAnsi="微软雅黑"/>
          <w:sz w:val="18"/>
          <w:szCs w:val="18"/>
        </w:rPr>
        <w:t>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F51E5E">
        <w:rPr>
          <w:rStyle w:val="a7"/>
          <w:rFonts w:ascii="微软雅黑" w:eastAsia="微软雅黑" w:hAnsi="微软雅黑"/>
          <w:b/>
          <w:sz w:val="18"/>
          <w:szCs w:val="18"/>
        </w:rPr>
        <w:t>结构型</w:t>
      </w:r>
      <w:r w:rsidRPr="00896C9D">
        <w:rPr>
          <w:rStyle w:val="a7"/>
          <w:rFonts w:ascii="微软雅黑" w:eastAsia="微软雅黑" w:hAnsi="微软雅黑"/>
          <w:sz w:val="18"/>
          <w:szCs w:val="18"/>
        </w:rPr>
        <w:t>： *</w:t>
      </w:r>
      <w:r w:rsidRPr="00896C9D">
        <w:rPr>
          <w:rFonts w:ascii="微软雅黑" w:eastAsia="微软雅黑" w:hAnsi="微软雅黑"/>
          <w:sz w:val="18"/>
          <w:szCs w:val="18"/>
        </w:rPr>
        <w:t>通过</w:t>
      </w:r>
      <w:r w:rsidRPr="00063B80">
        <w:rPr>
          <w:rFonts w:ascii="微软雅黑" w:eastAsia="微软雅黑" w:hAnsi="微软雅黑"/>
          <w:b/>
          <w:sz w:val="18"/>
          <w:szCs w:val="18"/>
        </w:rPr>
        <w:t>类和接口间的继承和引用</w:t>
      </w:r>
      <w:r w:rsidRPr="00896C9D">
        <w:rPr>
          <w:rFonts w:ascii="微软雅黑" w:eastAsia="微软雅黑" w:hAnsi="微软雅黑"/>
          <w:sz w:val="18"/>
          <w:szCs w:val="18"/>
        </w:rPr>
        <w:t>实现创建复杂结构的对象。包括</w:t>
      </w:r>
      <w:r w:rsidRPr="00063B80">
        <w:rPr>
          <w:rFonts w:ascii="微软雅黑" w:eastAsia="微软雅黑" w:hAnsi="微软雅黑"/>
          <w:b/>
          <w:sz w:val="18"/>
          <w:szCs w:val="18"/>
        </w:rPr>
        <w:t>适配器</w:t>
      </w:r>
      <w:r w:rsidRPr="00896C9D">
        <w:rPr>
          <w:rFonts w:ascii="微软雅黑" w:eastAsia="微软雅黑" w:hAnsi="微软雅黑"/>
          <w:sz w:val="18"/>
          <w:szCs w:val="18"/>
        </w:rPr>
        <w:t>/</w:t>
      </w:r>
      <w:r w:rsidRPr="00063B80">
        <w:rPr>
          <w:rFonts w:ascii="微软雅黑" w:eastAsia="微软雅黑" w:hAnsi="微软雅黑"/>
          <w:b/>
          <w:sz w:val="18"/>
          <w:szCs w:val="18"/>
        </w:rPr>
        <w:t>桥接</w:t>
      </w:r>
      <w:r w:rsidRPr="00896C9D">
        <w:rPr>
          <w:rFonts w:ascii="微软雅黑" w:eastAsia="微软雅黑" w:hAnsi="微软雅黑"/>
          <w:sz w:val="18"/>
          <w:szCs w:val="18"/>
        </w:rPr>
        <w:t>模式/过滤器/组合/</w:t>
      </w:r>
      <w:proofErr w:type="gramStart"/>
      <w:r w:rsidRPr="00896C9D">
        <w:rPr>
          <w:rFonts w:ascii="微软雅黑" w:eastAsia="微软雅黑" w:hAnsi="微软雅黑"/>
          <w:sz w:val="18"/>
          <w:szCs w:val="18"/>
        </w:rPr>
        <w:t>装饰器</w:t>
      </w:r>
      <w:proofErr w:type="gramEnd"/>
      <w:r w:rsidRPr="00896C9D">
        <w:rPr>
          <w:rFonts w:ascii="微软雅黑" w:eastAsia="微软雅黑" w:hAnsi="微软雅黑"/>
          <w:sz w:val="18"/>
          <w:szCs w:val="18"/>
        </w:rPr>
        <w:t>/外观/</w:t>
      </w:r>
      <w:proofErr w:type="gramStart"/>
      <w:r w:rsidRPr="00896C9D">
        <w:rPr>
          <w:rFonts w:ascii="微软雅黑" w:eastAsia="微软雅黑" w:hAnsi="微软雅黑"/>
          <w:sz w:val="18"/>
          <w:szCs w:val="18"/>
        </w:rPr>
        <w:t>享元</w:t>
      </w:r>
      <w:proofErr w:type="gramEnd"/>
      <w:r w:rsidRPr="00896C9D">
        <w:rPr>
          <w:rFonts w:ascii="微软雅黑" w:eastAsia="微软雅黑" w:hAnsi="微软雅黑"/>
          <w:sz w:val="18"/>
          <w:szCs w:val="18"/>
        </w:rPr>
        <w:t>/</w:t>
      </w:r>
      <w:r w:rsidRPr="00063B80">
        <w:rPr>
          <w:rFonts w:ascii="微软雅黑" w:eastAsia="微软雅黑" w:hAnsi="微软雅黑"/>
          <w:b/>
          <w:sz w:val="18"/>
          <w:szCs w:val="18"/>
        </w:rPr>
        <w:t>代理</w:t>
      </w:r>
      <w:r w:rsidRPr="00896C9D">
        <w:rPr>
          <w:rFonts w:ascii="微软雅黑" w:eastAsia="微软雅黑" w:hAnsi="微软雅黑"/>
          <w:sz w:val="18"/>
          <w:szCs w:val="18"/>
        </w:rPr>
        <w:t>模式。</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F51E5E">
        <w:rPr>
          <w:rStyle w:val="a7"/>
          <w:rFonts w:ascii="微软雅黑" w:eastAsia="微软雅黑" w:hAnsi="微软雅黑"/>
          <w:b/>
          <w:sz w:val="18"/>
          <w:szCs w:val="18"/>
        </w:rPr>
        <w:t>行为型</w:t>
      </w:r>
      <w:r w:rsidRPr="00896C9D">
        <w:rPr>
          <w:rStyle w:val="a7"/>
          <w:rFonts w:ascii="微软雅黑" w:eastAsia="微软雅黑" w:hAnsi="微软雅黑"/>
          <w:sz w:val="18"/>
          <w:szCs w:val="18"/>
        </w:rPr>
        <w:t>： *</w:t>
      </w:r>
      <w:r w:rsidRPr="00896C9D">
        <w:rPr>
          <w:rFonts w:ascii="微软雅黑" w:eastAsia="微软雅黑" w:hAnsi="微软雅黑"/>
          <w:sz w:val="18"/>
          <w:szCs w:val="18"/>
        </w:rPr>
        <w:t>通过</w:t>
      </w:r>
      <w:r w:rsidRPr="00063B80">
        <w:rPr>
          <w:rFonts w:ascii="微软雅黑" w:eastAsia="微软雅黑" w:hAnsi="微软雅黑"/>
          <w:b/>
          <w:sz w:val="18"/>
          <w:szCs w:val="18"/>
        </w:rPr>
        <w:t>类之间不同通信方式</w:t>
      </w:r>
      <w:r w:rsidRPr="00896C9D">
        <w:rPr>
          <w:rFonts w:ascii="微软雅黑" w:eastAsia="微软雅黑" w:hAnsi="微软雅黑"/>
          <w:sz w:val="18"/>
          <w:szCs w:val="18"/>
        </w:rPr>
        <w:t>实现不同行为。包括责任链/命名/解释器/迭代器/中介者/备忘录/观察者/状态/策略/模板/访问者模式。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Q3：说一说简单工厂模式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简单工厂模式指由一个工厂对象来创建实例，客户端不需要关注创建逻辑，只需提供传入工厂的参数。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适用于工厂</w:t>
      </w:r>
      <w:proofErr w:type="gramStart"/>
      <w:r w:rsidRPr="00896C9D">
        <w:rPr>
          <w:rFonts w:ascii="微软雅黑" w:eastAsia="微软雅黑" w:hAnsi="微软雅黑"/>
          <w:sz w:val="18"/>
          <w:szCs w:val="18"/>
        </w:rPr>
        <w:t>类负责</w:t>
      </w:r>
      <w:proofErr w:type="gramEnd"/>
      <w:r w:rsidRPr="00896C9D">
        <w:rPr>
          <w:rFonts w:ascii="微软雅黑" w:eastAsia="微软雅黑" w:hAnsi="微软雅黑"/>
          <w:sz w:val="18"/>
          <w:szCs w:val="18"/>
        </w:rPr>
        <w:t>创建对象较少的情况，缺点是如果要增加新产品，就需要修改工厂类的判断逻辑，违背开闭原则，且产品多的话会使工厂类比较复杂。</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Calendar 抽象类的 </w:t>
      </w:r>
      <w:r w:rsidRPr="00896C9D">
        <w:rPr>
          <w:rStyle w:val="HTML"/>
          <w:rFonts w:ascii="微软雅黑" w:eastAsia="微软雅黑" w:hAnsi="微软雅黑"/>
          <w:sz w:val="18"/>
          <w:szCs w:val="18"/>
        </w:rPr>
        <w:t>getInstance</w:t>
      </w:r>
      <w:r w:rsidRPr="00896C9D">
        <w:rPr>
          <w:rFonts w:ascii="微软雅黑" w:eastAsia="微软雅黑" w:hAnsi="微软雅黑"/>
          <w:sz w:val="18"/>
          <w:szCs w:val="18"/>
        </w:rPr>
        <w:t xml:space="preserve"> 方法，调用 </w:t>
      </w:r>
      <w:r w:rsidRPr="00896C9D">
        <w:rPr>
          <w:rStyle w:val="HTML"/>
          <w:rFonts w:ascii="微软雅黑" w:eastAsia="微软雅黑" w:hAnsi="微软雅黑"/>
          <w:sz w:val="18"/>
          <w:szCs w:val="18"/>
        </w:rPr>
        <w:t>createCalendar</w:t>
      </w:r>
      <w:r w:rsidRPr="00896C9D">
        <w:rPr>
          <w:rFonts w:ascii="微软雅黑" w:eastAsia="微软雅黑" w:hAnsi="微软雅黑"/>
          <w:sz w:val="18"/>
          <w:szCs w:val="18"/>
        </w:rPr>
        <w:t xml:space="preserve"> 方法根据不同的地区参数创建不同的日历对象。</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Spring 中的 BeanFactory 使用简单工厂模式，根据传入一个唯一的标识来获得 Bean 对象。</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Q4：说一说工厂方法模式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工厂方法模式指定义一个创建对象的接口，让接口的实现类决定创建哪种对象，</w:t>
      </w:r>
      <w:proofErr w:type="gramStart"/>
      <w:r w:rsidRPr="00896C9D">
        <w:rPr>
          <w:rFonts w:ascii="微软雅黑" w:eastAsia="微软雅黑" w:hAnsi="微软雅黑"/>
          <w:sz w:val="18"/>
          <w:szCs w:val="18"/>
        </w:rPr>
        <w:t>让类的</w:t>
      </w:r>
      <w:proofErr w:type="gramEnd"/>
      <w:r w:rsidRPr="00896C9D">
        <w:rPr>
          <w:rFonts w:ascii="微软雅黑" w:eastAsia="微软雅黑" w:hAnsi="微软雅黑"/>
          <w:sz w:val="18"/>
          <w:szCs w:val="18"/>
        </w:rPr>
        <w:t>实例化推迟到子类中进行。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客户端只需关心对应工厂而无需关心创建细节，主要解决了产品扩展的问题，在简单工厂模式中如果产品种类变多，工厂的职责会越来越多，不便于维护。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Collection 接口这个抽象工厂中定义了一个抽象的 </w:t>
      </w:r>
      <w:r w:rsidRPr="00896C9D">
        <w:rPr>
          <w:rStyle w:val="HTML"/>
          <w:rFonts w:ascii="微软雅黑" w:eastAsia="微软雅黑" w:hAnsi="微软雅黑"/>
          <w:sz w:val="18"/>
          <w:szCs w:val="18"/>
        </w:rPr>
        <w:t>iterator</w:t>
      </w:r>
      <w:r w:rsidRPr="00896C9D">
        <w:rPr>
          <w:rFonts w:ascii="微软雅黑" w:eastAsia="微软雅黑" w:hAnsi="微软雅黑"/>
          <w:sz w:val="18"/>
          <w:szCs w:val="18"/>
        </w:rPr>
        <w:t xml:space="preserve"> 工厂方法，返回一个 Iterator 类的抽象产品。该方法通过 ArrayList 、HashMap 等具体工厂实现，返回 Itr、KeyIterator 等具体产品。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Spring 的 FactoryBean 接口的 </w:t>
      </w:r>
      <w:r w:rsidRPr="00896C9D">
        <w:rPr>
          <w:rStyle w:val="HTML"/>
          <w:rFonts w:ascii="微软雅黑" w:eastAsia="微软雅黑" w:hAnsi="微软雅黑"/>
          <w:sz w:val="18"/>
          <w:szCs w:val="18"/>
        </w:rPr>
        <w:t>getObject</w:t>
      </w:r>
      <w:r w:rsidRPr="00896C9D">
        <w:rPr>
          <w:rFonts w:ascii="微软雅黑" w:eastAsia="微软雅黑" w:hAnsi="微软雅黑"/>
          <w:sz w:val="18"/>
          <w:szCs w:val="18"/>
        </w:rPr>
        <w:t xml:space="preserve"> 方法也是工厂方法。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Q5：抽象工厂模式了解吗？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663BB">
        <w:rPr>
          <w:rFonts w:ascii="微软雅黑" w:eastAsia="微软雅黑" w:hAnsi="微软雅黑"/>
          <w:b/>
          <w:sz w:val="18"/>
          <w:szCs w:val="18"/>
        </w:rPr>
        <w:t>抽象工厂模式指提供一个创建一系列相关或相互依赖对象的接口，无需指定它们的具体类</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客户端不依赖于产品类实例如何被创建和实现的细节，</w:t>
      </w:r>
      <w:r w:rsidRPr="008663BB">
        <w:rPr>
          <w:rFonts w:ascii="微软雅黑" w:eastAsia="微软雅黑" w:hAnsi="微软雅黑"/>
          <w:b/>
          <w:sz w:val="18"/>
          <w:szCs w:val="18"/>
        </w:rPr>
        <w:t>主要用于系统的产品有多于一个的产品族</w:t>
      </w:r>
      <w:r w:rsidRPr="00896C9D">
        <w:rPr>
          <w:rFonts w:ascii="微软雅黑" w:eastAsia="微软雅黑" w:hAnsi="微软雅黑"/>
          <w:sz w:val="18"/>
          <w:szCs w:val="18"/>
        </w:rPr>
        <w:t>，而系统只消费其中某一个产品族产品的情况。抽象工厂模式的缺点是</w:t>
      </w:r>
      <w:r w:rsidRPr="008663BB">
        <w:rPr>
          <w:rFonts w:ascii="微软雅黑" w:eastAsia="微软雅黑" w:hAnsi="微软雅黑"/>
          <w:b/>
          <w:sz w:val="18"/>
          <w:szCs w:val="18"/>
        </w:rPr>
        <w:t>不方便扩展产品族</w:t>
      </w:r>
      <w:r w:rsidRPr="00896C9D">
        <w:rPr>
          <w:rFonts w:ascii="微软雅黑" w:eastAsia="微软雅黑" w:hAnsi="微软雅黑"/>
          <w:sz w:val="18"/>
          <w:szCs w:val="18"/>
        </w:rPr>
        <w:t>，并且增加了系统的抽象性和理解难度。</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java.sql.Connection 接口就是一个抽象工厂，其中包括很多抽象产品如 Statement、Blob、Savepoint 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w:t>
      </w:r>
      <w:proofErr w:type="gramStart"/>
      <w:r w:rsidRPr="00896C9D">
        <w:rPr>
          <w:rFonts w:ascii="微软雅黑" w:eastAsia="微软雅黑" w:hAnsi="微软雅黑"/>
          <w:sz w:val="18"/>
          <w:szCs w:val="18"/>
        </w:rPr>
        <w:t>单例模式</w:t>
      </w:r>
      <w:proofErr w:type="gramEnd"/>
      <w:r w:rsidRPr="00896C9D">
        <w:rPr>
          <w:rFonts w:ascii="微软雅黑" w:eastAsia="微软雅黑" w:hAnsi="微软雅黑"/>
          <w:sz w:val="18"/>
          <w:szCs w:val="18"/>
        </w:rPr>
        <w:t>的特点是什么？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663BB">
        <w:rPr>
          <w:rFonts w:ascii="微软雅黑" w:eastAsia="微软雅黑" w:hAnsi="微软雅黑"/>
          <w:b/>
          <w:sz w:val="18"/>
          <w:szCs w:val="18"/>
        </w:rPr>
        <w:t>单例模式属</w:t>
      </w:r>
      <w:proofErr w:type="gramEnd"/>
      <w:r w:rsidRPr="008663BB">
        <w:rPr>
          <w:rFonts w:ascii="微软雅黑" w:eastAsia="微软雅黑" w:hAnsi="微软雅黑"/>
          <w:b/>
          <w:sz w:val="18"/>
          <w:szCs w:val="18"/>
        </w:rPr>
        <w:t>于创建型模式</w:t>
      </w:r>
      <w:r w:rsidRPr="00896C9D">
        <w:rPr>
          <w:rFonts w:ascii="微软雅黑" w:eastAsia="微软雅黑" w:hAnsi="微软雅黑"/>
          <w:sz w:val="18"/>
          <w:szCs w:val="18"/>
        </w:rPr>
        <w:t>，</w:t>
      </w:r>
      <w:r w:rsidRPr="008663BB">
        <w:rPr>
          <w:rFonts w:ascii="微软雅黑" w:eastAsia="微软雅黑" w:hAnsi="微软雅黑"/>
          <w:b/>
          <w:sz w:val="18"/>
          <w:szCs w:val="18"/>
        </w:rPr>
        <w:t>一个</w:t>
      </w:r>
      <w:proofErr w:type="gramStart"/>
      <w:r w:rsidRPr="008663BB">
        <w:rPr>
          <w:rFonts w:ascii="微软雅黑" w:eastAsia="微软雅黑" w:hAnsi="微软雅黑"/>
          <w:b/>
          <w:sz w:val="18"/>
          <w:szCs w:val="18"/>
        </w:rPr>
        <w:t>单例类</w:t>
      </w:r>
      <w:proofErr w:type="gramEnd"/>
      <w:r w:rsidRPr="008663BB">
        <w:rPr>
          <w:rFonts w:ascii="微软雅黑" w:eastAsia="微软雅黑" w:hAnsi="微软雅黑"/>
          <w:b/>
          <w:sz w:val="18"/>
          <w:szCs w:val="18"/>
        </w:rPr>
        <w:t>在任何情况下都只存在一个实例</w:t>
      </w:r>
      <w:r w:rsidRPr="00896C9D">
        <w:rPr>
          <w:rFonts w:ascii="微软雅黑" w:eastAsia="微软雅黑" w:hAnsi="微软雅黑"/>
          <w:sz w:val="18"/>
          <w:szCs w:val="18"/>
        </w:rPr>
        <w:t>，构造方法必须是私有的、由自己创建一个静态变量存储实例，对外提供一个静态公有方法获取实例。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优点是内存中只有一个实例，减少了开销，尤其是频繁创建和销毁实例的情况下并且可以避免对资源的多重占用。缺点是没有抽象层，难以扩展，与单一职责原则冲突。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Spring 的 ApplicationContext 创建的 Bean 实例</w:t>
      </w:r>
      <w:proofErr w:type="gramStart"/>
      <w:r w:rsidRPr="00896C9D">
        <w:rPr>
          <w:rFonts w:ascii="微软雅黑" w:eastAsia="微软雅黑" w:hAnsi="微软雅黑"/>
          <w:sz w:val="18"/>
          <w:szCs w:val="18"/>
        </w:rPr>
        <w:t>都是单例对象</w:t>
      </w:r>
      <w:proofErr w:type="gramEnd"/>
      <w:r w:rsidRPr="00896C9D">
        <w:rPr>
          <w:rFonts w:ascii="微软雅黑" w:eastAsia="微软雅黑" w:hAnsi="微软雅黑"/>
          <w:sz w:val="18"/>
          <w:szCs w:val="18"/>
        </w:rPr>
        <w:t>，还有 ServletContext、数据库连接池等也</w:t>
      </w:r>
      <w:proofErr w:type="gramStart"/>
      <w:r w:rsidRPr="00896C9D">
        <w:rPr>
          <w:rFonts w:ascii="微软雅黑" w:eastAsia="微软雅黑" w:hAnsi="微软雅黑"/>
          <w:sz w:val="18"/>
          <w:szCs w:val="18"/>
        </w:rPr>
        <w:t>都是单例模式</w:t>
      </w:r>
      <w:proofErr w:type="gramEnd"/>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w:t>
      </w:r>
      <w:proofErr w:type="gramStart"/>
      <w:r w:rsidRPr="00896C9D">
        <w:rPr>
          <w:rFonts w:ascii="微软雅黑" w:eastAsia="微软雅黑" w:hAnsi="微软雅黑"/>
          <w:sz w:val="18"/>
          <w:szCs w:val="18"/>
        </w:rPr>
        <w:t>单例模式</w:t>
      </w:r>
      <w:proofErr w:type="gramEnd"/>
      <w:r w:rsidRPr="00896C9D">
        <w:rPr>
          <w:rFonts w:ascii="微软雅黑" w:eastAsia="微软雅黑" w:hAnsi="微软雅黑"/>
          <w:sz w:val="18"/>
          <w:szCs w:val="18"/>
        </w:rPr>
        <w:t>有哪些实现？</w:t>
      </w:r>
    </w:p>
    <w:p w:rsidR="00482A2E" w:rsidRPr="00896C9D" w:rsidRDefault="00482A2E" w:rsidP="008663BB">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饿汉式：</w:t>
      </w:r>
      <w:r w:rsidRPr="00896C9D">
        <w:rPr>
          <w:rFonts w:ascii="微软雅黑" w:eastAsia="微软雅黑" w:hAnsi="微软雅黑"/>
          <w:sz w:val="18"/>
          <w:szCs w:val="18"/>
        </w:rPr>
        <w:t>在类加载时就初始化</w:t>
      </w:r>
      <w:proofErr w:type="gramStart"/>
      <w:r w:rsidRPr="00896C9D">
        <w:rPr>
          <w:rFonts w:ascii="微软雅黑" w:eastAsia="微软雅黑" w:hAnsi="微软雅黑"/>
          <w:sz w:val="18"/>
          <w:szCs w:val="18"/>
        </w:rPr>
        <w:t>创建单例对象</w:t>
      </w:r>
      <w:proofErr w:type="gramEnd"/>
      <w:r w:rsidRPr="00896C9D">
        <w:rPr>
          <w:rFonts w:ascii="微软雅黑" w:eastAsia="微软雅黑" w:hAnsi="微软雅黑"/>
          <w:sz w:val="18"/>
          <w:szCs w:val="18"/>
        </w:rPr>
        <w:t>，线程安全，但不管是否使用</w:t>
      </w:r>
      <w:proofErr w:type="gramStart"/>
      <w:r w:rsidRPr="00896C9D">
        <w:rPr>
          <w:rFonts w:ascii="微软雅黑" w:eastAsia="微软雅黑" w:hAnsi="微软雅黑"/>
          <w:sz w:val="18"/>
          <w:szCs w:val="18"/>
        </w:rPr>
        <w:t>都创建</w:t>
      </w:r>
      <w:proofErr w:type="gramEnd"/>
      <w:r w:rsidRPr="00896C9D">
        <w:rPr>
          <w:rFonts w:ascii="微软雅黑" w:eastAsia="微软雅黑" w:hAnsi="微软雅黑"/>
          <w:sz w:val="18"/>
          <w:szCs w:val="18"/>
        </w:rPr>
        <w:t>对象可能会浪费内存。</w:t>
      </w:r>
    </w:p>
    <w:tbl>
      <w:tblPr>
        <w:tblW w:w="0" w:type="auto"/>
        <w:tblCellSpacing w:w="0" w:type="dxa"/>
        <w:tblCellMar>
          <w:left w:w="0" w:type="dxa"/>
          <w:right w:w="0" w:type="dxa"/>
        </w:tblCellMar>
        <w:tblLook w:val="04A0" w:firstRow="1" w:lastRow="0" w:firstColumn="1" w:lastColumn="0" w:noHBand="0" w:noVBand="1"/>
      </w:tblPr>
      <w:tblGrid>
        <w:gridCol w:w="106"/>
        <w:gridCol w:w="5876"/>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HungrySingleton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HungrySingleton(){}</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HungrySingleton instance = new</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HungrySingleton();</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HungrySingleton getInstance()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instance;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8663BB">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懒汉式：</w:t>
      </w:r>
      <w:r w:rsidRPr="00896C9D">
        <w:rPr>
          <w:rFonts w:ascii="微软雅黑" w:eastAsia="微软雅黑" w:hAnsi="微软雅黑"/>
          <w:sz w:val="18"/>
          <w:szCs w:val="18"/>
        </w:rPr>
        <w:t>在外部调用时才会加载，线程不安全，可以加锁保证线程安全但效率低。</w:t>
      </w:r>
    </w:p>
    <w:tbl>
      <w:tblPr>
        <w:tblW w:w="0" w:type="auto"/>
        <w:tblCellSpacing w:w="0" w:type="dxa"/>
        <w:tblCellMar>
          <w:left w:w="0" w:type="dxa"/>
          <w:right w:w="0" w:type="dxa"/>
        </w:tblCellMar>
        <w:tblLook w:val="04A0" w:firstRow="1" w:lastRow="0" w:firstColumn="1" w:lastColumn="0" w:noHBand="0" w:noVBand="1"/>
      </w:tblPr>
      <w:tblGrid>
        <w:gridCol w:w="212"/>
        <w:gridCol w:w="3785"/>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LazySingleton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LazySingleton(){}</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LazySingleton instance;</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LazySingleton getInstance()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if(instance == null)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instance = new</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LazySingleton();</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instance;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8663BB">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双重检查锁：</w:t>
      </w:r>
      <w:r w:rsidRPr="00896C9D">
        <w:rPr>
          <w:rFonts w:ascii="微软雅黑" w:eastAsia="微软雅黑" w:hAnsi="微软雅黑"/>
          <w:sz w:val="18"/>
          <w:szCs w:val="18"/>
        </w:rPr>
        <w:t>使用 volatile 以及多重检查来减小锁范围，提升效率。</w:t>
      </w:r>
    </w:p>
    <w:tbl>
      <w:tblPr>
        <w:tblW w:w="0" w:type="auto"/>
        <w:tblCellSpacing w:w="0" w:type="dxa"/>
        <w:tblCellMar>
          <w:left w:w="0" w:type="dxa"/>
          <w:right w:w="0" w:type="dxa"/>
        </w:tblCellMar>
        <w:tblLook w:val="04A0" w:firstRow="1" w:lastRow="0" w:firstColumn="1" w:lastColumn="0" w:noHBand="0" w:noVBand="1"/>
      </w:tblPr>
      <w:tblGrid>
        <w:gridCol w:w="212"/>
        <w:gridCol w:w="4858"/>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16</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663BB">
              <w:rPr>
                <w:rStyle w:val="HTML"/>
                <w:rFonts w:ascii="微软雅黑" w:eastAsia="微软雅黑" w:hAnsi="微软雅黑"/>
                <w:b/>
                <w:sz w:val="18"/>
                <w:szCs w:val="18"/>
              </w:rPr>
              <w:t>volatile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 instance;</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 getInstance()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if(instance == null)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r w:rsidRPr="008663BB">
              <w:rPr>
                <w:rStyle w:val="HTML"/>
                <w:rFonts w:ascii="微软雅黑" w:eastAsia="微软雅黑" w:hAnsi="微软雅黑"/>
                <w:b/>
                <w:sz w:val="18"/>
                <w:szCs w:val="18"/>
              </w:rPr>
              <w:t>synchronized</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(DoubleCheckSingleton.class)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if</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(instance == null)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instance = new</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DoubleCheckSingleton();</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instance;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8663BB">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静态内部类：</w:t>
      </w:r>
      <w:r w:rsidRPr="00896C9D">
        <w:rPr>
          <w:rFonts w:ascii="微软雅黑" w:eastAsia="微软雅黑" w:hAnsi="微软雅黑"/>
          <w:sz w:val="18"/>
          <w:szCs w:val="18"/>
        </w:rPr>
        <w:t>同时解决饿汉式的内存浪费问题和懒汉式的线程安全问题。</w:t>
      </w:r>
    </w:p>
    <w:tbl>
      <w:tblPr>
        <w:tblW w:w="0" w:type="auto"/>
        <w:tblCellSpacing w:w="0" w:type="dxa"/>
        <w:tblCellMar>
          <w:left w:w="0" w:type="dxa"/>
          <w:right w:w="0" w:type="dxa"/>
        </w:tblCellMar>
        <w:tblLook w:val="04A0" w:firstRow="1" w:lastRow="0" w:firstColumn="1" w:lastColumn="0" w:noHBand="0" w:noVBand="1"/>
      </w:tblPr>
      <w:tblGrid>
        <w:gridCol w:w="212"/>
        <w:gridCol w:w="6154"/>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4</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5</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6</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7</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8</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9</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10</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11</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class</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StaticSingleton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StaticSingleton(){}</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StaticSingleton getInstance()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return</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StaticClass.instance;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r w:rsidRPr="008663BB">
              <w:rPr>
                <w:rStyle w:val="HTML"/>
                <w:rFonts w:ascii="微软雅黑" w:eastAsia="微软雅黑" w:hAnsi="微软雅黑"/>
                <w:b/>
                <w:sz w:val="18"/>
                <w:szCs w:val="18"/>
              </w:rPr>
              <w:t>private</w:t>
            </w:r>
            <w:r w:rsidRPr="008663BB">
              <w:rPr>
                <w:rFonts w:ascii="微软雅黑" w:eastAsia="微软雅黑" w:hAnsi="微软雅黑"/>
                <w:b/>
                <w:sz w:val="18"/>
                <w:szCs w:val="18"/>
              </w:rPr>
              <w:t xml:space="preserve"> </w:t>
            </w:r>
            <w:r w:rsidRPr="008663BB">
              <w:rPr>
                <w:rStyle w:val="HTML"/>
                <w:rFonts w:ascii="微软雅黑" w:eastAsia="微软雅黑" w:hAnsi="微软雅黑"/>
                <w:b/>
                <w:sz w:val="18"/>
                <w:szCs w:val="18"/>
              </w:rPr>
              <w:t>static</w:t>
            </w:r>
            <w:r w:rsidRPr="008663BB">
              <w:rPr>
                <w:rFonts w:ascii="微软雅黑" w:eastAsia="微软雅黑" w:hAnsi="微软雅黑"/>
                <w:b/>
                <w:sz w:val="18"/>
                <w:szCs w:val="18"/>
              </w:rPr>
              <w:t xml:space="preserve"> </w:t>
            </w:r>
            <w:r w:rsidRPr="008663BB">
              <w:rPr>
                <w:rStyle w:val="HTML"/>
                <w:rFonts w:ascii="微软雅黑" w:eastAsia="微软雅黑" w:hAnsi="微软雅黑"/>
                <w:b/>
                <w:sz w:val="18"/>
                <w:szCs w:val="18"/>
              </w:rPr>
              <w:t>class</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StaticClass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private</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final</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StaticSingleton instance = new</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StaticSingleton();</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8663BB">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枚举：</w:t>
      </w:r>
      <w:r w:rsidRPr="00896C9D">
        <w:rPr>
          <w:rFonts w:ascii="微软雅黑" w:eastAsia="微软雅黑" w:hAnsi="微软雅黑"/>
          <w:sz w:val="18"/>
          <w:szCs w:val="18"/>
        </w:rPr>
        <w:t>《Effective Java》提倡的方式，</w:t>
      </w:r>
      <w:r w:rsidRPr="008663BB">
        <w:rPr>
          <w:rFonts w:ascii="微软雅黑" w:eastAsia="微软雅黑" w:hAnsi="微软雅黑"/>
          <w:b/>
          <w:sz w:val="18"/>
          <w:szCs w:val="18"/>
        </w:rPr>
        <w:t>不仅能避免线程安全问题，还能防止反序列化重新创建新的对象，绝对防止多次实例化</w:t>
      </w:r>
      <w:r w:rsidRPr="00896C9D">
        <w:rPr>
          <w:rFonts w:ascii="微软雅黑" w:eastAsia="微软雅黑" w:hAnsi="微软雅黑"/>
          <w:sz w:val="18"/>
          <w:szCs w:val="18"/>
        </w:rPr>
        <w:t>，也能防止反射</w:t>
      </w:r>
      <w:proofErr w:type="gramStart"/>
      <w:r w:rsidRPr="00896C9D">
        <w:rPr>
          <w:rFonts w:ascii="微软雅黑" w:eastAsia="微软雅黑" w:hAnsi="微软雅黑"/>
          <w:sz w:val="18"/>
          <w:szCs w:val="18"/>
        </w:rPr>
        <w:t>破解单例的</w:t>
      </w:r>
      <w:proofErr w:type="gramEnd"/>
      <w:r w:rsidRPr="00896C9D">
        <w:rPr>
          <w:rFonts w:ascii="微软雅黑" w:eastAsia="微软雅黑" w:hAnsi="微软雅黑"/>
          <w:sz w:val="18"/>
          <w:szCs w:val="18"/>
        </w:rPr>
        <w:t>问题。</w:t>
      </w:r>
    </w:p>
    <w:tbl>
      <w:tblPr>
        <w:tblW w:w="0" w:type="auto"/>
        <w:tblCellSpacing w:w="0" w:type="dxa"/>
        <w:tblCellMar>
          <w:left w:w="0" w:type="dxa"/>
          <w:right w:w="0" w:type="dxa"/>
        </w:tblCellMar>
        <w:tblLook w:val="04A0" w:firstRow="1" w:lastRow="0" w:firstColumn="1" w:lastColumn="0" w:noHBand="0" w:noVBand="1"/>
      </w:tblPr>
      <w:tblGrid>
        <w:gridCol w:w="106"/>
        <w:gridCol w:w="2548"/>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3</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public</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enum</w:t>
            </w:r>
            <w:r w:rsidRPr="00896C9D">
              <w:rPr>
                <w:rFonts w:ascii="微软雅黑" w:eastAsia="微软雅黑" w:hAnsi="微软雅黑"/>
                <w:sz w:val="18"/>
                <w:szCs w:val="18"/>
              </w:rPr>
              <w:t xml:space="preserve"> </w:t>
            </w:r>
            <w:r w:rsidRPr="00896C9D">
              <w:rPr>
                <w:rStyle w:val="HTML"/>
                <w:rFonts w:ascii="微软雅黑" w:eastAsia="微软雅黑" w:hAnsi="微软雅黑"/>
                <w:sz w:val="18"/>
                <w:szCs w:val="18"/>
              </w:rPr>
              <w:t>EnumSingleton {</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    INSTANCE;</w:t>
            </w:r>
          </w:p>
          <w:p w:rsidR="00482A2E" w:rsidRPr="00896C9D" w:rsidRDefault="00482A2E" w:rsidP="00141450">
            <w:pPr>
              <w:spacing w:line="20" w:lineRule="atLeast"/>
              <w:rPr>
                <w:rFonts w:ascii="微软雅黑" w:eastAsia="微软雅黑" w:hAnsi="微软雅黑"/>
                <w:sz w:val="18"/>
                <w:szCs w:val="18"/>
              </w:rPr>
            </w:pPr>
            <w:r w:rsidRPr="00896C9D">
              <w:rPr>
                <w:rStyle w:val="HTML"/>
                <w:rFonts w:ascii="微软雅黑" w:eastAsia="微软雅黑" w:hAnsi="微软雅黑"/>
                <w:sz w:val="18"/>
                <w:szCs w:val="18"/>
              </w:rPr>
              <w:t>}</w:t>
            </w:r>
          </w:p>
        </w:tc>
      </w:tr>
    </w:tbl>
    <w:p w:rsidR="00482A2E" w:rsidRPr="00896C9D" w:rsidRDefault="00482A2E" w:rsidP="00141450">
      <w:pPr>
        <w:spacing w:line="20" w:lineRule="atLeast"/>
        <w:rPr>
          <w:rFonts w:ascii="微软雅黑" w:eastAsia="微软雅黑" w:hAnsi="微软雅黑" w:hint="eastAsia"/>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Q8：讲一讲代理模式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代理模式属于</w:t>
      </w:r>
      <w:r w:rsidRPr="008663BB">
        <w:rPr>
          <w:rFonts w:ascii="微软雅黑" w:eastAsia="微软雅黑" w:hAnsi="微软雅黑"/>
          <w:b/>
          <w:sz w:val="18"/>
          <w:szCs w:val="18"/>
        </w:rPr>
        <w:t>结构型模式</w:t>
      </w:r>
      <w:r w:rsidRPr="00896C9D">
        <w:rPr>
          <w:rFonts w:ascii="微软雅黑" w:eastAsia="微软雅黑" w:hAnsi="微软雅黑"/>
          <w:sz w:val="18"/>
          <w:szCs w:val="18"/>
        </w:rPr>
        <w:t>，为其他对象提供一种代理以控制对这个对象的访问。优点是可以增强目标对象的功能，降低代码耦合度，扩展性好。缺点是在客户端和目标对象之间增加代理对象会导致请求处理速度变慢，增加系统复杂度。</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Spring 利用动态代理实现 AOP，如果 Bean 实现了接口就使用 JDK 代理，否则使用 CGLib 代理。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静态代理：</w:t>
      </w:r>
      <w:r w:rsidRPr="00896C9D">
        <w:rPr>
          <w:rFonts w:ascii="微软雅黑" w:eastAsia="微软雅黑" w:hAnsi="微软雅黑"/>
          <w:sz w:val="18"/>
          <w:szCs w:val="18"/>
        </w:rPr>
        <w:t>代理对象持有被代理对象的引用，调用代理对象方法时也会调用被代理对象的方法，但是会在被代理对象方法的前后增加其他逻辑。需要手动完成，在程序运行前就已经存在代理类的字节码文件，代理类和被代理类的关系在运行前就已经确定了。 缺点是一个代理类只能为一个目标服务，如果要服务多种类型会增加工作量。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动态代理：</w:t>
      </w:r>
      <w:r w:rsidRPr="00896C9D">
        <w:rPr>
          <w:rFonts w:ascii="微软雅黑" w:eastAsia="微软雅黑" w:hAnsi="微软雅黑"/>
          <w:sz w:val="18"/>
          <w:szCs w:val="18"/>
        </w:rPr>
        <w:t xml:space="preserve">动态代理在程序运行时通过反射创建具体的代理类，代理类和被代理类的关系在运行前是不确定的。动态代理的适用性更强，主要分为 </w:t>
      </w:r>
      <w:r w:rsidRPr="008663BB">
        <w:rPr>
          <w:rFonts w:ascii="微软雅黑" w:eastAsia="微软雅黑" w:hAnsi="微软雅黑"/>
          <w:b/>
          <w:sz w:val="18"/>
          <w:szCs w:val="18"/>
        </w:rPr>
        <w:t>JDK 动态代理</w:t>
      </w:r>
      <w:r w:rsidRPr="00896C9D">
        <w:rPr>
          <w:rFonts w:ascii="微软雅黑" w:eastAsia="微软雅黑" w:hAnsi="微软雅黑"/>
          <w:sz w:val="18"/>
          <w:szCs w:val="18"/>
        </w:rPr>
        <w:t xml:space="preserve">和 </w:t>
      </w:r>
      <w:r w:rsidRPr="008663BB">
        <w:rPr>
          <w:rFonts w:ascii="微软雅黑" w:eastAsia="微软雅黑" w:hAnsi="微软雅黑"/>
          <w:b/>
          <w:sz w:val="18"/>
          <w:szCs w:val="18"/>
        </w:rPr>
        <w:t>CGLib 动态代理</w:t>
      </w:r>
      <w:r w:rsidRPr="00896C9D">
        <w:rPr>
          <w:rFonts w:ascii="微软雅黑" w:eastAsia="微软雅黑" w:hAnsi="微软雅黑"/>
          <w:sz w:val="18"/>
          <w:szCs w:val="18"/>
        </w:rPr>
        <w:t>。</w:t>
      </w:r>
    </w:p>
    <w:p w:rsidR="00482A2E" w:rsidRPr="00896C9D" w:rsidRDefault="00482A2E" w:rsidP="00141450">
      <w:pPr>
        <w:widowControl/>
        <w:numPr>
          <w:ilvl w:val="0"/>
          <w:numId w:val="19"/>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JDK 动态代理：</w:t>
      </w:r>
      <w:r w:rsidRPr="00896C9D">
        <w:rPr>
          <w:rFonts w:ascii="微软雅黑" w:eastAsia="微软雅黑" w:hAnsi="微软雅黑"/>
          <w:sz w:val="18"/>
          <w:szCs w:val="18"/>
        </w:rPr>
        <w:t xml:space="preserve">通过 </w:t>
      </w:r>
      <w:r w:rsidRPr="008663BB">
        <w:rPr>
          <w:rStyle w:val="HTML"/>
          <w:rFonts w:ascii="微软雅黑" w:eastAsia="微软雅黑" w:hAnsi="微软雅黑"/>
          <w:b/>
          <w:sz w:val="18"/>
          <w:szCs w:val="18"/>
        </w:rPr>
        <w:t>Proxy</w:t>
      </w:r>
      <w:r w:rsidRPr="008663BB">
        <w:rPr>
          <w:rFonts w:ascii="微软雅黑" w:eastAsia="微软雅黑" w:hAnsi="微软雅黑"/>
          <w:b/>
          <w:sz w:val="18"/>
          <w:szCs w:val="18"/>
        </w:rPr>
        <w:t xml:space="preserve"> 类的 </w:t>
      </w:r>
      <w:r w:rsidRPr="008663BB">
        <w:rPr>
          <w:rStyle w:val="HTML"/>
          <w:rFonts w:ascii="微软雅黑" w:eastAsia="微软雅黑" w:hAnsi="微软雅黑"/>
          <w:b/>
          <w:sz w:val="18"/>
          <w:szCs w:val="18"/>
        </w:rPr>
        <w:t>newInstance</w:t>
      </w:r>
      <w:r w:rsidRPr="00896C9D">
        <w:rPr>
          <w:rFonts w:ascii="微软雅黑" w:eastAsia="微软雅黑" w:hAnsi="微软雅黑"/>
          <w:sz w:val="18"/>
          <w:szCs w:val="18"/>
        </w:rPr>
        <w:t xml:space="preserve"> 方法获取一个动态代理对象，需要传入三个参数，被代理对象的类加载器、被代理对象实现的接口，以及一个 </w:t>
      </w:r>
      <w:bookmarkStart w:id="7" w:name="_GoBack"/>
      <w:r w:rsidRPr="008663BB">
        <w:rPr>
          <w:rStyle w:val="HTML"/>
          <w:rFonts w:ascii="微软雅黑" w:eastAsia="微软雅黑" w:hAnsi="微软雅黑"/>
          <w:b/>
          <w:sz w:val="18"/>
          <w:szCs w:val="18"/>
        </w:rPr>
        <w:t>InvocationHandler</w:t>
      </w:r>
      <w:r w:rsidRPr="008663BB">
        <w:rPr>
          <w:rFonts w:ascii="微软雅黑" w:eastAsia="微软雅黑" w:hAnsi="微软雅黑"/>
          <w:b/>
          <w:sz w:val="18"/>
          <w:szCs w:val="18"/>
        </w:rPr>
        <w:t xml:space="preserve"> </w:t>
      </w:r>
      <w:bookmarkEnd w:id="7"/>
      <w:r w:rsidRPr="00896C9D">
        <w:rPr>
          <w:rFonts w:ascii="微软雅黑" w:eastAsia="微软雅黑" w:hAnsi="微软雅黑"/>
          <w:sz w:val="18"/>
          <w:szCs w:val="18"/>
        </w:rPr>
        <w:t xml:space="preserve">调用处理器来指明具体的逻辑，相比静态代理的优势是接口中声明的所有方法都被转移到 </w:t>
      </w:r>
      <w:r w:rsidRPr="00896C9D">
        <w:rPr>
          <w:rStyle w:val="HTML"/>
          <w:rFonts w:ascii="微软雅黑" w:eastAsia="微软雅黑" w:hAnsi="微软雅黑"/>
          <w:sz w:val="18"/>
          <w:szCs w:val="18"/>
        </w:rPr>
        <w:t>InvocationHandler</w:t>
      </w:r>
      <w:r w:rsidRPr="00896C9D">
        <w:rPr>
          <w:rFonts w:ascii="微软雅黑" w:eastAsia="微软雅黑" w:hAnsi="微软雅黑"/>
          <w:sz w:val="18"/>
          <w:szCs w:val="18"/>
        </w:rPr>
        <w:t xml:space="preserve"> 的 </w:t>
      </w:r>
      <w:r w:rsidRPr="00896C9D">
        <w:rPr>
          <w:rStyle w:val="HTML"/>
          <w:rFonts w:ascii="微软雅黑" w:eastAsia="微软雅黑" w:hAnsi="微软雅黑"/>
          <w:sz w:val="18"/>
          <w:szCs w:val="18"/>
        </w:rPr>
        <w:t>invoke</w:t>
      </w:r>
      <w:r w:rsidRPr="00896C9D">
        <w:rPr>
          <w:rFonts w:ascii="微软雅黑" w:eastAsia="微软雅黑" w:hAnsi="微软雅黑"/>
          <w:sz w:val="18"/>
          <w:szCs w:val="18"/>
        </w:rPr>
        <w:t xml:space="preserve"> 方法集中处理。 </w:t>
      </w:r>
    </w:p>
    <w:p w:rsidR="00482A2E" w:rsidRPr="005F3DED" w:rsidRDefault="00482A2E" w:rsidP="00141450">
      <w:pPr>
        <w:widowControl/>
        <w:numPr>
          <w:ilvl w:val="0"/>
          <w:numId w:val="19"/>
        </w:numPr>
        <w:spacing w:line="20" w:lineRule="atLeast"/>
        <w:jc w:val="left"/>
        <w:rPr>
          <w:rFonts w:ascii="微软雅黑" w:eastAsia="微软雅黑" w:hAnsi="微软雅黑"/>
          <w:sz w:val="18"/>
          <w:szCs w:val="18"/>
        </w:rPr>
      </w:pPr>
      <w:r w:rsidRPr="00896C9D">
        <w:rPr>
          <w:rStyle w:val="a6"/>
          <w:rFonts w:ascii="微软雅黑" w:eastAsia="微软雅黑" w:hAnsi="微软雅黑"/>
          <w:sz w:val="18"/>
          <w:szCs w:val="18"/>
        </w:rPr>
        <w:t>CGLib 动态代理：</w:t>
      </w:r>
      <w:r w:rsidRPr="00896C9D">
        <w:rPr>
          <w:rFonts w:ascii="微软雅黑" w:eastAsia="微软雅黑" w:hAnsi="微软雅黑"/>
          <w:sz w:val="18"/>
          <w:szCs w:val="18"/>
        </w:rPr>
        <w:t xml:space="preserve">JDK 动态代理要求实现被代理对象的接口，而 CGLib 要求继承被代理对象，如果一个类是 final 类则不能使用 CGLib 代理。两种代理都在运行期生成字节码，JDK 动态代理直接写字节码，而 CGLib 动态代理使用 ASM 框架写字节码，ASM 的目的是生成、转换和分析以字节数组表示的已编译 Java 类。 JDK 动态代理调用代理方法通过反射机制实现，而 GCLib 动态代理通过 FastClass 机制直接调用方法，它为代理类和被代理类各生成一个类，该类为代理类和被代理类的方法分配一个 int 参数，调用方法时可以直接定位，因此调用效率更高。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Q9：讲一讲</w:t>
      </w:r>
      <w:proofErr w:type="gramStart"/>
      <w:r w:rsidRPr="00896C9D">
        <w:rPr>
          <w:rFonts w:ascii="微软雅黑" w:eastAsia="微软雅黑" w:hAnsi="微软雅黑"/>
          <w:sz w:val="18"/>
          <w:szCs w:val="18"/>
        </w:rPr>
        <w:t>装饰器</w:t>
      </w:r>
      <w:proofErr w:type="gramEnd"/>
      <w:r w:rsidRPr="00896C9D">
        <w:rPr>
          <w:rFonts w:ascii="微软雅黑" w:eastAsia="微软雅黑" w:hAnsi="微软雅黑"/>
          <w:sz w:val="18"/>
          <w:szCs w:val="18"/>
        </w:rPr>
        <w:t>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装饰器</w:t>
      </w:r>
      <w:proofErr w:type="gramEnd"/>
      <w:r w:rsidRPr="00896C9D">
        <w:rPr>
          <w:rFonts w:ascii="微软雅黑" w:eastAsia="微软雅黑" w:hAnsi="微软雅黑"/>
          <w:sz w:val="18"/>
          <w:szCs w:val="18"/>
        </w:rPr>
        <w:t>模式属于结构型模式，在不改变原有对象的基础上将功能附加到对象，相比继承可以更加灵活地扩展原有对象的功能。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适合的场景：在不想增加很多子类的前提下扩展一个类的功能。</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java.io 包中，InputStream 字节输入流通过</w:t>
      </w:r>
      <w:proofErr w:type="gramStart"/>
      <w:r w:rsidRPr="00896C9D">
        <w:rPr>
          <w:rFonts w:ascii="微软雅黑" w:eastAsia="微软雅黑" w:hAnsi="微软雅黑"/>
          <w:sz w:val="18"/>
          <w:szCs w:val="18"/>
        </w:rPr>
        <w:t>装饰器</w:t>
      </w:r>
      <w:proofErr w:type="gramEnd"/>
      <w:r w:rsidRPr="00896C9D">
        <w:rPr>
          <w:rFonts w:ascii="微软雅黑" w:eastAsia="微软雅黑" w:hAnsi="微软雅黑"/>
          <w:sz w:val="18"/>
          <w:szCs w:val="18"/>
        </w:rPr>
        <w:t xml:space="preserve"> BufferedInputStream 增强为缓冲字节输入流。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Q10：</w:t>
      </w: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和动态代理的区别？</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的关注点在于给对象动态添加方法，而动态代理更注重对象的访问控制。动态代理通常会在代理类中创建被代理对象的实例，而</w:t>
      </w: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会将装饰者作为构造方法的参数。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Q11：讲一讲适配器模式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适配器模式属于结构型模式，它作为两个不兼容接口之间的桥梁，结合了两个独立接口的功能，将一个类的接口转换成另外一个接口使得原本由于接口不兼容而不能一起工作的类可以一起工作。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缺点是过多使用适配器会让系统非常混乱，不易整体把握。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java.io 包中，InputStream 字节输入流通过适配器 InputStreamReader 转换为 Reader 字符输入流。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Spring MVC 中的 HandlerAdapter，由于 handler 有很多种形式，包括 Controller、HttpRequestHandler、Servlet 等，但调用方式又是确定的，因此需要适配器来进行处理，根据适配规则调用 handle 方法。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Arrays.asList 方法，将数组转换为对应的集合（注意不能使用修改集合的方法，因为返回的 ArrayList 是 Arrays 的一个内部类）。</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Q12：适配器模式和和</w:t>
      </w: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以及代理模式的区别？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适配器模式没有层级关系，适配器和被适配者没有必然连续，满足 has-a 的关系，解决不兼容的问题，是一种后置考虑。</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装饰器模式</w:t>
      </w:r>
      <w:proofErr w:type="gramEnd"/>
      <w:r w:rsidRPr="00896C9D">
        <w:rPr>
          <w:rFonts w:ascii="微软雅黑" w:eastAsia="微软雅黑" w:hAnsi="微软雅黑"/>
          <w:sz w:val="18"/>
          <w:szCs w:val="18"/>
        </w:rPr>
        <w:t>具有层级关系，</w:t>
      </w:r>
      <w:proofErr w:type="gramStart"/>
      <w:r w:rsidRPr="00896C9D">
        <w:rPr>
          <w:rFonts w:ascii="微软雅黑" w:eastAsia="微软雅黑" w:hAnsi="微软雅黑"/>
          <w:sz w:val="18"/>
          <w:szCs w:val="18"/>
        </w:rPr>
        <w:t>装饰器</w:t>
      </w:r>
      <w:proofErr w:type="gramEnd"/>
      <w:r w:rsidRPr="00896C9D">
        <w:rPr>
          <w:rFonts w:ascii="微软雅黑" w:eastAsia="微软雅黑" w:hAnsi="微软雅黑"/>
          <w:sz w:val="18"/>
          <w:szCs w:val="18"/>
        </w:rPr>
        <w:t>与被装饰者实现同一个接口，满足 is-a 的关系，注重覆盖和扩展，是一种前置考虑。</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适配器模式主要改变所考虑对象的接口，而代理模式不能改变所代理类的接口。</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Q13：讲一讲策略模式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策略模式属于行为型模式，定义了一系列</w:t>
      </w:r>
      <w:hyperlink r:id="rId198"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并封装起来，之间可以互相替换。策略模式主要解决在有多种</w:t>
      </w:r>
      <w:hyperlink r:id="rId199"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相似的情况下，使用 if/else 所带来的难以维护。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优点是</w:t>
      </w:r>
      <w:hyperlink r:id="rId200"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可以自由切换，可以避免使用多重条件判断并且扩展性良好，缺点是策略类会增多并且所有</w:t>
      </w:r>
      <w:proofErr w:type="gramStart"/>
      <w:r w:rsidRPr="00896C9D">
        <w:rPr>
          <w:rFonts w:ascii="微软雅黑" w:eastAsia="微软雅黑" w:hAnsi="微软雅黑"/>
          <w:sz w:val="18"/>
          <w:szCs w:val="18"/>
        </w:rPr>
        <w:t>策略类都需要</w:t>
      </w:r>
      <w:proofErr w:type="gramEnd"/>
      <w:r w:rsidRPr="00896C9D">
        <w:rPr>
          <w:rFonts w:ascii="微软雅黑" w:eastAsia="微软雅黑" w:hAnsi="微软雅黑"/>
          <w:sz w:val="18"/>
          <w:szCs w:val="18"/>
        </w:rPr>
        <w:t>对外暴露。</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在集合框架中，经常需要通过构造方法传入一个比较器 Comparator 进行比较</w:t>
      </w:r>
      <w:hyperlink r:id="rId20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。Comparator 就是一个抽象策略，一个</w:t>
      </w:r>
      <w:proofErr w:type="gramStart"/>
      <w:r w:rsidRPr="00896C9D">
        <w:rPr>
          <w:rFonts w:ascii="微软雅黑" w:eastAsia="微软雅黑" w:hAnsi="微软雅黑"/>
          <w:sz w:val="18"/>
          <w:szCs w:val="18"/>
        </w:rPr>
        <w:t>类通过</w:t>
      </w:r>
      <w:proofErr w:type="gramEnd"/>
      <w:r w:rsidRPr="00896C9D">
        <w:rPr>
          <w:rFonts w:ascii="微软雅黑" w:eastAsia="微软雅黑" w:hAnsi="微软雅黑"/>
          <w:sz w:val="18"/>
          <w:szCs w:val="18"/>
        </w:rPr>
        <w:t>实现该接口并重写 compare 方法成为具体策略类。</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创建线程池时，需要传入拒绝策略，当创建新线程使当前运行的</w:t>
      </w:r>
      <w:proofErr w:type="gramStart"/>
      <w:r w:rsidRPr="00896C9D">
        <w:rPr>
          <w:rFonts w:ascii="微软雅黑" w:eastAsia="微软雅黑" w:hAnsi="微软雅黑"/>
          <w:sz w:val="18"/>
          <w:szCs w:val="18"/>
        </w:rPr>
        <w:t>线程数</w:t>
      </w:r>
      <w:proofErr w:type="gramEnd"/>
      <w:r w:rsidRPr="00896C9D">
        <w:rPr>
          <w:rFonts w:ascii="微软雅黑" w:eastAsia="微软雅黑" w:hAnsi="微软雅黑"/>
          <w:sz w:val="18"/>
          <w:szCs w:val="18"/>
        </w:rPr>
        <w:t>超过 maximumPoolSize 时会使用相应的拒绝策略处理。</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Q14：讲一讲模板模式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模板模式属于行为型模式，使子类可以在不改变</w:t>
      </w:r>
      <w:hyperlink r:id="rId202"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结构的情况下重新定义</w:t>
      </w:r>
      <w:hyperlink r:id="rId203" w:tgtFrame="_blank" w:history="1">
        <w:r w:rsidRPr="00896C9D">
          <w:rPr>
            <w:rStyle w:val="a4"/>
            <w:rFonts w:ascii="微软雅黑" w:eastAsia="微软雅黑" w:hAnsi="微软雅黑"/>
            <w:sz w:val="18"/>
            <w:szCs w:val="18"/>
          </w:rPr>
          <w:t>算法</w:t>
        </w:r>
      </w:hyperlink>
      <w:r w:rsidRPr="00896C9D">
        <w:rPr>
          <w:rFonts w:ascii="微软雅黑" w:eastAsia="微软雅黑" w:hAnsi="微软雅黑"/>
          <w:sz w:val="18"/>
          <w:szCs w:val="18"/>
        </w:rPr>
        <w:t>的某些步骤，适用于抽取子类重复代码到</w:t>
      </w:r>
      <w:proofErr w:type="gramStart"/>
      <w:r w:rsidRPr="00896C9D">
        <w:rPr>
          <w:rFonts w:ascii="微软雅黑" w:eastAsia="微软雅黑" w:hAnsi="微软雅黑"/>
          <w:sz w:val="18"/>
          <w:szCs w:val="18"/>
        </w:rPr>
        <w:t>公共父类</w:t>
      </w:r>
      <w:proofErr w:type="gramEnd"/>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优点是可以封装固定不变的部分，扩展可变的部分。缺点是每一个不同实现都需要一个子类维护，会增加类的数量。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为防止恶意操作，一般模板方法都以 final 修饰。</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HttpServlet 定义了一套处理 HTTP 请求的模板，service 方法为模板方法，定义了处理HTTP请求的基本流程，doXXX 等方法为基本方法，根据请求方法的类型做相应的处理，子类可重写这些方法。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Q15：讲一讲观察者模式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2E0DB9">
        <w:rPr>
          <w:rFonts w:ascii="微软雅黑" w:eastAsia="微软雅黑" w:hAnsi="微软雅黑"/>
          <w:b/>
          <w:sz w:val="18"/>
          <w:szCs w:val="18"/>
        </w:rPr>
        <w:t>观察者模式</w:t>
      </w:r>
      <w:r w:rsidRPr="00896C9D">
        <w:rPr>
          <w:rFonts w:ascii="微软雅黑" w:eastAsia="微软雅黑" w:hAnsi="微软雅黑"/>
          <w:sz w:val="18"/>
          <w:szCs w:val="18"/>
        </w:rPr>
        <w:t>属于</w:t>
      </w:r>
      <w:r w:rsidRPr="002E0DB9">
        <w:rPr>
          <w:rFonts w:ascii="微软雅黑" w:eastAsia="微软雅黑" w:hAnsi="微软雅黑"/>
          <w:b/>
          <w:sz w:val="18"/>
          <w:szCs w:val="18"/>
        </w:rPr>
        <w:t>行为型模式</w:t>
      </w:r>
      <w:r w:rsidRPr="00896C9D">
        <w:rPr>
          <w:rFonts w:ascii="微软雅黑" w:eastAsia="微软雅黑" w:hAnsi="微软雅黑"/>
          <w:sz w:val="18"/>
          <w:szCs w:val="18"/>
        </w:rPr>
        <w:t>，也叫发布订阅模式，定义对象间的一种</w:t>
      </w:r>
      <w:r w:rsidRPr="002E0DB9">
        <w:rPr>
          <w:rFonts w:ascii="微软雅黑" w:eastAsia="微软雅黑" w:hAnsi="微软雅黑"/>
          <w:b/>
          <w:sz w:val="18"/>
          <w:szCs w:val="18"/>
        </w:rPr>
        <w:t>一对多</w:t>
      </w:r>
      <w:r w:rsidRPr="00896C9D">
        <w:rPr>
          <w:rFonts w:ascii="微软雅黑" w:eastAsia="微软雅黑" w:hAnsi="微软雅黑"/>
          <w:sz w:val="18"/>
          <w:szCs w:val="18"/>
        </w:rPr>
        <w:t>的依赖关系，</w:t>
      </w:r>
      <w:r w:rsidRPr="002E0DB9">
        <w:rPr>
          <w:rFonts w:ascii="微软雅黑" w:eastAsia="微软雅黑" w:hAnsi="微软雅黑"/>
          <w:b/>
          <w:sz w:val="18"/>
          <w:szCs w:val="18"/>
        </w:rPr>
        <w:t>当一个对象的状态发生改变时，所有依赖于它的对象都得到通知并被自动更新</w:t>
      </w:r>
      <w:r w:rsidRPr="00896C9D">
        <w:rPr>
          <w:rFonts w:ascii="微软雅黑" w:eastAsia="微软雅黑" w:hAnsi="微软雅黑"/>
          <w:sz w:val="18"/>
          <w:szCs w:val="18"/>
        </w:rPr>
        <w:t>。主要解决一个对象状态改变给其他对象通知的问题，缺点是如果被观察</w:t>
      </w:r>
      <w:proofErr w:type="gramStart"/>
      <w:r w:rsidRPr="00896C9D">
        <w:rPr>
          <w:rFonts w:ascii="微软雅黑" w:eastAsia="微软雅黑" w:hAnsi="微软雅黑"/>
          <w:sz w:val="18"/>
          <w:szCs w:val="18"/>
        </w:rPr>
        <w:t>者对象</w:t>
      </w:r>
      <w:proofErr w:type="gramEnd"/>
      <w:r w:rsidRPr="00896C9D">
        <w:rPr>
          <w:rFonts w:ascii="微软雅黑" w:eastAsia="微软雅黑" w:hAnsi="微软雅黑"/>
          <w:sz w:val="18"/>
          <w:szCs w:val="18"/>
        </w:rPr>
        <w:t>有很多的直接和间接观察者的话通知很耗时， 如果存在循环依赖的话可能导致系统崩溃，另外观察者无法知道目标对象具体是怎么发生变化的。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ServletContextListener 能够监听 ServletContext 对象的生命周期，实际上就是监听 Web 应用。当 Servlet 容器启动 Web 应用时调用 </w:t>
      </w:r>
      <w:r w:rsidRPr="00896C9D">
        <w:rPr>
          <w:rStyle w:val="HTML"/>
          <w:rFonts w:ascii="微软雅黑" w:eastAsia="微软雅黑" w:hAnsi="微软雅黑"/>
          <w:sz w:val="18"/>
          <w:szCs w:val="18"/>
        </w:rPr>
        <w:t>contextInitialized</w:t>
      </w:r>
      <w:r w:rsidRPr="00896C9D">
        <w:rPr>
          <w:rFonts w:ascii="微软雅黑" w:eastAsia="微软雅黑" w:hAnsi="微软雅黑"/>
          <w:sz w:val="18"/>
          <w:szCs w:val="18"/>
        </w:rPr>
        <w:t xml:space="preserve"> 方法，终止时调用 </w:t>
      </w:r>
      <w:r w:rsidRPr="00896C9D">
        <w:rPr>
          <w:rStyle w:val="HTML"/>
          <w:rFonts w:ascii="微软雅黑" w:eastAsia="微软雅黑" w:hAnsi="微软雅黑"/>
          <w:sz w:val="18"/>
          <w:szCs w:val="18"/>
        </w:rPr>
        <w:t>contextDestroyed</w:t>
      </w:r>
      <w:r w:rsidRPr="00896C9D">
        <w:rPr>
          <w:rFonts w:ascii="微软雅黑" w:eastAsia="微软雅黑" w:hAnsi="微软雅黑"/>
          <w:sz w:val="18"/>
          <w:szCs w:val="18"/>
        </w:rPr>
        <w:t xml:space="preserve"> 方法。</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MySQL 33</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逻辑架构 13</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Q1：MySQL 的逻辑架构了解吗？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第一层是服务器层，主要提供连接处理、授权认证、安全等功能。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第二层实现了 MySQL 核心服务功能，包括查询解析、分析、优化、缓存以及日期和时间等所有内置函数，所有跨存储引擎的功能都在这一层实现，例如存储过程、触发器、视图等。</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第三层是存储引擎层，存储引擎负责 MySQL 中数据的存储和提取。服务器通过 API 与存储引擎通信，这些接口屏蔽了不同存储引擎的差异，使得差异对上层查询过程透明。除了会</w:t>
      </w:r>
      <w:proofErr w:type="gramStart"/>
      <w:r w:rsidRPr="00896C9D">
        <w:rPr>
          <w:rFonts w:ascii="微软雅黑" w:eastAsia="微软雅黑" w:hAnsi="微软雅黑"/>
          <w:sz w:val="18"/>
          <w:szCs w:val="18"/>
        </w:rPr>
        <w:t>解析外键定义</w:t>
      </w:r>
      <w:proofErr w:type="gramEnd"/>
      <w:r w:rsidRPr="00896C9D">
        <w:rPr>
          <w:rFonts w:ascii="微软雅黑" w:eastAsia="微软雅黑" w:hAnsi="微软雅黑"/>
          <w:sz w:val="18"/>
          <w:szCs w:val="18"/>
        </w:rPr>
        <w:t>的 InnoDB 外，存储引擎不会解析 SQL，不同存储引擎之间也不会相互通信，只是</w:t>
      </w:r>
      <w:proofErr w:type="gramStart"/>
      <w:r w:rsidRPr="00896C9D">
        <w:rPr>
          <w:rFonts w:ascii="微软雅黑" w:eastAsia="微软雅黑" w:hAnsi="微软雅黑"/>
          <w:sz w:val="18"/>
          <w:szCs w:val="18"/>
        </w:rPr>
        <w:t>简单响应</w:t>
      </w:r>
      <w:proofErr w:type="gramEnd"/>
      <w:r w:rsidRPr="00896C9D">
        <w:rPr>
          <w:rFonts w:ascii="微软雅黑" w:eastAsia="微软雅黑" w:hAnsi="微软雅黑"/>
          <w:sz w:val="18"/>
          <w:szCs w:val="18"/>
        </w:rPr>
        <w:t>上层服务器请求。</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Q2：谈一谈 MySQL 的读写锁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处理并发读或写时，可以通过实现一个由两种类型组成的锁系统来解决问题。这两种类型的锁通常被称为共享锁和排它锁，也叫读锁和写锁。读锁是共享的，相互不阻塞，多个客户在同一时刻可以同时读取同一个资源而不相互干扰。写锁则是排他的，也就是说一个写锁会阻塞其他的写锁和读锁，确保在给定时间内只有一个用户能执行写入并防止其他用户读取正在写入的同一资源。</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在实际的数据库系统中，每时每刻都在发生锁定，当某个用户在修改某一部分数据时，MySQL 会通过锁定防止其他用户读取同一数据。写锁比读锁有更高的优先级，一个写锁请求可能会被插入到读锁队列的前面，但是读锁不能插入到写锁前面。</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Q3：MySQL 的锁策略有什么？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a6"/>
          <w:rFonts w:ascii="微软雅黑" w:eastAsia="微软雅黑" w:hAnsi="微软雅黑"/>
          <w:sz w:val="18"/>
          <w:szCs w:val="18"/>
        </w:rPr>
        <w:t>表锁</w:t>
      </w:r>
      <w:r w:rsidRPr="00896C9D">
        <w:rPr>
          <w:rFonts w:ascii="微软雅黑" w:eastAsia="微软雅黑" w:hAnsi="微软雅黑"/>
          <w:sz w:val="18"/>
          <w:szCs w:val="18"/>
        </w:rPr>
        <w:t>是</w:t>
      </w:r>
      <w:proofErr w:type="gramEnd"/>
      <w:r w:rsidRPr="00896C9D">
        <w:rPr>
          <w:rFonts w:ascii="微软雅黑" w:eastAsia="微软雅黑" w:hAnsi="微软雅黑"/>
          <w:sz w:val="18"/>
          <w:szCs w:val="18"/>
        </w:rPr>
        <w:t>MySQL中最基本的锁策略，并且是开销最小的策略。</w:t>
      </w:r>
      <w:proofErr w:type="gramStart"/>
      <w:r w:rsidRPr="00896C9D">
        <w:rPr>
          <w:rFonts w:ascii="微软雅黑" w:eastAsia="微软雅黑" w:hAnsi="微软雅黑"/>
          <w:sz w:val="18"/>
          <w:szCs w:val="18"/>
        </w:rPr>
        <w:t>表锁会</w:t>
      </w:r>
      <w:proofErr w:type="gramEnd"/>
      <w:r w:rsidRPr="00896C9D">
        <w:rPr>
          <w:rFonts w:ascii="微软雅黑" w:eastAsia="微软雅黑" w:hAnsi="微软雅黑"/>
          <w:sz w:val="18"/>
          <w:szCs w:val="18"/>
        </w:rPr>
        <w:t>锁定整张表，一个用户在对表进行写操作前需要先获得写锁，这会阻塞其他用户对该表的所有读写操作。只有没有写锁时，其他读取的用户才能获取读锁，读锁之间不相互阻塞。</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行锁</w:t>
      </w:r>
      <w:r w:rsidRPr="00896C9D">
        <w:rPr>
          <w:rFonts w:ascii="微软雅黑" w:eastAsia="微软雅黑" w:hAnsi="微软雅黑"/>
          <w:sz w:val="18"/>
          <w:szCs w:val="18"/>
        </w:rPr>
        <w:t>可以最大程度地支持并发，同时也带来了最大开销。InnoDB 和 XtraDB 以及一些其他存储引擎实现了行锁。</w:t>
      </w:r>
      <w:proofErr w:type="gramStart"/>
      <w:r w:rsidRPr="00896C9D">
        <w:rPr>
          <w:rFonts w:ascii="微软雅黑" w:eastAsia="微软雅黑" w:hAnsi="微软雅黑"/>
          <w:sz w:val="18"/>
          <w:szCs w:val="18"/>
        </w:rPr>
        <w:t>行锁只在</w:t>
      </w:r>
      <w:proofErr w:type="gramEnd"/>
      <w:r w:rsidRPr="00896C9D">
        <w:rPr>
          <w:rFonts w:ascii="微软雅黑" w:eastAsia="微软雅黑" w:hAnsi="微软雅黑"/>
          <w:sz w:val="18"/>
          <w:szCs w:val="18"/>
        </w:rPr>
        <w:t>存储引擎层实现，而服务器层没有实现。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Q4：数据库死锁如何解决？</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死锁是指多个事务在同一资源上相互占用并请求锁定对方占用的资源而导致恶性循环的现象。当多个事务试图以不同顺序锁定资源时就可能会产生死锁，多个事务同时锁定同一个资源时也会产生死锁。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为了解决死锁问题，数据库系统实现了各种死锁检测和死锁超时机制。越复杂的系统，例如InnoDB 存储引擎，越能检测到死锁的循环依赖，并立即返回一个错误。这种解决方式很有效，否则死锁会导致出现非常慢的查询。还有一种解决方法，就是当查询的时间达到锁等待超时的设定后放弃锁请求，这种方式通常来说不太好。InnoDB 目前处理死锁的方法是将持有最少行级排它锁的事务进行回滚。</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死锁发生之后，只有部分或者完全</w:t>
      </w:r>
      <w:proofErr w:type="gramStart"/>
      <w:r w:rsidRPr="00896C9D">
        <w:rPr>
          <w:rFonts w:ascii="微软雅黑" w:eastAsia="微软雅黑" w:hAnsi="微软雅黑"/>
          <w:sz w:val="18"/>
          <w:szCs w:val="18"/>
        </w:rPr>
        <w:t>回滚其中</w:t>
      </w:r>
      <w:proofErr w:type="gramEnd"/>
      <w:r w:rsidRPr="00896C9D">
        <w:rPr>
          <w:rFonts w:ascii="微软雅黑" w:eastAsia="微软雅黑" w:hAnsi="微软雅黑"/>
          <w:sz w:val="18"/>
          <w:szCs w:val="18"/>
        </w:rPr>
        <w:t>一个事务，才能打破死锁。对于事务型系统这是无法避免的，所以应用程序在设计时必须考虑如何处理死锁。大多数情况下只需要重新执行因</w:t>
      </w:r>
      <w:proofErr w:type="gramStart"/>
      <w:r w:rsidRPr="00896C9D">
        <w:rPr>
          <w:rFonts w:ascii="微软雅黑" w:eastAsia="微软雅黑" w:hAnsi="微软雅黑"/>
          <w:sz w:val="18"/>
          <w:szCs w:val="18"/>
        </w:rPr>
        <w:t>死锁回滚</w:t>
      </w:r>
      <w:proofErr w:type="gramEnd"/>
      <w:r w:rsidRPr="00896C9D">
        <w:rPr>
          <w:rFonts w:ascii="微软雅黑" w:eastAsia="微软雅黑" w:hAnsi="微软雅黑"/>
          <w:sz w:val="18"/>
          <w:szCs w:val="18"/>
        </w:rPr>
        <w:t>的事务即可。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Q5：事务是什么?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事务是一组原子性的 SQL 查询，或者说一个独立的工作单元。如果数据库引擎能够成功地对数据库应用该组查询的全部语句，那么就执行该组查询。如果其中有任何一条语句因为崩溃或其他原因无法执行，那么所有的语句都不会执行。也就是说事务内的语句要么全部执行成功，要么全部执行失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Q6：事务有什么特性？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原子性 atomicity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一个事务在逻辑上是必须不可分割的最小工作单元，整个事务中的所有操作要么全部提交成功，要么全部</w:t>
      </w:r>
      <w:proofErr w:type="gramStart"/>
      <w:r w:rsidRPr="00896C9D">
        <w:rPr>
          <w:rFonts w:ascii="微软雅黑" w:eastAsia="微软雅黑" w:hAnsi="微软雅黑"/>
          <w:sz w:val="18"/>
          <w:szCs w:val="18"/>
        </w:rPr>
        <w:t>失败回滚</w:t>
      </w:r>
      <w:proofErr w:type="gramEnd"/>
      <w:r w:rsidRPr="00896C9D">
        <w:rPr>
          <w:rFonts w:ascii="微软雅黑" w:eastAsia="微软雅黑" w:hAnsi="微软雅黑"/>
          <w:sz w:val="18"/>
          <w:szCs w:val="18"/>
        </w:rPr>
        <w:t>，对于一个事务来说不可能只执行其中的一部分。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一致性 consistency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数据库总是从一个一致性的状态转换到另一个一致性的状态。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隔离性 isolation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针对并发事务而言，隔离性就是要隔离并发运行的多个事务之间的相互影响，一般来说一个事务所做的修改在最终提交以前，对其他事务是不可见的。</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持久性 durability</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一旦事务提交成功，其修改就会永久保存到数据库中，此时即使系统崩溃，修改的数据也不会丢失。</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Q7：MySQL 的隔离级别有哪些？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未提交读 READ UNCOMMITTED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在该级别事务中的修改即使没有被提交，对其他事务也是可见的。事务可以读取其他事务</w:t>
      </w:r>
      <w:proofErr w:type="gramStart"/>
      <w:r w:rsidRPr="00896C9D">
        <w:rPr>
          <w:rFonts w:ascii="微软雅黑" w:eastAsia="微软雅黑" w:hAnsi="微软雅黑"/>
          <w:sz w:val="18"/>
          <w:szCs w:val="18"/>
        </w:rPr>
        <w:t>修改完但未</w:t>
      </w:r>
      <w:proofErr w:type="gramEnd"/>
      <w:r w:rsidRPr="00896C9D">
        <w:rPr>
          <w:rFonts w:ascii="微软雅黑" w:eastAsia="微软雅黑" w:hAnsi="微软雅黑"/>
          <w:sz w:val="18"/>
          <w:szCs w:val="18"/>
        </w:rPr>
        <w:t>提交的数据，这种问题称为脏读。这个级别还会导致不可重复读和</w:t>
      </w:r>
      <w:proofErr w:type="gramStart"/>
      <w:r w:rsidRPr="00896C9D">
        <w:rPr>
          <w:rFonts w:ascii="微软雅黑" w:eastAsia="微软雅黑" w:hAnsi="微软雅黑"/>
          <w:sz w:val="18"/>
          <w:szCs w:val="18"/>
        </w:rPr>
        <w:t>幻读</w:t>
      </w:r>
      <w:proofErr w:type="gramEnd"/>
      <w:r w:rsidRPr="00896C9D">
        <w:rPr>
          <w:rFonts w:ascii="微软雅黑" w:eastAsia="微软雅黑" w:hAnsi="微软雅黑"/>
          <w:sz w:val="18"/>
          <w:szCs w:val="18"/>
        </w:rPr>
        <w:t>，性能没有比其他级别好很多，很少使用。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提交读 READ COMMITTED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多数数据库系统默认的隔离级别。提交</w:t>
      </w:r>
      <w:proofErr w:type="gramStart"/>
      <w:r w:rsidRPr="00896C9D">
        <w:rPr>
          <w:rFonts w:ascii="微软雅黑" w:eastAsia="微软雅黑" w:hAnsi="微软雅黑"/>
          <w:sz w:val="18"/>
          <w:szCs w:val="18"/>
        </w:rPr>
        <w:t>读满足</w:t>
      </w:r>
      <w:proofErr w:type="gramEnd"/>
      <w:r w:rsidRPr="00896C9D">
        <w:rPr>
          <w:rFonts w:ascii="微软雅黑" w:eastAsia="微软雅黑" w:hAnsi="微软雅黑"/>
          <w:sz w:val="18"/>
          <w:szCs w:val="18"/>
        </w:rPr>
        <w:t>了隔离性的简单定义：一个事务开始时只能"看见"已经提交的事务所做的修改。换句话说，一个事务从开始直到提交之前的任何修改对其他事务都是不可见的。也叫不可重复读，因为两次执行同样的查询可能会得到不同结果。</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可重复读 REPEATABLE READ</w:t>
      </w:r>
      <w:r w:rsidRPr="00896C9D">
        <w:rPr>
          <w:rFonts w:ascii="微软雅黑" w:eastAsia="微软雅黑" w:hAnsi="微软雅黑"/>
          <w:sz w:val="18"/>
          <w:szCs w:val="18"/>
        </w:rPr>
        <w:t>（MySQL默认的隔离级别）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可重复读解决了不可重复读的问题，保证了在同一个事务中多次读取同样的记录结果一致。但还是无法解决幻读，所谓</w:t>
      </w:r>
      <w:proofErr w:type="gramStart"/>
      <w:r w:rsidRPr="00896C9D">
        <w:rPr>
          <w:rFonts w:ascii="微软雅黑" w:eastAsia="微软雅黑" w:hAnsi="微软雅黑"/>
          <w:sz w:val="18"/>
          <w:szCs w:val="18"/>
        </w:rPr>
        <w:t>幻读指</w:t>
      </w:r>
      <w:proofErr w:type="gramEnd"/>
      <w:r w:rsidRPr="00896C9D">
        <w:rPr>
          <w:rFonts w:ascii="微软雅黑" w:eastAsia="微软雅黑" w:hAnsi="微软雅黑"/>
          <w:sz w:val="18"/>
          <w:szCs w:val="18"/>
        </w:rPr>
        <w:t xml:space="preserve">的是当某个事务在读取某个范围内的记录时，会产生幻行。InnoDB 存储引擎通过多版本并发控制MVCC </w:t>
      </w:r>
      <w:proofErr w:type="gramStart"/>
      <w:r w:rsidRPr="00896C9D">
        <w:rPr>
          <w:rFonts w:ascii="微软雅黑" w:eastAsia="微软雅黑" w:hAnsi="微软雅黑"/>
          <w:sz w:val="18"/>
          <w:szCs w:val="18"/>
        </w:rPr>
        <w:t>解决幻读的</w:t>
      </w:r>
      <w:proofErr w:type="gramEnd"/>
      <w:r w:rsidRPr="00896C9D">
        <w:rPr>
          <w:rFonts w:ascii="微软雅黑" w:eastAsia="微软雅黑" w:hAnsi="微软雅黑"/>
          <w:sz w:val="18"/>
          <w:szCs w:val="18"/>
        </w:rPr>
        <w:t>问题。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可串行化 SERIALIZABLE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最高的隔离级别，通过强制事务串行执行，避免幻读。可串行化会在读取的每一行数据上都加锁，可能导致大量的超时和锁争用的问题。实际应用中很少用到这个隔离级别，只有非常需要确保数据一致性且可以接受没有并发的情况下才考虑该级别。</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Q8：MVCC 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MVCC 是多版本并发控制，在很多情况下避免加锁，大都实现了非阻塞的读操作，写操作也只锁定必要的行。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InnoDB 的MVCC 通过在每行记录后面保存两个隐藏的列来实现，这两个列一个保存了行的创建时间，一个保存行的过期时间</w:t>
      </w:r>
      <w:proofErr w:type="gramStart"/>
      <w:r w:rsidRPr="00896C9D">
        <w:rPr>
          <w:rFonts w:ascii="微软雅黑" w:eastAsia="微软雅黑" w:hAnsi="微软雅黑"/>
          <w:sz w:val="18"/>
          <w:szCs w:val="18"/>
        </w:rPr>
        <w:t>间</w:t>
      </w:r>
      <w:proofErr w:type="gramEnd"/>
      <w:r w:rsidRPr="00896C9D">
        <w:rPr>
          <w:rFonts w:ascii="微软雅黑" w:eastAsia="微软雅黑" w:hAnsi="微软雅黑"/>
          <w:sz w:val="18"/>
          <w:szCs w:val="18"/>
        </w:rPr>
        <w:t>。不过存储的不是实际的时间值而是系统版本号，</w:t>
      </w:r>
      <w:proofErr w:type="gramStart"/>
      <w:r w:rsidRPr="00896C9D">
        <w:rPr>
          <w:rFonts w:ascii="微软雅黑" w:eastAsia="微软雅黑" w:hAnsi="微软雅黑"/>
          <w:sz w:val="18"/>
          <w:szCs w:val="18"/>
        </w:rPr>
        <w:t>每开始</w:t>
      </w:r>
      <w:proofErr w:type="gramEnd"/>
      <w:r w:rsidRPr="00896C9D">
        <w:rPr>
          <w:rFonts w:ascii="微软雅黑" w:eastAsia="微软雅黑" w:hAnsi="微软雅黑"/>
          <w:sz w:val="18"/>
          <w:szCs w:val="18"/>
        </w:rPr>
        <w:t>一个新的事务系统版本号都会自动递增，事务开始时刻的系统版本号会作为事务的版本号，用来和查询到的每行记录的版本号进行比较。</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MVCC 只能在 </w:t>
      </w:r>
      <w:r w:rsidRPr="00896C9D">
        <w:rPr>
          <w:rStyle w:val="HTML"/>
          <w:rFonts w:ascii="微软雅黑" w:eastAsia="微软雅黑" w:hAnsi="微软雅黑"/>
          <w:sz w:val="18"/>
          <w:szCs w:val="18"/>
        </w:rPr>
        <w:t>READ COMMITTED</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REPEATABLE READ</w:t>
      </w:r>
      <w:r w:rsidRPr="00896C9D">
        <w:rPr>
          <w:rFonts w:ascii="微软雅黑" w:eastAsia="微软雅黑" w:hAnsi="微软雅黑"/>
          <w:sz w:val="18"/>
          <w:szCs w:val="18"/>
        </w:rPr>
        <w:t xml:space="preserve"> 两个隔离级别下工作，因为 </w:t>
      </w:r>
      <w:r w:rsidRPr="00896C9D">
        <w:rPr>
          <w:rStyle w:val="HTML"/>
          <w:rFonts w:ascii="微软雅黑" w:eastAsia="微软雅黑" w:hAnsi="微软雅黑"/>
          <w:sz w:val="18"/>
          <w:szCs w:val="18"/>
        </w:rPr>
        <w:t>READ UNCOMMITTED</w:t>
      </w:r>
      <w:r w:rsidRPr="00896C9D">
        <w:rPr>
          <w:rFonts w:ascii="微软雅黑" w:eastAsia="微软雅黑" w:hAnsi="微软雅黑"/>
          <w:sz w:val="18"/>
          <w:szCs w:val="18"/>
        </w:rPr>
        <w:t xml:space="preserve"> 总是读取最新的数据行，而不是符合当前事务版本的数据行，而 </w:t>
      </w:r>
      <w:r w:rsidRPr="00896C9D">
        <w:rPr>
          <w:rStyle w:val="HTML"/>
          <w:rFonts w:ascii="微软雅黑" w:eastAsia="微软雅黑" w:hAnsi="微软雅黑"/>
          <w:sz w:val="18"/>
          <w:szCs w:val="18"/>
        </w:rPr>
        <w:t>SERIALIZABLE</w:t>
      </w:r>
      <w:r w:rsidRPr="00896C9D">
        <w:rPr>
          <w:rFonts w:ascii="微软雅黑" w:eastAsia="微软雅黑" w:hAnsi="微软雅黑"/>
          <w:sz w:val="18"/>
          <w:szCs w:val="18"/>
        </w:rPr>
        <w:t xml:space="preserve"> 则会对所有读取的行都加锁。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Q9：谈一谈 InnoDB</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InnoDB 是 MySQL 的默认事务型引擎，用来处理大量短期事务。InnoDB 的性能和自动崩溃恢复特性使得它在非事务型存储需求中也很流行，除非有特别原因否则应该优先考虑 InnoDB。</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InnoDB 的数据存储在</w:t>
      </w:r>
      <w:proofErr w:type="gramStart"/>
      <w:r w:rsidRPr="00896C9D">
        <w:rPr>
          <w:rFonts w:ascii="微软雅黑" w:eastAsia="微软雅黑" w:hAnsi="微软雅黑"/>
          <w:sz w:val="18"/>
          <w:szCs w:val="18"/>
        </w:rPr>
        <w:t>表空间</w:t>
      </w:r>
      <w:proofErr w:type="gramEnd"/>
      <w:r w:rsidRPr="00896C9D">
        <w:rPr>
          <w:rFonts w:ascii="微软雅黑" w:eastAsia="微软雅黑" w:hAnsi="微软雅黑"/>
          <w:sz w:val="18"/>
          <w:szCs w:val="18"/>
        </w:rPr>
        <w:t>中，</w:t>
      </w:r>
      <w:proofErr w:type="gramStart"/>
      <w:r w:rsidRPr="00896C9D">
        <w:rPr>
          <w:rFonts w:ascii="微软雅黑" w:eastAsia="微软雅黑" w:hAnsi="微软雅黑"/>
          <w:sz w:val="18"/>
          <w:szCs w:val="18"/>
        </w:rPr>
        <w:t>表空间</w:t>
      </w:r>
      <w:proofErr w:type="gramEnd"/>
      <w:r w:rsidRPr="00896C9D">
        <w:rPr>
          <w:rFonts w:ascii="微软雅黑" w:eastAsia="微软雅黑" w:hAnsi="微软雅黑"/>
          <w:sz w:val="18"/>
          <w:szCs w:val="18"/>
        </w:rPr>
        <w:t>由一系列数据文件组成。MySQL4.1 后 InnoDB 可以将每个表的数据和索引放在单独的文件中。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InnoDB 采用 MVCC 来支持高并发，并且实现了四个标准的隔离级别。其默认级别是 </w:t>
      </w:r>
      <w:r w:rsidRPr="00896C9D">
        <w:rPr>
          <w:rStyle w:val="HTML"/>
          <w:rFonts w:ascii="微软雅黑" w:eastAsia="微软雅黑" w:hAnsi="微软雅黑"/>
          <w:sz w:val="18"/>
          <w:szCs w:val="18"/>
        </w:rPr>
        <w:t>REPEATABLE READ</w:t>
      </w:r>
      <w:r w:rsidRPr="00896C9D">
        <w:rPr>
          <w:rFonts w:ascii="微软雅黑" w:eastAsia="微软雅黑" w:hAnsi="微软雅黑"/>
          <w:sz w:val="18"/>
          <w:szCs w:val="18"/>
        </w:rPr>
        <w:t>，并通过间隙锁策略防止幻读，</w:t>
      </w:r>
      <w:proofErr w:type="gramStart"/>
      <w:r w:rsidRPr="00896C9D">
        <w:rPr>
          <w:rFonts w:ascii="微软雅黑" w:eastAsia="微软雅黑" w:hAnsi="微软雅黑"/>
          <w:sz w:val="18"/>
          <w:szCs w:val="18"/>
        </w:rPr>
        <w:t>间隙锁使</w:t>
      </w:r>
      <w:proofErr w:type="gramEnd"/>
      <w:r w:rsidRPr="00896C9D">
        <w:rPr>
          <w:rFonts w:ascii="微软雅黑" w:eastAsia="微软雅黑" w:hAnsi="微软雅黑"/>
          <w:sz w:val="18"/>
          <w:szCs w:val="18"/>
        </w:rPr>
        <w:t xml:space="preserve"> InnoDB 不仅仅锁定查询涉及的行，还会对索引中的间隙进行锁定</w:t>
      </w:r>
      <w:proofErr w:type="gramStart"/>
      <w:r w:rsidRPr="00896C9D">
        <w:rPr>
          <w:rFonts w:ascii="微软雅黑" w:eastAsia="微软雅黑" w:hAnsi="微软雅黑"/>
          <w:sz w:val="18"/>
          <w:szCs w:val="18"/>
        </w:rPr>
        <w:t>防止幻行的</w:t>
      </w:r>
      <w:proofErr w:type="gramEnd"/>
      <w:r w:rsidRPr="00896C9D">
        <w:rPr>
          <w:rFonts w:ascii="微软雅黑" w:eastAsia="微软雅黑" w:hAnsi="微软雅黑"/>
          <w:sz w:val="18"/>
          <w:szCs w:val="18"/>
        </w:rPr>
        <w:t>插入。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InnoDB 表是基于聚簇索引建立的，InnoDB 的索引结构和其他存储引擎有很大不同，聚簇索引对主键查询有很高的性能，不过它的二级索引中必须包含主键列，所以如果主</w:t>
      </w:r>
      <w:proofErr w:type="gramStart"/>
      <w:r w:rsidRPr="00896C9D">
        <w:rPr>
          <w:rFonts w:ascii="微软雅黑" w:eastAsia="微软雅黑" w:hAnsi="微软雅黑"/>
          <w:sz w:val="18"/>
          <w:szCs w:val="18"/>
        </w:rPr>
        <w:t>键很大</w:t>
      </w:r>
      <w:proofErr w:type="gramEnd"/>
      <w:r w:rsidRPr="00896C9D">
        <w:rPr>
          <w:rFonts w:ascii="微软雅黑" w:eastAsia="微软雅黑" w:hAnsi="微软雅黑"/>
          <w:sz w:val="18"/>
          <w:szCs w:val="18"/>
        </w:rPr>
        <w:t>的话其他所有索引都会很大，因此如果表上索引较多</w:t>
      </w:r>
      <w:proofErr w:type="gramStart"/>
      <w:r w:rsidRPr="00896C9D">
        <w:rPr>
          <w:rFonts w:ascii="微软雅黑" w:eastAsia="微软雅黑" w:hAnsi="微软雅黑"/>
          <w:sz w:val="18"/>
          <w:szCs w:val="18"/>
        </w:rPr>
        <w:t>的话主键应当</w:t>
      </w:r>
      <w:proofErr w:type="gramEnd"/>
      <w:r w:rsidRPr="00896C9D">
        <w:rPr>
          <w:rFonts w:ascii="微软雅黑" w:eastAsia="微软雅黑" w:hAnsi="微软雅黑"/>
          <w:sz w:val="18"/>
          <w:szCs w:val="18"/>
        </w:rPr>
        <w:t>尽可能小。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InnoDB 的存储格式是平***立的，可以将数据和索引文件从一个平台复制到另一个平台。</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InnoDB 内部做了很多优化，包括从磁盘读取数据时采用的可预测性预读，能够自动在内存中创建加速读操作的自适应哈希索引，以及能够加速插入操作的插入缓冲区等。</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Q10：谈一谈 MyISAM</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MySQL5.1及之前，MyISAM 是默认存储引擎，MyISAM 提供了大量的特性，包括全文索引、压缩、空间函数等，但不支持事务和行锁，最大的缺陷就是崩溃后无法安全恢复。对于只读的数据或者表比较小、可以忍受修复操作的情况仍然可以使用 MyISAM。</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MyISAM 将表存储在数据文件和索引文件中，分别以 </w:t>
      </w:r>
      <w:r w:rsidRPr="00896C9D">
        <w:rPr>
          <w:rStyle w:val="HTML"/>
          <w:rFonts w:ascii="微软雅黑" w:eastAsia="微软雅黑" w:hAnsi="微软雅黑"/>
          <w:sz w:val="18"/>
          <w:szCs w:val="18"/>
        </w:rPr>
        <w:t>.MYD</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.MYI</w:t>
      </w:r>
      <w:r w:rsidRPr="00896C9D">
        <w:rPr>
          <w:rFonts w:ascii="微软雅黑" w:eastAsia="微软雅黑" w:hAnsi="微软雅黑"/>
          <w:sz w:val="18"/>
          <w:szCs w:val="18"/>
        </w:rPr>
        <w:t xml:space="preserve"> 作为扩展名。MyISAM 表可以包含动态或者静态行，MySQL 会根据表的定义决定行格式。MyISAM 表可以存储的</w:t>
      </w:r>
      <w:proofErr w:type="gramStart"/>
      <w:r w:rsidRPr="00896C9D">
        <w:rPr>
          <w:rFonts w:ascii="微软雅黑" w:eastAsia="微软雅黑" w:hAnsi="微软雅黑"/>
          <w:sz w:val="18"/>
          <w:szCs w:val="18"/>
        </w:rPr>
        <w:t>行记录</w:t>
      </w:r>
      <w:proofErr w:type="gramEnd"/>
      <w:r w:rsidRPr="00896C9D">
        <w:rPr>
          <w:rFonts w:ascii="微软雅黑" w:eastAsia="微软雅黑" w:hAnsi="微软雅黑"/>
          <w:sz w:val="18"/>
          <w:szCs w:val="18"/>
        </w:rPr>
        <w:t>数一般受限于可用磁盘空间或者操作系统中单个文件的最大尺寸。</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MyISAM 对</w:t>
      </w:r>
      <w:proofErr w:type="gramStart"/>
      <w:r w:rsidRPr="00896C9D">
        <w:rPr>
          <w:rFonts w:ascii="微软雅黑" w:eastAsia="微软雅黑" w:hAnsi="微软雅黑"/>
          <w:sz w:val="18"/>
          <w:szCs w:val="18"/>
        </w:rPr>
        <w:t>整张表</w:t>
      </w:r>
      <w:proofErr w:type="gramEnd"/>
      <w:r w:rsidRPr="00896C9D">
        <w:rPr>
          <w:rFonts w:ascii="微软雅黑" w:eastAsia="微软雅黑" w:hAnsi="微软雅黑"/>
          <w:sz w:val="18"/>
          <w:szCs w:val="18"/>
        </w:rPr>
        <w:t>进行加锁，读取时会对需要读到的所有表加共享锁，写入时则对表加排它锁。但是在表有读取查询的同时，也支持并发往表中插入新的记录。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对于MyISAM 表，MySQL 可以手动或自动执行检查和修复操作，这里的修复和事务恢复以及崩溃恢复的概念不同。执行表的修复可能导致一些数据丢失，而且修复操作很慢。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对于 MyISAM 表，即使是 BLOB 和 TEXT 等长字段，也可以基于其前 500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字符创建索引。MyISAM 也支持全文索引，这是一种基于分词创建的索引，可以支持复杂的查询。</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MyISAM 设计简单，数据以紧密格式存储，所以在某些场景下性能很好。MyISAM 最典型的性能问题</w:t>
      </w:r>
      <w:proofErr w:type="gramStart"/>
      <w:r w:rsidRPr="00896C9D">
        <w:rPr>
          <w:rFonts w:ascii="微软雅黑" w:eastAsia="微软雅黑" w:hAnsi="微软雅黑"/>
          <w:sz w:val="18"/>
          <w:szCs w:val="18"/>
        </w:rPr>
        <w:t>还是表锁问题</w:t>
      </w:r>
      <w:proofErr w:type="gramEnd"/>
      <w:r w:rsidRPr="00896C9D">
        <w:rPr>
          <w:rFonts w:ascii="微软雅黑" w:eastAsia="微软雅黑" w:hAnsi="微软雅黑"/>
          <w:sz w:val="18"/>
          <w:szCs w:val="18"/>
        </w:rPr>
        <w:t>，如果所有的查询长期处于 Locked 状态，那么原因毫无疑问就是表锁。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Q12：谈一谈 Memory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如果需要快速访问数据且这些数据不会被修改，重</w:t>
      </w:r>
      <w:proofErr w:type="gramStart"/>
      <w:r w:rsidRPr="00896C9D">
        <w:rPr>
          <w:rFonts w:ascii="微软雅黑" w:eastAsia="微软雅黑" w:hAnsi="微软雅黑"/>
          <w:sz w:val="18"/>
          <w:szCs w:val="18"/>
        </w:rPr>
        <w:t>启以后</w:t>
      </w:r>
      <w:proofErr w:type="gramEnd"/>
      <w:r w:rsidRPr="00896C9D">
        <w:rPr>
          <w:rFonts w:ascii="微软雅黑" w:eastAsia="微软雅黑" w:hAnsi="微软雅黑"/>
          <w:sz w:val="18"/>
          <w:szCs w:val="18"/>
        </w:rPr>
        <w:t xml:space="preserve">丢失也没有关系，那么使用 Memory 表是非常有用的。Memory 表至少要比 MyISAM </w:t>
      </w:r>
      <w:proofErr w:type="gramStart"/>
      <w:r w:rsidRPr="00896C9D">
        <w:rPr>
          <w:rFonts w:ascii="微软雅黑" w:eastAsia="微软雅黑" w:hAnsi="微软雅黑"/>
          <w:sz w:val="18"/>
          <w:szCs w:val="18"/>
        </w:rPr>
        <w:t>表快一个</w:t>
      </w:r>
      <w:proofErr w:type="gramEnd"/>
      <w:r w:rsidRPr="00896C9D">
        <w:rPr>
          <w:rFonts w:ascii="微软雅黑" w:eastAsia="微软雅黑" w:hAnsi="微软雅黑"/>
          <w:sz w:val="18"/>
          <w:szCs w:val="18"/>
        </w:rPr>
        <w:t>数量级，因为所有数据都保存在内存，不需要磁盘 IO，Memory 表的结构在重启后会保留，但数据会丢失。</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Memory 表适合的场景：查找或者映射表、缓存周期性聚合数据的结果、保存数据分析中产生的中间数据。</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Memory 表支持哈希索引，因此查找速度极快。虽然速度很快但还是无法取代传统的基于磁盘的表，Memory 表使用</w:t>
      </w:r>
      <w:proofErr w:type="gramStart"/>
      <w:r w:rsidRPr="00896C9D">
        <w:rPr>
          <w:rFonts w:ascii="微软雅黑" w:eastAsia="微软雅黑" w:hAnsi="微软雅黑"/>
          <w:sz w:val="18"/>
          <w:szCs w:val="18"/>
        </w:rPr>
        <w:t>表级锁</w:t>
      </w:r>
      <w:proofErr w:type="gramEnd"/>
      <w:r w:rsidRPr="00896C9D">
        <w:rPr>
          <w:rFonts w:ascii="微软雅黑" w:eastAsia="微软雅黑" w:hAnsi="微软雅黑"/>
          <w:sz w:val="18"/>
          <w:szCs w:val="18"/>
        </w:rPr>
        <w:t>，因此并发写入的性能较低。它不支持 BLOB 和 TEXT 类型的列，并且每行的长度是固定的，所以即使指定了 VARCHAR 列，实际存储时也会转换成CHAR，这可能导致部分内存的浪费。</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 MySQL 在执行查询的过程中需要使用临时表来保持中间结果，内部使用的临时表就是 Memory 表。如果中间结果太大超出了Memory 表的限制，或者含有 BLOB 或 TEXT 字段，临时表会转换成 MyISAM 表。</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Q13：查询执行流程是什么？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简单来说分为五步：① 客户端发送一条查询给服务器。② 服务器先检查查询缓存，如果命中了缓存则立刻返回存储在缓存中的结果，否则进入下一阶段。③ 服务器端进行 SQL 解析、预处理，再由优化器生成对应的执行计划。④ MySQL 根据优化器生成的执行计划，调用存储引擎的 API 来执行查询。⑤ 将结果返回给客户端。</w:t>
      </w:r>
      <w:r w:rsidR="005F3DED">
        <w:rPr>
          <w:rFonts w:ascii="微软雅黑" w:eastAsia="微软雅黑" w:hAnsi="微软雅黑"/>
          <w:sz w:val="18"/>
          <w:szCs w:val="18"/>
        </w:rPr>
        <w:t xml:space="preserve"> </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数据类型 3</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Q1：VARCHAR 和 CHAR 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VARCHAR</w:t>
      </w:r>
      <w:r w:rsidRPr="00896C9D">
        <w:rPr>
          <w:rFonts w:ascii="微软雅黑" w:eastAsia="微软雅黑" w:hAnsi="微软雅黑"/>
          <w:sz w:val="18"/>
          <w:szCs w:val="18"/>
        </w:rPr>
        <w:t xml:space="preserve"> 用于存储可变字符串，是最常见的字符串数据类型。它比 CHAR 更节省空间，因为它仅使用必要的空间。VARCHAR 需要 1 或 2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额外字节记录字符串长度，如果列的最大长度不大于 255 字节则只需要 1 字节。VARCHAR 不会删除末尾空格。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VARCHAR 适用场景：字符串列的最大长度比平均长度大很多、列的更新很少、使用了 UTF8 这种复杂字符集，每个字符都使用不同的字节数存储。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CHAR</w:t>
      </w:r>
      <w:r w:rsidRPr="00896C9D">
        <w:rPr>
          <w:rFonts w:ascii="微软雅黑" w:eastAsia="微软雅黑" w:hAnsi="微软雅黑"/>
          <w:sz w:val="18"/>
          <w:szCs w:val="18"/>
        </w:rPr>
        <w:t xml:space="preserve"> 是定长的，根据定义的字符串长度分配足够的空间。CHAR 会删除末尾空格。</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CHAR 适合存储很短的字符串，或所有值都接近同一个长度，例如存储密码的 MD5 值。对于经常变更的数据，CHAR 也比 VARCHAR更好，因为定长的 CHAR 不容易产生碎片。对于非常短的列，CHAR 在存储空间上也更有效率，例如用 CHAR 来存储只有 Y 和 N 的值只需要一个字节，但是 VARCHAR 需要两个字节，因为还有一个记录长度的额外字节。</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Q2：DATETIME 和 TIMESTAMP 的区别？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DATETIME</w:t>
      </w:r>
      <w:r w:rsidRPr="00896C9D">
        <w:rPr>
          <w:rFonts w:ascii="微软雅黑" w:eastAsia="微软雅黑" w:hAnsi="微软雅黑"/>
          <w:sz w:val="18"/>
          <w:szCs w:val="18"/>
        </w:rPr>
        <w:t xml:space="preserve"> 能保存大范围的值，从 1001~9999 年，精度为秒。把日期和时间封装到了一个整数中，与时区无关，使用 8 字节存储空间。</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a6"/>
          <w:rFonts w:ascii="微软雅黑" w:eastAsia="微软雅黑" w:hAnsi="微软雅黑"/>
          <w:sz w:val="18"/>
          <w:szCs w:val="18"/>
        </w:rPr>
        <w:t>TIMESTAMP</w:t>
      </w:r>
      <w:r w:rsidRPr="00896C9D">
        <w:rPr>
          <w:rFonts w:ascii="微软雅黑" w:eastAsia="微软雅黑" w:hAnsi="微软雅黑"/>
          <w:sz w:val="18"/>
          <w:szCs w:val="18"/>
        </w:rPr>
        <w:t xml:space="preserve"> 和 UNIX 时间戳相同，只使用 4 字节的存储空间，范围比 DATETIME 小得多，只能表示 1970 ~2038 年，并且依赖于时区。</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Q3：数据类型有哪些优化策略？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更小的通常更好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一般情况下尽量使用可以正确存储数据的最小数据类型，更小的数据类型通常也更快，因为它们占用更少的磁盘、内存和 CPU 缓存。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尽可能简单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简单数据类型的操作通常需要更少的 CPU 周期，例如整数比字符操作代价更低，因为字符集和校对规则使字符相比整形更复杂。应该使用 MySQL 的内</w:t>
      </w:r>
      <w:proofErr w:type="gramStart"/>
      <w:r w:rsidRPr="00896C9D">
        <w:rPr>
          <w:rFonts w:ascii="微软雅黑" w:eastAsia="微软雅黑" w:hAnsi="微软雅黑"/>
          <w:sz w:val="18"/>
          <w:szCs w:val="18"/>
        </w:rPr>
        <w:t>建类型</w:t>
      </w:r>
      <w:proofErr w:type="gramEnd"/>
      <w:r w:rsidRPr="00896C9D">
        <w:rPr>
          <w:rFonts w:ascii="微软雅黑" w:eastAsia="微软雅黑" w:hAnsi="微软雅黑"/>
          <w:sz w:val="18"/>
          <w:szCs w:val="18"/>
        </w:rPr>
        <w:t xml:space="preserve"> date、time 和 datetime 而不是字符串来存储日期和时间，另一点是应该使用整形存储 IP 地址。</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尽量避免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通常情况下最好指定列为 NOT NULL，除非需要存储 NULL值。因为如果查询中包含可为 NULL 的列对 MySQL 来说更难优化，可为 NULL </w:t>
      </w:r>
      <w:proofErr w:type="gramStart"/>
      <w:r w:rsidRPr="00896C9D">
        <w:rPr>
          <w:rFonts w:ascii="微软雅黑" w:eastAsia="微软雅黑" w:hAnsi="微软雅黑"/>
          <w:sz w:val="18"/>
          <w:szCs w:val="18"/>
        </w:rPr>
        <w:t>的列使索引</w:t>
      </w:r>
      <w:proofErr w:type="gramEnd"/>
      <w:r w:rsidRPr="00896C9D">
        <w:rPr>
          <w:rFonts w:ascii="微软雅黑" w:eastAsia="微软雅黑" w:hAnsi="微软雅黑"/>
          <w:sz w:val="18"/>
          <w:szCs w:val="18"/>
        </w:rPr>
        <w:t>、索引统计和值比较都更复杂，并且会使用更多存储空间。当可为 NULL 的列被索引时，每个索引记录需要一个额外字节，在MyISAM 中还可能导致固定大小的索引变成可变大小的索引。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如果计划在列上建索引，就应该尽量避免设计成可为 NULL 的列。</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索引 10</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Q1：索引有什么作用？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索引也叫键，是存储引擎用于快速找到记录的一种数据结构。索引对于良好的性能</w:t>
      </w:r>
      <w:proofErr w:type="gramStart"/>
      <w:r w:rsidRPr="00896C9D">
        <w:rPr>
          <w:rFonts w:ascii="微软雅黑" w:eastAsia="微软雅黑" w:hAnsi="微软雅黑"/>
          <w:sz w:val="18"/>
          <w:szCs w:val="18"/>
        </w:rPr>
        <w:t>很</w:t>
      </w:r>
      <w:proofErr w:type="gramEnd"/>
      <w:r w:rsidRPr="00896C9D">
        <w:rPr>
          <w:rFonts w:ascii="微软雅黑" w:eastAsia="微软雅黑" w:hAnsi="微软雅黑"/>
          <w:sz w:val="18"/>
          <w:szCs w:val="18"/>
        </w:rPr>
        <w:t>关键，尤其是当表中数据量越来越大时，索引对性能的影响愈发重要。在数据量较小且负载较低时，不恰当的索引对性能的影响可能还不明显，但数据量逐渐增大时，性能会急剧下降。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索引大大减少了服务器需要扫描的数据量、可以帮助服务器避免</w:t>
      </w:r>
      <w:hyperlink r:id="rId20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和临时表、可以将随机 IO 变成顺序 IO。但索引并不总是最好的工具，对于非常小的表，大部分情况下会</w:t>
      </w:r>
      <w:proofErr w:type="gramStart"/>
      <w:r w:rsidRPr="00896C9D">
        <w:rPr>
          <w:rFonts w:ascii="微软雅黑" w:eastAsia="微软雅黑" w:hAnsi="微软雅黑"/>
          <w:sz w:val="18"/>
          <w:szCs w:val="18"/>
        </w:rPr>
        <w:t>采用全表扫描</w:t>
      </w:r>
      <w:proofErr w:type="gramEnd"/>
      <w:r w:rsidRPr="00896C9D">
        <w:rPr>
          <w:rFonts w:ascii="微软雅黑" w:eastAsia="微软雅黑" w:hAnsi="微软雅黑"/>
          <w:sz w:val="18"/>
          <w:szCs w:val="18"/>
        </w:rPr>
        <w:t>。对于中到大型的表，索引就非常有效。但对于特大型的表，建立和使用索引的代价也随之增长，这种情况下应该使用分区技术。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在MySQL中，首先在索引中找到对应的值，然后根据匹配的索引记录找到对应的数据行。索引可以包括一个或多个列的值，如果索引包含多个列，那么列的顺序也十分重要，因为 MySQL 只能使用索引的最左前缀。</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Q2：谈一谈 MySQL 的 B-Tree 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大多数 MySQL 引擎都支持这种索引，但底层的存储引擎可能使用不同的存储结构，例如 NDB 使用 T-Tree，而 InnoDB 使用 B+ Tree。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B-Tree 通常意味着所有的值都是按顺序存储的，并且每个</w:t>
      </w:r>
      <w:proofErr w:type="gramStart"/>
      <w:r w:rsidRPr="00896C9D">
        <w:rPr>
          <w:rFonts w:ascii="微软雅黑" w:eastAsia="微软雅黑" w:hAnsi="微软雅黑"/>
          <w:sz w:val="18"/>
          <w:szCs w:val="18"/>
        </w:rPr>
        <w:t>叶子页到根</w:t>
      </w:r>
      <w:proofErr w:type="gramEnd"/>
      <w:r w:rsidRPr="00896C9D">
        <w:rPr>
          <w:rFonts w:ascii="微软雅黑" w:eastAsia="微软雅黑" w:hAnsi="微软雅黑"/>
          <w:sz w:val="18"/>
          <w:szCs w:val="18"/>
        </w:rPr>
        <w:t>的距离相同。B-Tree 索引能够加快访问数据的速度，因为存储引擎不再需要</w:t>
      </w:r>
      <w:proofErr w:type="gramStart"/>
      <w:r w:rsidRPr="00896C9D">
        <w:rPr>
          <w:rFonts w:ascii="微软雅黑" w:eastAsia="微软雅黑" w:hAnsi="微软雅黑"/>
          <w:sz w:val="18"/>
          <w:szCs w:val="18"/>
        </w:rPr>
        <w:t>进行全表扫描</w:t>
      </w:r>
      <w:proofErr w:type="gramEnd"/>
      <w:r w:rsidRPr="00896C9D">
        <w:rPr>
          <w:rFonts w:ascii="微软雅黑" w:eastAsia="微软雅黑" w:hAnsi="微软雅黑"/>
          <w:sz w:val="18"/>
          <w:szCs w:val="18"/>
        </w:rPr>
        <w:t>来获取需要的数据，取而代之的是从索引的根节点开始进行搜索。根节点的槽中存放了指向子节点的指针，存储引擎根据这些指针向下层查找。通过比较节点页的值和</w:t>
      </w:r>
      <w:proofErr w:type="gramStart"/>
      <w:r w:rsidRPr="00896C9D">
        <w:rPr>
          <w:rFonts w:ascii="微软雅黑" w:eastAsia="微软雅黑" w:hAnsi="微软雅黑"/>
          <w:sz w:val="18"/>
          <w:szCs w:val="18"/>
        </w:rPr>
        <w:t>要</w:t>
      </w:r>
      <w:proofErr w:type="gramEnd"/>
      <w:r w:rsidRPr="00896C9D">
        <w:rPr>
          <w:rFonts w:ascii="微软雅黑" w:eastAsia="微软雅黑" w:hAnsi="微软雅黑"/>
          <w:sz w:val="18"/>
          <w:szCs w:val="18"/>
        </w:rPr>
        <w:t>查找的值可以找到合适的指针进入</w:t>
      </w:r>
      <w:proofErr w:type="gramStart"/>
      <w:r w:rsidRPr="00896C9D">
        <w:rPr>
          <w:rFonts w:ascii="微软雅黑" w:eastAsia="微软雅黑" w:hAnsi="微软雅黑"/>
          <w:sz w:val="18"/>
          <w:szCs w:val="18"/>
        </w:rPr>
        <w:t>下层子</w:t>
      </w:r>
      <w:proofErr w:type="gramEnd"/>
      <w:r w:rsidRPr="00896C9D">
        <w:rPr>
          <w:rFonts w:ascii="微软雅黑" w:eastAsia="微软雅黑" w:hAnsi="微软雅黑"/>
          <w:sz w:val="18"/>
          <w:szCs w:val="18"/>
        </w:rPr>
        <w:t>节点，这些指针实际上定义了子节点页中值的上限和下限。最终存储引擎要么找到对应的值，</w:t>
      </w:r>
      <w:proofErr w:type="gramStart"/>
      <w:r w:rsidRPr="00896C9D">
        <w:rPr>
          <w:rFonts w:ascii="微软雅黑" w:eastAsia="微软雅黑" w:hAnsi="微软雅黑"/>
          <w:sz w:val="18"/>
          <w:szCs w:val="18"/>
        </w:rPr>
        <w:t>要么该</w:t>
      </w:r>
      <w:proofErr w:type="gramEnd"/>
      <w:r w:rsidRPr="00896C9D">
        <w:rPr>
          <w:rFonts w:ascii="微软雅黑" w:eastAsia="微软雅黑" w:hAnsi="微软雅黑"/>
          <w:sz w:val="18"/>
          <w:szCs w:val="18"/>
        </w:rPr>
        <w:t>记录不存在。叶子节点的指针指向的是被索引的数据，而不是其他的节点页。</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B-Tree索引的限制：</w:t>
      </w:r>
    </w:p>
    <w:p w:rsidR="00482A2E" w:rsidRPr="00896C9D" w:rsidRDefault="00482A2E" w:rsidP="00141450">
      <w:pPr>
        <w:widowControl/>
        <w:numPr>
          <w:ilvl w:val="0"/>
          <w:numId w:val="2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如果不是按照索引的最左</w:t>
      </w:r>
      <w:proofErr w:type="gramStart"/>
      <w:r w:rsidRPr="00896C9D">
        <w:rPr>
          <w:rFonts w:ascii="微软雅黑" w:eastAsia="微软雅黑" w:hAnsi="微软雅黑"/>
          <w:sz w:val="18"/>
          <w:szCs w:val="18"/>
        </w:rPr>
        <w:t>列开始</w:t>
      </w:r>
      <w:proofErr w:type="gramEnd"/>
      <w:r w:rsidRPr="00896C9D">
        <w:rPr>
          <w:rFonts w:ascii="微软雅黑" w:eastAsia="微软雅黑" w:hAnsi="微软雅黑"/>
          <w:sz w:val="18"/>
          <w:szCs w:val="18"/>
        </w:rPr>
        <w:t xml:space="preserve">查找，则无法使用索引。 </w:t>
      </w:r>
    </w:p>
    <w:p w:rsidR="00482A2E" w:rsidRPr="00896C9D" w:rsidRDefault="00482A2E" w:rsidP="00141450">
      <w:pPr>
        <w:widowControl/>
        <w:numPr>
          <w:ilvl w:val="0"/>
          <w:numId w:val="2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不能跳过索引中的列，例如索引为 (id,name,sex)，不能只使用 id 和 sex 而跳过 name。 </w:t>
      </w:r>
    </w:p>
    <w:p w:rsidR="00482A2E" w:rsidRPr="005F3DED" w:rsidRDefault="00482A2E" w:rsidP="00141450">
      <w:pPr>
        <w:widowControl/>
        <w:numPr>
          <w:ilvl w:val="0"/>
          <w:numId w:val="2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如果查询中有某个列的范围查询，则其右边的</w:t>
      </w:r>
      <w:proofErr w:type="gramStart"/>
      <w:r w:rsidRPr="00896C9D">
        <w:rPr>
          <w:rFonts w:ascii="微软雅黑" w:eastAsia="微软雅黑" w:hAnsi="微软雅黑"/>
          <w:sz w:val="18"/>
          <w:szCs w:val="18"/>
        </w:rPr>
        <w:t>所有列都无法</w:t>
      </w:r>
      <w:proofErr w:type="gramEnd"/>
      <w:r w:rsidRPr="00896C9D">
        <w:rPr>
          <w:rFonts w:ascii="微软雅黑" w:eastAsia="微软雅黑" w:hAnsi="微软雅黑"/>
          <w:sz w:val="18"/>
          <w:szCs w:val="18"/>
        </w:rPr>
        <w:t xml:space="preserve">使用索引。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Q3：了解 Hash 索引吗？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哈希索引基于</w:t>
      </w:r>
      <w:hyperlink r:id="rId205" w:tgtFrame="_blank" w:history="1">
        <w:r w:rsidRPr="00896C9D">
          <w:rPr>
            <w:rStyle w:val="a4"/>
            <w:rFonts w:ascii="微软雅黑" w:eastAsia="微软雅黑" w:hAnsi="微软雅黑"/>
            <w:sz w:val="18"/>
            <w:szCs w:val="18"/>
          </w:rPr>
          <w:t>哈希表</w:t>
        </w:r>
      </w:hyperlink>
      <w:r w:rsidRPr="00896C9D">
        <w:rPr>
          <w:rFonts w:ascii="微软雅黑" w:eastAsia="微软雅黑" w:hAnsi="微软雅黑"/>
          <w:sz w:val="18"/>
          <w:szCs w:val="18"/>
        </w:rPr>
        <w:t>实现，只有精确匹配索引所有列的查询才有效。对于每一行数据，存储引擎都会对所有的索引</w:t>
      </w:r>
      <w:proofErr w:type="gramStart"/>
      <w:r w:rsidRPr="00896C9D">
        <w:rPr>
          <w:rFonts w:ascii="微软雅黑" w:eastAsia="微软雅黑" w:hAnsi="微软雅黑"/>
          <w:sz w:val="18"/>
          <w:szCs w:val="18"/>
        </w:rPr>
        <w:t>列计算</w:t>
      </w:r>
      <w:proofErr w:type="gramEnd"/>
      <w:r w:rsidRPr="00896C9D">
        <w:rPr>
          <w:rFonts w:ascii="微软雅黑" w:eastAsia="微软雅黑" w:hAnsi="微软雅黑"/>
          <w:sz w:val="18"/>
          <w:szCs w:val="18"/>
        </w:rPr>
        <w:t>一个哈希码，哈希码是一个较小的值，并且不同键值的行计算出的哈希码也不一样。哈希索引将所有的哈希码存储在索引中，同时在</w:t>
      </w:r>
      <w:hyperlink r:id="rId206" w:tgtFrame="_blank" w:history="1">
        <w:r w:rsidRPr="00896C9D">
          <w:rPr>
            <w:rStyle w:val="a4"/>
            <w:rFonts w:ascii="微软雅黑" w:eastAsia="微软雅黑" w:hAnsi="微软雅黑"/>
            <w:sz w:val="18"/>
            <w:szCs w:val="18"/>
          </w:rPr>
          <w:t>哈希表</w:t>
        </w:r>
      </w:hyperlink>
      <w:r w:rsidRPr="00896C9D">
        <w:rPr>
          <w:rFonts w:ascii="微软雅黑" w:eastAsia="微软雅黑" w:hAnsi="微软雅黑"/>
          <w:sz w:val="18"/>
          <w:szCs w:val="18"/>
        </w:rPr>
        <w:t>中保存指向每个数据行的指针。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只有 Memory 引擎显式支持哈希索引，这也是 Memory 引擎的默认索引类型。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因为索引自身只需存储对应的哈希值，所以索引的结构十分紧凑，这让哈希索引的速度非常快，但它也有一些限制：</w:t>
      </w:r>
    </w:p>
    <w:p w:rsidR="00482A2E" w:rsidRPr="00896C9D" w:rsidRDefault="00482A2E" w:rsidP="00141450">
      <w:pPr>
        <w:widowControl/>
        <w:numPr>
          <w:ilvl w:val="0"/>
          <w:numId w:val="21"/>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哈希索引数据不是按照索引值顺序存储的，无法</w:t>
      </w:r>
      <w:r w:rsidRPr="007154A0">
        <w:rPr>
          <w:rFonts w:ascii="微软雅黑" w:eastAsia="微软雅黑" w:hAnsi="微软雅黑"/>
          <w:b/>
          <w:sz w:val="18"/>
          <w:szCs w:val="18"/>
        </w:rPr>
        <w:t>用于</w:t>
      </w:r>
      <w:hyperlink r:id="rId207" w:tgtFrame="_blank" w:history="1">
        <w:r w:rsidRPr="007154A0">
          <w:rPr>
            <w:rStyle w:val="a4"/>
            <w:rFonts w:ascii="微软雅黑" w:eastAsia="微软雅黑" w:hAnsi="微软雅黑"/>
            <w:b/>
            <w:sz w:val="18"/>
            <w:szCs w:val="18"/>
          </w:rPr>
          <w:t>排序</w:t>
        </w:r>
      </w:hyperlink>
      <w:r w:rsidRPr="00896C9D">
        <w:rPr>
          <w:rFonts w:ascii="微软雅黑" w:eastAsia="微软雅黑" w:hAnsi="微软雅黑"/>
          <w:sz w:val="18"/>
          <w:szCs w:val="18"/>
        </w:rPr>
        <w:t xml:space="preserve">。 </w:t>
      </w:r>
    </w:p>
    <w:p w:rsidR="00482A2E" w:rsidRPr="00896C9D" w:rsidRDefault="00482A2E" w:rsidP="00141450">
      <w:pPr>
        <w:widowControl/>
        <w:numPr>
          <w:ilvl w:val="0"/>
          <w:numId w:val="21"/>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哈希索引不支持部分索引列匹配查找，因为哈希索引始终是使用索引列的全部内容来计算哈希值的。例如在数据列(a,b)上建立哈希索引，如果查询的</w:t>
      </w:r>
      <w:proofErr w:type="gramStart"/>
      <w:r w:rsidRPr="00896C9D">
        <w:rPr>
          <w:rFonts w:ascii="微软雅黑" w:eastAsia="微软雅黑" w:hAnsi="微软雅黑"/>
          <w:sz w:val="18"/>
          <w:szCs w:val="18"/>
        </w:rPr>
        <w:t>列只有</w:t>
      </w:r>
      <w:proofErr w:type="gramEnd"/>
      <w:r w:rsidRPr="00896C9D">
        <w:rPr>
          <w:rFonts w:ascii="微软雅黑" w:eastAsia="微软雅黑" w:hAnsi="微软雅黑"/>
          <w:sz w:val="18"/>
          <w:szCs w:val="18"/>
        </w:rPr>
        <w:t xml:space="preserve">a就无法使用该索引。 </w:t>
      </w:r>
    </w:p>
    <w:p w:rsidR="00482A2E" w:rsidRPr="005F3DED" w:rsidRDefault="00482A2E" w:rsidP="00141450">
      <w:pPr>
        <w:widowControl/>
        <w:numPr>
          <w:ilvl w:val="0"/>
          <w:numId w:val="21"/>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哈希索引只支持等值比较查询，不支持任何范围查询。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Q4：什么是自适应哈希索引？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自适应哈希索引是 InnoDB 引擎的一个特殊功能，当它注意到某些索引值被使用的非常频繁时，会在内存中基于 B-Tree 索引之上再创键一个哈希索引，这样就让 B-Tree 索引也具有哈希索引的一些优点，比如快速哈希查找。这是一个完全自动的内部行为，用户无法控制或配置，但如果有必要可以关闭该功能。</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 ：什么是空间索引？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MyISAM 表支持空间索引，可以用作地理数据存储。和 B-Tree 索引不同，这类索引无需前缀查询。空间索引会从所有维度来索引数据，查询时可以有效地使用任意维度来组合查询。必须使用 MySQL 的 GIS 即地理信息系统的相关函数来维护数据，但 MySQL 对 GIS 的支持并不完善，因此大部分人都不会使用这个特性。</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Q6：什么是全文索引？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通过数值比较、范围过滤等就可以完成绝大多数需要的查询，但如果希望通过关键字匹配进行查询，就需要基于相似度的查询，而不是精确的数值比较，全文索引就是为这种场景设计的。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MyISAM 的全文索引是一种特殊的 B-Tree 索引，一共有两层。第一层是所有关键字，然后对于每一个关键字的第二层，包含的是一组相关的"文档指针"。全文索引不会索引文档对象中的所有词语，它会根据规则过滤掉一些词语，例如停用词列表中的词都不会被索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Q7：什么是聚簇索引？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聚簇索引不是一种索引类型，而是一种数据存储方式。InnoDB 的聚簇索引实际上在同一个结构中保存了 B-Tree 索引和数据行。当表有聚餐索引时，它的行数据实际上存放在索引的叶子页中，因为无法同时把数据行存放在两个不同的地方，所以一个</w:t>
      </w:r>
      <w:proofErr w:type="gramStart"/>
      <w:r w:rsidRPr="00896C9D">
        <w:rPr>
          <w:rFonts w:ascii="微软雅黑" w:eastAsia="微软雅黑" w:hAnsi="微软雅黑"/>
          <w:sz w:val="18"/>
          <w:szCs w:val="18"/>
        </w:rPr>
        <w:t>表只能</w:t>
      </w:r>
      <w:proofErr w:type="gramEnd"/>
      <w:r w:rsidRPr="00896C9D">
        <w:rPr>
          <w:rFonts w:ascii="微软雅黑" w:eastAsia="微软雅黑" w:hAnsi="微软雅黑"/>
          <w:sz w:val="18"/>
          <w:szCs w:val="18"/>
        </w:rPr>
        <w:t>有一个聚簇索引。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优点：① 可以把相关数据保存在一起。② 数据访问更快，聚簇索引将索引和数据保存在同一个 B-Tree 中，因此获取数据比非聚簇索引要更快。③ 使用覆盖索引扫描的查询可以直接使用页节点中的主键值。</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缺点：① 聚簇索引最大限度提高了 IO 密集型应用的性能，如果数据全部在内存中将会失去优势。② 更新聚簇索引列的代价很高，因为会强制每个被更新的行移动到新位置。③ 基于聚簇索引的表插入新行或主键被更新导致行移动时，可能导致页分裂，表会占用更多磁盘空间。④ 当行稀疏或由于页分裂导致数据存储不连续时，</w:t>
      </w:r>
      <w:proofErr w:type="gramStart"/>
      <w:r w:rsidRPr="00896C9D">
        <w:rPr>
          <w:rFonts w:ascii="微软雅黑" w:eastAsia="微软雅黑" w:hAnsi="微软雅黑"/>
          <w:sz w:val="18"/>
          <w:szCs w:val="18"/>
        </w:rPr>
        <w:t>全表扫描</w:t>
      </w:r>
      <w:proofErr w:type="gramEnd"/>
      <w:r w:rsidRPr="00896C9D">
        <w:rPr>
          <w:rFonts w:ascii="微软雅黑" w:eastAsia="微软雅黑" w:hAnsi="微软雅黑"/>
          <w:sz w:val="18"/>
          <w:szCs w:val="18"/>
        </w:rPr>
        <w:t>可能很慢。</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Q8：什么是覆盖索引？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覆盖索引指一个索引包含或覆盖了所有需要查询的字段的值，不再需要根据</w:t>
      </w:r>
      <w:proofErr w:type="gramStart"/>
      <w:r w:rsidRPr="00896C9D">
        <w:rPr>
          <w:rFonts w:ascii="微软雅黑" w:eastAsia="微软雅黑" w:hAnsi="微软雅黑"/>
          <w:sz w:val="18"/>
          <w:szCs w:val="18"/>
        </w:rPr>
        <w:t>索引回表查询</w:t>
      </w:r>
      <w:proofErr w:type="gramEnd"/>
      <w:r w:rsidRPr="00896C9D">
        <w:rPr>
          <w:rFonts w:ascii="微软雅黑" w:eastAsia="微软雅黑" w:hAnsi="微软雅黑"/>
          <w:sz w:val="18"/>
          <w:szCs w:val="18"/>
        </w:rPr>
        <w:t>数据。覆盖索引必须要存储索引列的值，因此 MySQL 只能使用 B-Tree 索引做覆盖索引。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lastRenderedPageBreak/>
        <w:t>优点：① 索引条目通常远小于数据行大小，可以极大减少数据访问量。② 因为索引按</w:t>
      </w:r>
      <w:proofErr w:type="gramStart"/>
      <w:r w:rsidRPr="00896C9D">
        <w:rPr>
          <w:rFonts w:ascii="微软雅黑" w:eastAsia="微软雅黑" w:hAnsi="微软雅黑"/>
          <w:sz w:val="18"/>
          <w:szCs w:val="18"/>
        </w:rPr>
        <w:t>照列</w:t>
      </w:r>
      <w:proofErr w:type="gramEnd"/>
      <w:r w:rsidRPr="00896C9D">
        <w:rPr>
          <w:rFonts w:ascii="微软雅黑" w:eastAsia="微软雅黑" w:hAnsi="微软雅黑"/>
          <w:sz w:val="18"/>
          <w:szCs w:val="18"/>
        </w:rPr>
        <w:t>值顺序存储，所以对于 IO 密集型防伪查询回避随机从磁盘读取每一行数据的 IO 少得多。③ 由于 InnoDB 使用聚簇索引，覆盖索引对 InnoDB 很有帮助。InnoDB 的二级索引在叶子节点保存了行的主键值，如果二级主键能覆盖查询那么可以避免对主键索引的二次查询。</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Q9：你知道哪些索引使用原则？</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建立索引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对查询频次较高</w:t>
      </w:r>
      <w:proofErr w:type="gramStart"/>
      <w:r w:rsidRPr="00896C9D">
        <w:rPr>
          <w:rFonts w:ascii="微软雅黑" w:eastAsia="微软雅黑" w:hAnsi="微软雅黑"/>
          <w:sz w:val="18"/>
          <w:szCs w:val="18"/>
        </w:rPr>
        <w:t>且数据</w:t>
      </w:r>
      <w:proofErr w:type="gramEnd"/>
      <w:r w:rsidRPr="00896C9D">
        <w:rPr>
          <w:rFonts w:ascii="微软雅黑" w:eastAsia="微软雅黑" w:hAnsi="微软雅黑"/>
          <w:sz w:val="18"/>
          <w:szCs w:val="18"/>
        </w:rPr>
        <w:t>量比较大的表建立索引。索引字段的选择，最佳候选</w:t>
      </w:r>
      <w:proofErr w:type="gramStart"/>
      <w:r w:rsidRPr="00896C9D">
        <w:rPr>
          <w:rFonts w:ascii="微软雅黑" w:eastAsia="微软雅黑" w:hAnsi="微软雅黑"/>
          <w:sz w:val="18"/>
          <w:szCs w:val="18"/>
        </w:rPr>
        <w:t>列应当</w:t>
      </w:r>
      <w:proofErr w:type="gramEnd"/>
      <w:r w:rsidRPr="00896C9D">
        <w:rPr>
          <w:rFonts w:ascii="微软雅黑" w:eastAsia="微软雅黑" w:hAnsi="微软雅黑"/>
          <w:sz w:val="18"/>
          <w:szCs w:val="18"/>
        </w:rPr>
        <w:t>从 WHERE 子句的条件中提取，如果 WHERE 子句中的组合比较多，应当挑选最常用、过滤效果最好的列的组合。业务上具有唯一特性的字段，即使是多个字段的组合，也必须建成唯一索引。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使用前缀索引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索引</w:t>
      </w:r>
      <w:proofErr w:type="gramStart"/>
      <w:r w:rsidRPr="00896C9D">
        <w:rPr>
          <w:rFonts w:ascii="微软雅黑" w:eastAsia="微软雅黑" w:hAnsi="微软雅黑"/>
          <w:sz w:val="18"/>
          <w:szCs w:val="18"/>
        </w:rPr>
        <w:t>列开始</w:t>
      </w:r>
      <w:proofErr w:type="gramEnd"/>
      <w:r w:rsidRPr="00896C9D">
        <w:rPr>
          <w:rFonts w:ascii="微软雅黑" w:eastAsia="微软雅黑" w:hAnsi="微软雅黑"/>
          <w:sz w:val="18"/>
          <w:szCs w:val="18"/>
        </w:rPr>
        <w:t xml:space="preserve">的部分字符，索引创建后也是使用硬盘来存储的，因此短索引可以提升索引访问的 IO 效率。对于 BLOB、TEXT 或很长的 VARCHAR </w:t>
      </w:r>
      <w:proofErr w:type="gramStart"/>
      <w:r w:rsidRPr="00896C9D">
        <w:rPr>
          <w:rFonts w:ascii="微软雅黑" w:eastAsia="微软雅黑" w:hAnsi="微软雅黑"/>
          <w:sz w:val="18"/>
          <w:szCs w:val="18"/>
        </w:rPr>
        <w:t>列必须</w:t>
      </w:r>
      <w:proofErr w:type="gramEnd"/>
      <w:r w:rsidRPr="00896C9D">
        <w:rPr>
          <w:rFonts w:ascii="微软雅黑" w:eastAsia="微软雅黑" w:hAnsi="微软雅黑"/>
          <w:sz w:val="18"/>
          <w:szCs w:val="18"/>
        </w:rPr>
        <w:t>使用前缀索引，MySQL 不允许索引这些列的完整长度。前缀索引是一种能使索引更小更快的有效方法，但缺点是 MySQL 无法使用前缀索引做 ORDER BY 和 GROUP BY，也无法使用前缀索引做覆盖扫描。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选择合适的索引顺序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当不需要考虑</w:t>
      </w:r>
      <w:hyperlink r:id="rId20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和分组时，将选择性最高的列放在前面。索引的选择性是指不重复的索引值和数据表的记录总数之比，索引的选择性越高则查询效率越高，唯一索引的选择性是 1，因此也可以使用唯一索引提升查询效率。</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删除无用索引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MySQL 允许在相同列上创建多个索引，重复的索引需要单独维护，并且优化器在优化查询时也需要逐个考虑，这会影响性能。重复索引是指在相同的列上按照相同的顺序创建的相同类型的索引，应该避免创建重复索引。如果创建了索引 (A,B) 再创建索引 (A) 就是冗余索引，因为这只是前一个索引的前缀索引，对于 B-Tree 索引来说是冗余的。解决重复索引和冗余索引的方法就是删除这些索引。除了重复索引和冗余索引，可能还会有一些服务器永远不用的索引，也应该考虑删除。</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Q10：索引失效的情况有哪些？</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如果索引列出现了隐式类型转换，则 MySQL 不会使用索引。常见的情况是在 SQL 的 WHERE 条件中字段类型为字符串，其值为数值，如果没有加引号那么 MySQL 不会使用索引。</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 WHERE 条件中含有 OR，除非 OR 前使用了索引列而 OR 之后是非索引列，索引会失效。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MySQL 不能在索引中执行 LIKE 操作，这是底层存储引擎 API 的限制，最左匹配的 LIKE 比较会被转换为简单的比较操作，但如果是以通配符开头的 LIKE 查询，存储引擎就无法做比较。这种情况下 MySQL 只能提取数据行的值而不是索引值来做比较。</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如果查询中的</w:t>
      </w:r>
      <w:proofErr w:type="gramStart"/>
      <w:r w:rsidRPr="00896C9D">
        <w:rPr>
          <w:rFonts w:ascii="微软雅黑" w:eastAsia="微软雅黑" w:hAnsi="微软雅黑"/>
          <w:sz w:val="18"/>
          <w:szCs w:val="18"/>
        </w:rPr>
        <w:t>列不是</w:t>
      </w:r>
      <w:proofErr w:type="gramEnd"/>
      <w:r w:rsidRPr="00896C9D">
        <w:rPr>
          <w:rFonts w:ascii="微软雅黑" w:eastAsia="微软雅黑" w:hAnsi="微软雅黑"/>
          <w:sz w:val="18"/>
          <w:szCs w:val="18"/>
        </w:rPr>
        <w:t>独立的，则 MySQL 不会使用索引。独立的列是指索引</w:t>
      </w:r>
      <w:proofErr w:type="gramStart"/>
      <w:r w:rsidRPr="00896C9D">
        <w:rPr>
          <w:rFonts w:ascii="微软雅黑" w:eastAsia="微软雅黑" w:hAnsi="微软雅黑"/>
          <w:sz w:val="18"/>
          <w:szCs w:val="18"/>
        </w:rPr>
        <w:t>列不能</w:t>
      </w:r>
      <w:proofErr w:type="gramEnd"/>
      <w:r w:rsidRPr="00896C9D">
        <w:rPr>
          <w:rFonts w:ascii="微软雅黑" w:eastAsia="微软雅黑" w:hAnsi="微软雅黑"/>
          <w:sz w:val="18"/>
          <w:szCs w:val="18"/>
        </w:rPr>
        <w:t>是表达式的一部分，也不能是函数的参数。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对于多个范围条件查询，MySQL 无法使用第一个范围列后面的其他索引列，对于多个等值查询则没有这种限制。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如果 MySQL </w:t>
      </w:r>
      <w:proofErr w:type="gramStart"/>
      <w:r w:rsidRPr="00896C9D">
        <w:rPr>
          <w:rFonts w:ascii="微软雅黑" w:eastAsia="微软雅黑" w:hAnsi="微软雅黑"/>
          <w:sz w:val="18"/>
          <w:szCs w:val="18"/>
        </w:rPr>
        <w:t>判断全表</w:t>
      </w:r>
      <w:proofErr w:type="gramEnd"/>
      <w:r w:rsidRPr="00896C9D">
        <w:rPr>
          <w:rFonts w:ascii="微软雅黑" w:eastAsia="微软雅黑" w:hAnsi="微软雅黑"/>
          <w:sz w:val="18"/>
          <w:szCs w:val="18"/>
        </w:rPr>
        <w:t>扫描比使用索引查询更快，则不会使用索引。</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索引文件具有 B-Tree 的最左前缀匹配特性，如果左边的值未确定，那么无法使用此索引。</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优化 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Q1：如何定位低效 SQL？</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可以通过两种方式来定位执行效率较低的 SQL 语句。一种是通过慢查询日志定位，可以通过慢查询日志定位那些已经执行完毕的 SQL 语句。另一种是使用 SHOW PROCESSLIST 查询，慢查询日志在查询结束以后才记录，所以在应用反应执行效率出现问题的时候查询慢查询日志不能定位问题，此时可以使用 SHOW PROCESSLIST 命令查看当前 MySQL 正在进行的线程，包括线程的状态、</w:t>
      </w:r>
      <w:proofErr w:type="gramStart"/>
      <w:r w:rsidRPr="00896C9D">
        <w:rPr>
          <w:rFonts w:ascii="微软雅黑" w:eastAsia="微软雅黑" w:hAnsi="微软雅黑"/>
          <w:sz w:val="18"/>
          <w:szCs w:val="18"/>
        </w:rPr>
        <w:t>是否锁表等</w:t>
      </w:r>
      <w:proofErr w:type="gramEnd"/>
      <w:r w:rsidRPr="00896C9D">
        <w:rPr>
          <w:rFonts w:ascii="微软雅黑" w:eastAsia="微软雅黑" w:hAnsi="微软雅黑"/>
          <w:sz w:val="18"/>
          <w:szCs w:val="18"/>
        </w:rPr>
        <w:t>，可以实</w:t>
      </w:r>
      <w:r w:rsidRPr="00896C9D">
        <w:rPr>
          <w:rFonts w:ascii="微软雅黑" w:eastAsia="微软雅黑" w:hAnsi="微软雅黑"/>
          <w:sz w:val="18"/>
          <w:szCs w:val="18"/>
        </w:rPr>
        <w:lastRenderedPageBreak/>
        <w:t>时查看 SQL 的执行情况，同时对一些</w:t>
      </w:r>
      <w:proofErr w:type="gramStart"/>
      <w:r w:rsidRPr="00896C9D">
        <w:rPr>
          <w:rFonts w:ascii="微软雅黑" w:eastAsia="微软雅黑" w:hAnsi="微软雅黑"/>
          <w:sz w:val="18"/>
          <w:szCs w:val="18"/>
        </w:rPr>
        <w:t>锁表操作</w:t>
      </w:r>
      <w:proofErr w:type="gramEnd"/>
      <w:r w:rsidRPr="00896C9D">
        <w:rPr>
          <w:rFonts w:ascii="微软雅黑" w:eastAsia="微软雅黑" w:hAnsi="微软雅黑"/>
          <w:sz w:val="18"/>
          <w:szCs w:val="18"/>
        </w:rPr>
        <w:t>进行优化。找到执行效率低的 SQL 语句后，就可以通过 SHOW PROFILE、EXPLAIN 或 trace 等丰富来继续优化语句。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Q2：SHOW PROFILE 的作用？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通过 SHOW PROFILE 可以分析 SQL 语句性能消耗，例如查询到 SQL 会执行多少时间，并显示 CPU、内存使用量，执行过程中系统锁</w:t>
      </w:r>
      <w:proofErr w:type="gramStart"/>
      <w:r w:rsidRPr="00896C9D">
        <w:rPr>
          <w:rFonts w:ascii="微软雅黑" w:eastAsia="微软雅黑" w:hAnsi="微软雅黑"/>
          <w:sz w:val="18"/>
          <w:szCs w:val="18"/>
        </w:rPr>
        <w:t>及表锁的</w:t>
      </w:r>
      <w:proofErr w:type="gramEnd"/>
      <w:r w:rsidRPr="00896C9D">
        <w:rPr>
          <w:rFonts w:ascii="微软雅黑" w:eastAsia="微软雅黑" w:hAnsi="微软雅黑"/>
          <w:sz w:val="18"/>
          <w:szCs w:val="18"/>
        </w:rPr>
        <w:t xml:space="preserve">花费时间等信息。例如 </w:t>
      </w:r>
      <w:r w:rsidRPr="00896C9D">
        <w:rPr>
          <w:rStyle w:val="HTML"/>
          <w:rFonts w:ascii="微软雅黑" w:eastAsia="微软雅黑" w:hAnsi="微软雅黑"/>
          <w:sz w:val="18"/>
          <w:szCs w:val="18"/>
        </w:rPr>
        <w:t>SHOW PROFILE CPU/MEMORY/BLOCK IO FOR QUERY N</w:t>
      </w:r>
      <w:r w:rsidRPr="00896C9D">
        <w:rPr>
          <w:rFonts w:ascii="微软雅黑" w:eastAsia="微软雅黑" w:hAnsi="微软雅黑"/>
          <w:sz w:val="18"/>
          <w:szCs w:val="18"/>
        </w:rPr>
        <w:t xml:space="preserve"> 分别查询 id 为 N 的 SQL 语句的 CPU、内存以及 IO 的消耗情况。</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Q3：trace 是干什么的？</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从 MySQL5.6 开始，可以通过 trace 文件进一步获取优化器是是如何选择执行计划的，在使用时需要先打开设置，然后执行一次 SQL，最后查看 information_schema.optimizer_trace 表而都内容，该表为联合i表，只能在当前会话进行查询，每次查询后返回的都是最近一次执行的 SQL 语句。</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Q4：EXPLAIN 的字段有哪些，具有什么含义？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执行计划是 SQL 调优的一个重要依据，可以通过 EXPLAIN 命令查看 SQL 语句的执行计划，如果作用在表上，那么该命令相当于 DESC。EXPLAIN 的指标及含义如下：</w:t>
      </w:r>
    </w:p>
    <w:tbl>
      <w:tblPr>
        <w:tblW w:w="0" w:type="auto"/>
        <w:tblCellSpacing w:w="0" w:type="dxa"/>
        <w:tblBorders>
          <w:top w:val="single" w:sz="4" w:space="0" w:color="auto"/>
          <w:left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086"/>
      </w:tblGrid>
      <w:tr w:rsidR="00482A2E" w:rsidRPr="00896C9D" w:rsidTr="005F3DED">
        <w:trPr>
          <w:tblHeader/>
          <w:tblCellSpacing w:w="0" w:type="dxa"/>
        </w:trPr>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指标名</w:t>
            </w:r>
          </w:p>
        </w:tc>
        <w:tc>
          <w:tcPr>
            <w:tcW w:w="0" w:type="auto"/>
            <w:vAlign w:val="center"/>
            <w:hideMark/>
          </w:tcPr>
          <w:p w:rsidR="00482A2E" w:rsidRPr="00896C9D" w:rsidRDefault="00482A2E" w:rsidP="00141450">
            <w:pPr>
              <w:spacing w:line="20" w:lineRule="atLeast"/>
              <w:jc w:val="center"/>
              <w:rPr>
                <w:rFonts w:ascii="微软雅黑" w:eastAsia="微软雅黑" w:hAnsi="微软雅黑"/>
                <w:b/>
                <w:bCs/>
                <w:sz w:val="18"/>
                <w:szCs w:val="18"/>
              </w:rPr>
            </w:pPr>
            <w:r w:rsidRPr="00896C9D">
              <w:rPr>
                <w:rFonts w:ascii="微软雅黑" w:eastAsia="微软雅黑" w:hAnsi="微软雅黑"/>
                <w:b/>
                <w:bCs/>
                <w:sz w:val="18"/>
                <w:szCs w:val="18"/>
              </w:rPr>
              <w:t>含义</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id</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 SELECT 子句或操作表的顺序，执行顺序从大到小执行，当 id 一样时，执行顺序从上往下。</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select_type</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表示查询中每个 SELECT 子句的类型，例如 SIMPLE 表示不包含子查询、表连接或其他复杂语法的简单查询，PRIMARY 表示复杂查询的最外层查询，SUBQUERY 表示在 SELECT 或 WHERE 列表中包含了子查询。</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type</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 xml:space="preserve">表示访问类型，性能由差到好为：ALL </w:t>
            </w:r>
            <w:proofErr w:type="gramStart"/>
            <w:r w:rsidRPr="00896C9D">
              <w:rPr>
                <w:rFonts w:ascii="微软雅黑" w:eastAsia="微软雅黑" w:hAnsi="微软雅黑"/>
                <w:sz w:val="18"/>
                <w:szCs w:val="18"/>
              </w:rPr>
              <w:t>全表扫描</w:t>
            </w:r>
            <w:proofErr w:type="gramEnd"/>
            <w:r w:rsidRPr="00896C9D">
              <w:rPr>
                <w:rFonts w:ascii="微软雅黑" w:eastAsia="微软雅黑" w:hAnsi="微软雅黑"/>
                <w:sz w:val="18"/>
                <w:szCs w:val="18"/>
              </w:rPr>
              <w:t>、index 索引全扫描、range 索引范围扫描、ref 返回匹配某个单独值得所有行，常见于使用非唯一索引或唯一索引的非唯一前缀进行的查找，也经常出现在 join 操作中、eq_ref 唯一性索引扫描，对于每个索引</w:t>
            </w:r>
            <w:proofErr w:type="gramStart"/>
            <w:r w:rsidRPr="00896C9D">
              <w:rPr>
                <w:rFonts w:ascii="微软雅黑" w:eastAsia="微软雅黑" w:hAnsi="微软雅黑"/>
                <w:sz w:val="18"/>
                <w:szCs w:val="18"/>
              </w:rPr>
              <w:t>键只有</w:t>
            </w:r>
            <w:proofErr w:type="gramEnd"/>
            <w:r w:rsidRPr="00896C9D">
              <w:rPr>
                <w:rFonts w:ascii="微软雅黑" w:eastAsia="微软雅黑" w:hAnsi="微软雅黑"/>
                <w:sz w:val="18"/>
                <w:szCs w:val="18"/>
              </w:rPr>
              <w:t>一条记录与之匹配、const 当 MySQL 对查询某部分进行优化，并转为一个常量时，使用这些访问类型，例如将主键或唯一索引置于 WHERE 列表就能将该查询转为一个 const、system 表中只有一行数据或空表，只能用于 MyISAM 和 Memory 表、NULL 执行时不用访问表或索引就能得到结果。SQL 性能优化的目标：至少要达到 range 级别，要求是 ref 级别，如果可以是consts 最好。</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possible_keys</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表示查询时可能用到的索引，但不一定使用。列出大量可能索引时意味着备选索引数量太多了。</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key</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显示 MySQL 在查询时实际使用的索引，如果没有使用则显示为 NULL。</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key_len</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表示使用到索引字段的长度，可通过该列计算查询中使用的索引的长度，对于确认索引有效性以及多列索引中用到的列数目很重要。</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ref</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表示上述表的连接匹配条件，即哪些列或常量被用于查找索引列上的值。</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rows</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 MySQL 根据表统计信息及索引选用情况，估算找到所需记录所需要读取的行数。</w:t>
            </w:r>
          </w:p>
        </w:tc>
      </w:tr>
      <w:tr w:rsidR="00482A2E" w:rsidRPr="00896C9D" w:rsidTr="005F3DED">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Extra</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表示额外信息，例如 Using temporary 表示需要使用临时表存储结果集，常见于</w:t>
            </w:r>
            <w:hyperlink r:id="rId20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和分组查询。Using filesort 表示无法利用索引完成的文件</w:t>
            </w:r>
            <w:hyperlink r:id="rId21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，这是 ORDER BY 的结果，可以通过合适的索引改进性能。Using index 表示只需要使用索引就可以满足查询表得要求，说明</w:t>
            </w:r>
            <w:proofErr w:type="gramStart"/>
            <w:r w:rsidRPr="00896C9D">
              <w:rPr>
                <w:rFonts w:ascii="微软雅黑" w:eastAsia="微软雅黑" w:hAnsi="微软雅黑"/>
                <w:sz w:val="18"/>
                <w:szCs w:val="18"/>
              </w:rPr>
              <w:t>表正在</w:t>
            </w:r>
            <w:proofErr w:type="gramEnd"/>
            <w:r w:rsidRPr="00896C9D">
              <w:rPr>
                <w:rFonts w:ascii="微软雅黑" w:eastAsia="微软雅黑" w:hAnsi="微软雅黑"/>
                <w:sz w:val="18"/>
                <w:szCs w:val="18"/>
              </w:rPr>
              <w:t>使用覆盖索引。</w:t>
            </w:r>
          </w:p>
        </w:tc>
      </w:tr>
    </w:tbl>
    <w:p w:rsidR="00482A2E" w:rsidRPr="00896C9D" w:rsidRDefault="00482A2E" w:rsidP="00141450">
      <w:pPr>
        <w:spacing w:line="20" w:lineRule="atLeast"/>
        <w:rPr>
          <w:rFonts w:ascii="微软雅黑" w:eastAsia="微软雅黑" w:hAnsi="微软雅黑"/>
          <w:sz w:val="18"/>
          <w:szCs w:val="18"/>
        </w:rPr>
      </w:pP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Q5：有哪些优化 SQL 的策略？</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 COUNT 查询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COUNT 是一个特殊的函数，它可以统计</w:t>
      </w:r>
      <w:proofErr w:type="gramStart"/>
      <w:r w:rsidRPr="00896C9D">
        <w:rPr>
          <w:rFonts w:ascii="微软雅黑" w:eastAsia="微软雅黑" w:hAnsi="微软雅黑"/>
          <w:sz w:val="18"/>
          <w:szCs w:val="18"/>
        </w:rPr>
        <w:t>某个列值的</w:t>
      </w:r>
      <w:proofErr w:type="gramEnd"/>
      <w:r w:rsidRPr="00896C9D">
        <w:rPr>
          <w:rFonts w:ascii="微软雅黑" w:eastAsia="微软雅黑" w:hAnsi="微软雅黑"/>
          <w:sz w:val="18"/>
          <w:szCs w:val="18"/>
        </w:rPr>
        <w:t>数量，在</w:t>
      </w:r>
      <w:proofErr w:type="gramStart"/>
      <w:r w:rsidRPr="00896C9D">
        <w:rPr>
          <w:rFonts w:ascii="微软雅黑" w:eastAsia="微软雅黑" w:hAnsi="微软雅黑"/>
          <w:sz w:val="18"/>
          <w:szCs w:val="18"/>
        </w:rPr>
        <w:t>统计列值时要求列值是非</w:t>
      </w:r>
      <w:proofErr w:type="gramEnd"/>
      <w:r w:rsidRPr="00896C9D">
        <w:rPr>
          <w:rFonts w:ascii="微软雅黑" w:eastAsia="微软雅黑" w:hAnsi="微软雅黑"/>
          <w:sz w:val="18"/>
          <w:szCs w:val="18"/>
        </w:rPr>
        <w:t>空的，不会统计 NULL 值。如果在 COUNT 中指定了列或列的表达式，</w:t>
      </w:r>
      <w:proofErr w:type="gramStart"/>
      <w:r w:rsidRPr="00896C9D">
        <w:rPr>
          <w:rFonts w:ascii="微软雅黑" w:eastAsia="微软雅黑" w:hAnsi="微软雅黑"/>
          <w:sz w:val="18"/>
          <w:szCs w:val="18"/>
        </w:rPr>
        <w:t>则统计</w:t>
      </w:r>
      <w:proofErr w:type="gramEnd"/>
      <w:r w:rsidRPr="00896C9D">
        <w:rPr>
          <w:rFonts w:ascii="微软雅黑" w:eastAsia="微软雅黑" w:hAnsi="微软雅黑"/>
          <w:sz w:val="18"/>
          <w:szCs w:val="18"/>
        </w:rPr>
        <w:t>的就是这个表达式有值的结果数，而不是 NULL。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COUNT 的另一个作用是统计结果集的行数，当 MySQL 确定括号内的表达式不可能为 NULL 时，实际上就是在统计行数。当使用 COUNT(</w:t>
      </w:r>
      <w:r w:rsidRPr="00896C9D">
        <w:rPr>
          <w:rStyle w:val="a7"/>
          <w:rFonts w:ascii="微软雅黑" w:eastAsia="微软雅黑" w:hAnsi="微软雅黑"/>
          <w:sz w:val="18"/>
          <w:szCs w:val="18"/>
        </w:rPr>
        <w:t>) 时，\</w:t>
      </w:r>
      <w:r w:rsidRPr="00896C9D">
        <w:rPr>
          <w:rFonts w:ascii="微软雅黑" w:eastAsia="微软雅黑" w:hAnsi="微软雅黑"/>
          <w:sz w:val="18"/>
          <w:szCs w:val="18"/>
        </w:rPr>
        <w:t xml:space="preserve"> 不会扩展成所有列，它会忽略所有的列而直接统计所有的行数。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某些业务场景并不要求完全精确的 COUNT 值，此时可以使用近似值来代替，EXPLAIN 出来的优化器估算的行数就是一个不错的近似值，因为执行 EXPLAIN 并不需要真正地执行查询。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通常来说 COUNT 都需要扫描大量的</w:t>
      </w:r>
      <w:proofErr w:type="gramStart"/>
      <w:r w:rsidRPr="00896C9D">
        <w:rPr>
          <w:rFonts w:ascii="微软雅黑" w:eastAsia="微软雅黑" w:hAnsi="微软雅黑"/>
          <w:sz w:val="18"/>
          <w:szCs w:val="18"/>
        </w:rPr>
        <w:t>行才能</w:t>
      </w:r>
      <w:proofErr w:type="gramEnd"/>
      <w:r w:rsidRPr="00896C9D">
        <w:rPr>
          <w:rFonts w:ascii="微软雅黑" w:eastAsia="微软雅黑" w:hAnsi="微软雅黑"/>
          <w:sz w:val="18"/>
          <w:szCs w:val="18"/>
        </w:rPr>
        <w:t>获取精确的结果，因此很难优化。在 MySQL 层还能做的就只有覆盖扫描了，如果还不够就需要修改应用的架构，可以增加汇总表或者外部缓存系统。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优化关联查询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确保 ON 或 USING 子句中的列上有索引，在创建索引时就要考虑到关联的顺序。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确保任何 GROUP BY 和 ORDER BY 的表达式只涉及到一个表中的列，这样 MySQL 才有可能使用索引来优化这个过程。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 MySQL 5.5 及以下版本尽量避免子查询，可以用关联查询代替，因为执行器会先执行外部的 SQL 再执行内部的 SQL。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 GROUP BY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如果没有通过 ORDER BY 子句显式指定要</w:t>
      </w:r>
      <w:hyperlink r:id="rId211"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的列，当查询使用 GROUP BY 时，结果***自动按照分组的字段进行</w:t>
      </w:r>
      <w:hyperlink r:id="rId212"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，如果不关心结果集的顺序，可以使用 ORDER BY NULL 禁止</w:t>
      </w:r>
      <w:hyperlink r:id="rId213"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 LIMIT 分页</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偏移量非常大的时候，需要查询很多条数据再舍弃，这样的代价非常高。要优化这种查询，要么是在页面中限制分页的数量，要么是优化大偏移量的性能。最简单的办法是尽可能地使用覆盖索引扫描，而不是查询所有的列，然后根据需要做一次关联</w:t>
      </w:r>
      <w:proofErr w:type="gramStart"/>
      <w:r w:rsidRPr="00896C9D">
        <w:rPr>
          <w:rFonts w:ascii="微软雅黑" w:eastAsia="微软雅黑" w:hAnsi="微软雅黑"/>
          <w:sz w:val="18"/>
          <w:szCs w:val="18"/>
        </w:rPr>
        <w:t>操作再</w:t>
      </w:r>
      <w:proofErr w:type="gramEnd"/>
      <w:r w:rsidRPr="00896C9D">
        <w:rPr>
          <w:rFonts w:ascii="微软雅黑" w:eastAsia="微软雅黑" w:hAnsi="微软雅黑"/>
          <w:sz w:val="18"/>
          <w:szCs w:val="18"/>
        </w:rPr>
        <w:t>返回所需的列。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还有一种方法是从上一次取数据的位置开始扫描，这样就可以避免使用 OFFSET。其他优化方法还包括使用预先计算的汇总表，或者关联到一个冗余表，冗余表只包含</w:t>
      </w:r>
      <w:proofErr w:type="gramStart"/>
      <w:r w:rsidRPr="00896C9D">
        <w:rPr>
          <w:rFonts w:ascii="微软雅黑" w:eastAsia="微软雅黑" w:hAnsi="微软雅黑"/>
          <w:sz w:val="18"/>
          <w:szCs w:val="18"/>
        </w:rPr>
        <w:t>主键列和</w:t>
      </w:r>
      <w:proofErr w:type="gramEnd"/>
      <w:r w:rsidRPr="00896C9D">
        <w:rPr>
          <w:rFonts w:ascii="微软雅黑" w:eastAsia="微软雅黑" w:hAnsi="微软雅黑"/>
          <w:sz w:val="18"/>
          <w:szCs w:val="18"/>
        </w:rPr>
        <w:t>需要做</w:t>
      </w:r>
      <w:hyperlink r:id="rId214"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的数据列。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 UNION 查询</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MySQL 通过创建并填充临时表的方式来执行 UNION 查询，除非确实需要服务器消除重复的行，否则一定要使用 UNION ALL，如果没有 ALL 关键字，MySQL 会给临时表加上 DISTINCT 选项，这会导致对整个临时表的数据做唯一性检查，这样做的代价非常高。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使用用户自定义变量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在查询中混合使用过程化和关系化逻辑的时候，自定义变量可能会非常有用。用户自定义变量是一个用来存储内容的临时容器，在连接 MySQL 的整个过程中都存在，可以在任何可以使用表达式的地方使用自定义变量。例如可以使用变量来避免重复查询刚刚更新过的数据、统计更新和插入的数量等。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优化 INSERT</w:t>
      </w:r>
      <w:r w:rsidRPr="00896C9D">
        <w:rPr>
          <w:rFonts w:ascii="微软雅黑" w:eastAsia="微软雅黑" w:hAnsi="微软雅黑"/>
          <w:sz w:val="18"/>
          <w:szCs w:val="18"/>
        </w:rPr>
        <w:t xml:space="preserve"> </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需要对一张表插入很多行数据时，应该尽量使用一次性插入多个值的 INSERT 语句，这种方式将缩减客户端与数据库之间的连接、关闭等消耗，效率比多条插入单个值的 INSERT 语句高。也可以关闭事务的自动提交，在插入完数据后提交。当插入的数据是按主键的顺序插入时，效率更高。</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复制 2</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Q1：MySQL 主从复制的作用？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复制解决的基本问题是让一台服务器的数据与其他服务器保持同步，一台主库的数据可以同步到</w:t>
      </w:r>
      <w:proofErr w:type="gramStart"/>
      <w:r w:rsidRPr="00896C9D">
        <w:rPr>
          <w:rFonts w:ascii="微软雅黑" w:eastAsia="微软雅黑" w:hAnsi="微软雅黑"/>
          <w:sz w:val="18"/>
          <w:szCs w:val="18"/>
        </w:rPr>
        <w:t>多台备库上</w:t>
      </w:r>
      <w:proofErr w:type="gramEnd"/>
      <w:r w:rsidRPr="00896C9D">
        <w:rPr>
          <w:rFonts w:ascii="微软雅黑" w:eastAsia="微软雅黑" w:hAnsi="微软雅黑"/>
          <w:sz w:val="18"/>
          <w:szCs w:val="18"/>
        </w:rPr>
        <w:t>，</w:t>
      </w:r>
      <w:proofErr w:type="gramStart"/>
      <w:r w:rsidRPr="00896C9D">
        <w:rPr>
          <w:rFonts w:ascii="微软雅黑" w:eastAsia="微软雅黑" w:hAnsi="微软雅黑"/>
          <w:sz w:val="18"/>
          <w:szCs w:val="18"/>
        </w:rPr>
        <w:t>备库本身</w:t>
      </w:r>
      <w:proofErr w:type="gramEnd"/>
      <w:r w:rsidRPr="00896C9D">
        <w:rPr>
          <w:rFonts w:ascii="微软雅黑" w:eastAsia="微软雅黑" w:hAnsi="微软雅黑"/>
          <w:sz w:val="18"/>
          <w:szCs w:val="18"/>
        </w:rPr>
        <w:t>也可以被配置成另外一台服务器的主库。主库</w:t>
      </w:r>
      <w:proofErr w:type="gramStart"/>
      <w:r w:rsidRPr="00896C9D">
        <w:rPr>
          <w:rFonts w:ascii="微软雅黑" w:eastAsia="微软雅黑" w:hAnsi="微软雅黑"/>
          <w:sz w:val="18"/>
          <w:szCs w:val="18"/>
        </w:rPr>
        <w:t>和备库之间</w:t>
      </w:r>
      <w:proofErr w:type="gramEnd"/>
      <w:r w:rsidRPr="00896C9D">
        <w:rPr>
          <w:rFonts w:ascii="微软雅黑" w:eastAsia="微软雅黑" w:hAnsi="微软雅黑"/>
          <w:sz w:val="18"/>
          <w:szCs w:val="18"/>
        </w:rPr>
        <w:t>可以有多种不同的组合方式。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MySQL 支持两种复制方式：基于行的复制和基于语句的复制，基于语句的复制也称为逻辑复制，从 MySQL 3.23 版本就已存在，基于行的复制方式在 5.1 版本才被加进来。这两种方式都是通过在主库上</w:t>
      </w:r>
      <w:r w:rsidRPr="00896C9D">
        <w:rPr>
          <w:rFonts w:ascii="微软雅黑" w:eastAsia="微软雅黑" w:hAnsi="微软雅黑"/>
          <w:sz w:val="18"/>
          <w:szCs w:val="18"/>
        </w:rPr>
        <w:lastRenderedPageBreak/>
        <w:t>记录二进制日志、</w:t>
      </w:r>
      <w:proofErr w:type="gramStart"/>
      <w:r w:rsidRPr="00896C9D">
        <w:rPr>
          <w:rFonts w:ascii="微软雅黑" w:eastAsia="微软雅黑" w:hAnsi="微软雅黑"/>
          <w:sz w:val="18"/>
          <w:szCs w:val="18"/>
        </w:rPr>
        <w:t>在备库重放</w:t>
      </w:r>
      <w:proofErr w:type="gramEnd"/>
      <w:r w:rsidRPr="00896C9D">
        <w:rPr>
          <w:rFonts w:ascii="微软雅黑" w:eastAsia="微软雅黑" w:hAnsi="微软雅黑"/>
          <w:sz w:val="18"/>
          <w:szCs w:val="18"/>
        </w:rPr>
        <w:t>日志的方式来实现异步的数据复制。因此同一</w:t>
      </w:r>
      <w:proofErr w:type="gramStart"/>
      <w:r w:rsidRPr="00896C9D">
        <w:rPr>
          <w:rFonts w:ascii="微软雅黑" w:eastAsia="微软雅黑" w:hAnsi="微软雅黑"/>
          <w:sz w:val="18"/>
          <w:szCs w:val="18"/>
        </w:rPr>
        <w:t>时刻备库的</w:t>
      </w:r>
      <w:proofErr w:type="gramEnd"/>
      <w:r w:rsidRPr="00896C9D">
        <w:rPr>
          <w:rFonts w:ascii="微软雅黑" w:eastAsia="微软雅黑" w:hAnsi="微软雅黑"/>
          <w:sz w:val="18"/>
          <w:szCs w:val="18"/>
        </w:rPr>
        <w:t>数据可能与主库存在不一致，并且无法包装主</w:t>
      </w:r>
      <w:proofErr w:type="gramStart"/>
      <w:r w:rsidRPr="00896C9D">
        <w:rPr>
          <w:rFonts w:ascii="微软雅黑" w:eastAsia="微软雅黑" w:hAnsi="微软雅黑"/>
          <w:sz w:val="18"/>
          <w:szCs w:val="18"/>
        </w:rPr>
        <w:t>备之间</w:t>
      </w:r>
      <w:proofErr w:type="gramEnd"/>
      <w:r w:rsidRPr="00896C9D">
        <w:rPr>
          <w:rFonts w:ascii="微软雅黑" w:eastAsia="微软雅黑" w:hAnsi="微软雅黑"/>
          <w:sz w:val="18"/>
          <w:szCs w:val="18"/>
        </w:rPr>
        <w:t>的延迟。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MySQL 复制大部分是向后兼容的，新版本的服务器可以作为老版本服务器的备库，但是老版本不能作为新版本服务器的备库，因为它可能无法解析新版本所用的新特性或语法，另外所使用的二进制文件格式也可能不同。</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复制解决的问题：数据分布、负载均衡、备份、高可用性和故障切换、MySQL 升级测试。</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Q2：MySQL 主从复制的步骤？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① 在主库上把数据更改记录到二进制日志中。② </w:t>
      </w:r>
      <w:proofErr w:type="gramStart"/>
      <w:r w:rsidRPr="00896C9D">
        <w:rPr>
          <w:rFonts w:ascii="微软雅黑" w:eastAsia="微软雅黑" w:hAnsi="微软雅黑"/>
          <w:sz w:val="18"/>
          <w:szCs w:val="18"/>
        </w:rPr>
        <w:t>备库将</w:t>
      </w:r>
      <w:proofErr w:type="gramEnd"/>
      <w:r w:rsidRPr="00896C9D">
        <w:rPr>
          <w:rFonts w:ascii="微软雅黑" w:eastAsia="微软雅黑" w:hAnsi="微软雅黑"/>
          <w:sz w:val="18"/>
          <w:szCs w:val="18"/>
        </w:rPr>
        <w:t xml:space="preserve">主库的日志复制到自己的中继日志中。 ③ </w:t>
      </w:r>
      <w:proofErr w:type="gramStart"/>
      <w:r w:rsidRPr="00896C9D">
        <w:rPr>
          <w:rFonts w:ascii="微软雅黑" w:eastAsia="微软雅黑" w:hAnsi="微软雅黑"/>
          <w:sz w:val="18"/>
          <w:szCs w:val="18"/>
        </w:rPr>
        <w:t>备库读取</w:t>
      </w:r>
      <w:proofErr w:type="gramEnd"/>
      <w:r w:rsidRPr="00896C9D">
        <w:rPr>
          <w:rFonts w:ascii="微软雅黑" w:eastAsia="微软雅黑" w:hAnsi="微软雅黑"/>
          <w:sz w:val="18"/>
          <w:szCs w:val="18"/>
        </w:rPr>
        <w:t>中继日志中的事件，将其重放到</w:t>
      </w:r>
      <w:proofErr w:type="gramStart"/>
      <w:r w:rsidRPr="00896C9D">
        <w:rPr>
          <w:rFonts w:ascii="微软雅黑" w:eastAsia="微软雅黑" w:hAnsi="微软雅黑"/>
          <w:sz w:val="18"/>
          <w:szCs w:val="18"/>
        </w:rPr>
        <w:t>备库数据</w:t>
      </w:r>
      <w:proofErr w:type="gramEnd"/>
      <w:r w:rsidRPr="00896C9D">
        <w:rPr>
          <w:rFonts w:ascii="微软雅黑" w:eastAsia="微软雅黑" w:hAnsi="微软雅黑"/>
          <w:sz w:val="18"/>
          <w:szCs w:val="18"/>
        </w:rPr>
        <w:t>之上。</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第一步是在主库上记录二进制日志，每次准备提交事务完成数据更新前，主库将数据更新的事件记录到二进制日志中。MySQL 会按事务提交的顺序而非每条语句的执行顺序来记录二进制日志，在记录二进制日志后，主库会告诉存储引擎可以提交事务了。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下一步，</w:t>
      </w:r>
      <w:proofErr w:type="gramStart"/>
      <w:r w:rsidRPr="00896C9D">
        <w:rPr>
          <w:rFonts w:ascii="微软雅黑" w:eastAsia="微软雅黑" w:hAnsi="微软雅黑"/>
          <w:sz w:val="18"/>
          <w:szCs w:val="18"/>
        </w:rPr>
        <w:t>备库将</w:t>
      </w:r>
      <w:proofErr w:type="gramEnd"/>
      <w:r w:rsidRPr="00896C9D">
        <w:rPr>
          <w:rFonts w:ascii="微软雅黑" w:eastAsia="微软雅黑" w:hAnsi="微软雅黑"/>
          <w:sz w:val="18"/>
          <w:szCs w:val="18"/>
        </w:rPr>
        <w:t>主库的二进制日志复制到其本地的中继日志中。</w:t>
      </w:r>
      <w:proofErr w:type="gramStart"/>
      <w:r w:rsidRPr="00896C9D">
        <w:rPr>
          <w:rFonts w:ascii="微软雅黑" w:eastAsia="微软雅黑" w:hAnsi="微软雅黑"/>
          <w:sz w:val="18"/>
          <w:szCs w:val="18"/>
        </w:rPr>
        <w:t>备库首先</w:t>
      </w:r>
      <w:proofErr w:type="gramEnd"/>
      <w:r w:rsidRPr="00896C9D">
        <w:rPr>
          <w:rFonts w:ascii="微软雅黑" w:eastAsia="微软雅黑" w:hAnsi="微软雅黑"/>
          <w:sz w:val="18"/>
          <w:szCs w:val="18"/>
        </w:rPr>
        <w:t xml:space="preserve">会启动一个工作的 IO 线程，IO </w:t>
      </w:r>
      <w:proofErr w:type="gramStart"/>
      <w:r w:rsidRPr="00896C9D">
        <w:rPr>
          <w:rFonts w:ascii="微软雅黑" w:eastAsia="微软雅黑" w:hAnsi="微软雅黑"/>
          <w:sz w:val="18"/>
          <w:szCs w:val="18"/>
        </w:rPr>
        <w:t>线程跟</w:t>
      </w:r>
      <w:proofErr w:type="gramEnd"/>
      <w:r w:rsidRPr="00896C9D">
        <w:rPr>
          <w:rFonts w:ascii="微软雅黑" w:eastAsia="微软雅黑" w:hAnsi="微软雅黑"/>
          <w:sz w:val="18"/>
          <w:szCs w:val="18"/>
        </w:rPr>
        <w:t>主库建立一个普通的客户端连接，然后在主库上启动一个特殊的二进制转储线程，这个线程会读取主库上二进制日志中的事件。它不会对事件进行轮询。如果该线程追赶上了主库将进入睡眠状态，直到主库发送信号量通知其有新的事件产生时才会被唤醒，</w:t>
      </w:r>
      <w:proofErr w:type="gramStart"/>
      <w:r w:rsidRPr="00896C9D">
        <w:rPr>
          <w:rFonts w:ascii="微软雅黑" w:eastAsia="微软雅黑" w:hAnsi="微软雅黑"/>
          <w:sz w:val="18"/>
          <w:szCs w:val="18"/>
        </w:rPr>
        <w:t>备库</w:t>
      </w:r>
      <w:proofErr w:type="gramEnd"/>
      <w:r w:rsidRPr="00896C9D">
        <w:rPr>
          <w:rFonts w:ascii="微软雅黑" w:eastAsia="微软雅黑" w:hAnsi="微软雅黑"/>
          <w:sz w:val="18"/>
          <w:szCs w:val="18"/>
        </w:rPr>
        <w:t xml:space="preserve"> IO 线程会将接收到的事件记录到中继日志中。</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proofErr w:type="gramStart"/>
      <w:r w:rsidRPr="00896C9D">
        <w:rPr>
          <w:rFonts w:ascii="微软雅黑" w:eastAsia="微软雅黑" w:hAnsi="微软雅黑"/>
          <w:sz w:val="18"/>
          <w:szCs w:val="18"/>
        </w:rPr>
        <w:t>备库的</w:t>
      </w:r>
      <w:proofErr w:type="gramEnd"/>
      <w:r w:rsidRPr="00896C9D">
        <w:rPr>
          <w:rFonts w:ascii="微软雅黑" w:eastAsia="微软雅黑" w:hAnsi="微软雅黑"/>
          <w:sz w:val="18"/>
          <w:szCs w:val="18"/>
        </w:rPr>
        <w:t xml:space="preserve"> SQL 线程执行最后一步，该线程从中继日志中读取事件并</w:t>
      </w:r>
      <w:proofErr w:type="gramStart"/>
      <w:r w:rsidRPr="00896C9D">
        <w:rPr>
          <w:rFonts w:ascii="微软雅黑" w:eastAsia="微软雅黑" w:hAnsi="微软雅黑"/>
          <w:sz w:val="18"/>
          <w:szCs w:val="18"/>
        </w:rPr>
        <w:t>在备库执行</w:t>
      </w:r>
      <w:proofErr w:type="gramEnd"/>
      <w:r w:rsidRPr="00896C9D">
        <w:rPr>
          <w:rFonts w:ascii="微软雅黑" w:eastAsia="微软雅黑" w:hAnsi="微软雅黑"/>
          <w:sz w:val="18"/>
          <w:szCs w:val="18"/>
        </w:rPr>
        <w:t>，从而实现</w:t>
      </w:r>
      <w:proofErr w:type="gramStart"/>
      <w:r w:rsidRPr="00896C9D">
        <w:rPr>
          <w:rFonts w:ascii="微软雅黑" w:eastAsia="微软雅黑" w:hAnsi="微软雅黑"/>
          <w:sz w:val="18"/>
          <w:szCs w:val="18"/>
        </w:rPr>
        <w:t>备库数据</w:t>
      </w:r>
      <w:proofErr w:type="gramEnd"/>
      <w:r w:rsidRPr="00896C9D">
        <w:rPr>
          <w:rFonts w:ascii="微软雅黑" w:eastAsia="微软雅黑" w:hAnsi="微软雅黑"/>
          <w:sz w:val="18"/>
          <w:szCs w:val="18"/>
        </w:rPr>
        <w:t>的更新。当 SQL 线程追赶上 IO 线程时，中继日志通常已经在系统缓存中，所以中继日志的开销很低。SQL 线程执行的时间也可以通过配置选项来决定是否写入其自己的二进制日志中。</w:t>
      </w:r>
    </w:p>
    <w:p w:rsidR="00482A2E" w:rsidRPr="00896C9D" w:rsidRDefault="00482A2E" w:rsidP="00141450">
      <w:pPr>
        <w:pStyle w:val="2"/>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Redis 37</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架构 3</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Q1：Redis 有什么特点？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基于键值对的数据结构服务器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中的</w:t>
      </w:r>
      <w:proofErr w:type="gramStart"/>
      <w:r w:rsidRPr="00896C9D">
        <w:rPr>
          <w:rFonts w:ascii="微软雅黑" w:eastAsia="微软雅黑" w:hAnsi="微软雅黑"/>
          <w:sz w:val="18"/>
          <w:szCs w:val="18"/>
        </w:rPr>
        <w:t>值不仅</w:t>
      </w:r>
      <w:proofErr w:type="gramEnd"/>
      <w:r w:rsidRPr="00896C9D">
        <w:rPr>
          <w:rFonts w:ascii="微软雅黑" w:eastAsia="微软雅黑" w:hAnsi="微软雅黑"/>
          <w:sz w:val="18"/>
          <w:szCs w:val="18"/>
        </w:rPr>
        <w:t>可以是字符串，还可以是具体的数据结构，这样不仅能应用于多种场景开发，也可以提高开发效率。它主要提供五种数据结构：字符串、哈希、列表、集合、有序集合，同时在字符串的基础上演变出了 Bitmaps 和 HyperLogLog 两种数据结构，Redis 3.2 还加入了有关 GEO 地理信息定位的功能。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丰富的功能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提供了键过期功能，可以实现缓存。② 提供了发布订阅功能，可以实现消息系统。③ 支持 Lua 脚本，可以创造新的 Redis 命令。④ 提供了简单的事务功能，能在一定程度上保证事务特性。⑤ 提供了流水线功能，客户端能将一批命令一次性传到 Redis，减少网络开销。</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简单稳定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的简单主要体现在三个方面：① 源码很少，早期只有 2 万行左右，在 3.0 版本由于添加了集群特性，增加到了 5 万行左右，相对于很多 NoSQL 数据库来说代码量要少很多。② 采用单线程模型，使得服务</w:t>
      </w:r>
      <w:proofErr w:type="gramStart"/>
      <w:r w:rsidRPr="00896C9D">
        <w:rPr>
          <w:rFonts w:ascii="微软雅黑" w:eastAsia="微软雅黑" w:hAnsi="微软雅黑"/>
          <w:sz w:val="18"/>
          <w:szCs w:val="18"/>
        </w:rPr>
        <w:t>端处理</w:t>
      </w:r>
      <w:proofErr w:type="gramEnd"/>
      <w:r w:rsidRPr="00896C9D">
        <w:rPr>
          <w:rFonts w:ascii="微软雅黑" w:eastAsia="微软雅黑" w:hAnsi="微软雅黑"/>
          <w:sz w:val="18"/>
          <w:szCs w:val="18"/>
        </w:rPr>
        <w:t>模型更简单，也使客户端开发更简单。③ 不依赖底层操作系统的类库，自己实现了事件处理的相关功能。虽然 Redis 比较简单，但也很稳定。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客户端语言多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提供了简单的 TCP 通信协议，很多编程语言可以方便地接入 Redis，例如 Java、PHP、Python、C、C++ 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持久化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通常来说数据放在内存中是不安全的，一旦发生断电或故障数据就可能丢失，因此 Redis 提供了两种持久化方式 RDB 和 AOF 将内存的数据保存到硬盘中。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高性能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Redis 使用了单线程架构和 IO 多路复用模型来实现高性能的内存数据库服务。</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每次客户端调用都经历了发送命令、执行命令、返回结果三个过程，因为 Redis 是单线程处理命令的，所以一条命令从客户端到达服务器不会立即执行，所有命令都会进入一个队列中，然后逐个被执行。客户端的执行顺序可能不确定，但是可以确定不会有两条命令被同时执行，不存在并发问题。</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通常来说单线程处理能力要比多线程差，Redis 快的原因：① 纯内存访问，Redis 将所有数据放在内存中。② 非阻塞 IO，Redis 使用 epoll 作为 IO 多路复用技术的实现，再加上 Redis 本身的事件处理模型将 epoll 中的连接、读写、关闭都转换为时间，不在网络 IO 上浪费过多的时间。③ 单线程避免了线程切换和竞争产生的消耗。单线程的一个问题是对于每个命令的执行时间是有要求的，如果某个命令执行时间过长会造成其他命令的阻塞，对于 Redis 这种高性能服务来说是致命的，因此 Redis 是面向快速执行场景的数据库。</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Q2：Redis 的数据结构有哪些？</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可以使用 type 命令查看</w:t>
      </w:r>
      <w:proofErr w:type="gramStart"/>
      <w:r w:rsidRPr="00896C9D">
        <w:rPr>
          <w:rFonts w:ascii="微软雅黑" w:eastAsia="微软雅黑" w:hAnsi="微软雅黑"/>
          <w:sz w:val="18"/>
          <w:szCs w:val="18"/>
        </w:rPr>
        <w:t>当前键</w:t>
      </w:r>
      <w:proofErr w:type="gramEnd"/>
      <w:r w:rsidRPr="00896C9D">
        <w:rPr>
          <w:rFonts w:ascii="微软雅黑" w:eastAsia="微软雅黑" w:hAnsi="微软雅黑"/>
          <w:sz w:val="18"/>
          <w:szCs w:val="18"/>
        </w:rPr>
        <w:t>的数据类型结构，它们分别是：</w:t>
      </w:r>
      <w:r w:rsidRPr="005F3DED">
        <w:rPr>
          <w:rFonts w:ascii="微软雅黑" w:eastAsia="微软雅黑" w:hAnsi="微软雅黑"/>
          <w:b/>
          <w:color w:val="C00000"/>
          <w:sz w:val="18"/>
          <w:szCs w:val="18"/>
          <w:highlight w:val="yellow"/>
        </w:rPr>
        <w:t>string、hash、list、set、zset</w:t>
      </w:r>
      <w:r w:rsidRPr="00896C9D">
        <w:rPr>
          <w:rFonts w:ascii="微软雅黑" w:eastAsia="微软雅黑" w:hAnsi="微软雅黑"/>
          <w:sz w:val="18"/>
          <w:szCs w:val="18"/>
        </w:rPr>
        <w:t xml:space="preserve">，但这些只是 Redis 对外的数据结构。实际上每种数据结构都有自己底层的内部编码实现，这样 Redis 会在合适的场景选择合适的内部编码，string 包括了 raw、int 和 embstr，hash 包括了 hashtable 和 ziplist，list 包括了 linkedlist 和 ziplist，set 包括了 hashtable 和 intset，zset 包括了 skiplist 和 ziplist。可以使用 </w:t>
      </w:r>
      <w:r w:rsidRPr="00896C9D">
        <w:rPr>
          <w:rStyle w:val="HTML"/>
          <w:rFonts w:ascii="微软雅黑" w:eastAsia="微软雅黑" w:hAnsi="微软雅黑"/>
          <w:sz w:val="18"/>
          <w:szCs w:val="18"/>
        </w:rPr>
        <w:t>object encoding</w:t>
      </w:r>
      <w:r w:rsidRPr="00896C9D">
        <w:rPr>
          <w:rFonts w:ascii="微软雅黑" w:eastAsia="微软雅黑" w:hAnsi="微软雅黑"/>
          <w:sz w:val="18"/>
          <w:szCs w:val="18"/>
        </w:rPr>
        <w:t xml:space="preserve"> 查看内部编码。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Q3：Redis 为什么要使用内部编码？</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可以改进内部编码，而对外的数据结构和命令没有影响。</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② 多种内部编码实现可以在不同场景下发挥各自的优势，例如 ziplist 比较节省内存，但在列表元素较多的情况下性能有所下降，这时 Redis 会根据配置选项将列表类型的内部实现转换为 linkedlist。</w:t>
      </w:r>
    </w:p>
    <w:p w:rsidR="00482A2E" w:rsidRPr="00896C9D" w:rsidRDefault="00482A2E" w:rsidP="00141450">
      <w:pPr>
        <w:pStyle w:val="3"/>
        <w:spacing w:before="0" w:after="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string</w:t>
      </w:r>
      <w:proofErr w:type="gramEnd"/>
      <w:r w:rsidRPr="00896C9D">
        <w:rPr>
          <w:rFonts w:ascii="微软雅黑" w:eastAsia="微软雅黑" w:hAnsi="微软雅黑"/>
          <w:sz w:val="18"/>
          <w:szCs w:val="18"/>
        </w:rPr>
        <w:t xml:space="preserve">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Q1：简单说一说 string 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字符串类型是 Redis </w:t>
      </w:r>
      <w:proofErr w:type="gramStart"/>
      <w:r w:rsidRPr="00896C9D">
        <w:rPr>
          <w:rFonts w:ascii="微软雅黑" w:eastAsia="微软雅黑" w:hAnsi="微软雅黑"/>
          <w:sz w:val="18"/>
          <w:szCs w:val="18"/>
        </w:rPr>
        <w:t>最</w:t>
      </w:r>
      <w:proofErr w:type="gramEnd"/>
      <w:r w:rsidRPr="00896C9D">
        <w:rPr>
          <w:rFonts w:ascii="微软雅黑" w:eastAsia="微软雅黑" w:hAnsi="微软雅黑"/>
          <w:sz w:val="18"/>
          <w:szCs w:val="18"/>
        </w:rPr>
        <w:t xml:space="preserve">基础的数据结构，键都是字符串类型，而且其他几种数据结构都是在字符串类型的基础上构建的。字符串类型的值可以实际可以是字符串（简单的字符串、复杂的字符串如 JSON、XML）、数字（整形、浮点数）、甚至二进制（图片、音频、视频），但是值最大不能超过 </w:t>
      </w:r>
      <w:r w:rsidRPr="00580553">
        <w:rPr>
          <w:rFonts w:ascii="微软雅黑" w:eastAsia="微软雅黑" w:hAnsi="微软雅黑"/>
          <w:b/>
          <w:color w:val="FF0000"/>
          <w:sz w:val="18"/>
          <w:szCs w:val="18"/>
        </w:rPr>
        <w:t>512 MB</w:t>
      </w:r>
      <w:r w:rsidRPr="00896C9D">
        <w:rPr>
          <w:rFonts w:ascii="微软雅黑" w:eastAsia="微软雅黑" w:hAnsi="微软雅黑"/>
          <w:sz w:val="18"/>
          <w:szCs w:val="18"/>
        </w:rPr>
        <w: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Q2：你知道哪些 string 的命令？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设置值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set</w:t>
      </w:r>
      <w:proofErr w:type="gramEnd"/>
      <w:r w:rsidRPr="00896C9D">
        <w:rPr>
          <w:rStyle w:val="HTML"/>
          <w:rFonts w:ascii="微软雅黑" w:eastAsia="微软雅黑" w:hAnsi="微软雅黑"/>
          <w:sz w:val="18"/>
          <w:szCs w:val="18"/>
        </w:rPr>
        <w:t xml:space="preserve"> key value [ex seconds] [px millseconds] [nx|xx]</w:t>
      </w:r>
    </w:p>
    <w:p w:rsidR="00482A2E" w:rsidRPr="00896C9D" w:rsidRDefault="00482A2E" w:rsidP="00141450">
      <w:pPr>
        <w:widowControl/>
        <w:numPr>
          <w:ilvl w:val="0"/>
          <w:numId w:val="2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ex seconds：</w:t>
      </w:r>
      <w:proofErr w:type="gramStart"/>
      <w:r w:rsidRPr="00896C9D">
        <w:rPr>
          <w:rFonts w:ascii="微软雅黑" w:eastAsia="微软雅黑" w:hAnsi="微软雅黑"/>
          <w:sz w:val="18"/>
          <w:szCs w:val="18"/>
        </w:rPr>
        <w:t>为键设置</w:t>
      </w:r>
      <w:proofErr w:type="gramEnd"/>
      <w:r w:rsidRPr="00896C9D">
        <w:rPr>
          <w:rFonts w:ascii="微软雅黑" w:eastAsia="微软雅黑" w:hAnsi="微软雅黑"/>
          <w:sz w:val="18"/>
          <w:szCs w:val="18"/>
        </w:rPr>
        <w:t xml:space="preserve">秒级过期时间，跟 setex 效果一样 </w:t>
      </w:r>
    </w:p>
    <w:p w:rsidR="00482A2E" w:rsidRPr="00896C9D" w:rsidRDefault="00482A2E" w:rsidP="00141450">
      <w:pPr>
        <w:widowControl/>
        <w:numPr>
          <w:ilvl w:val="0"/>
          <w:numId w:val="2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px millseconds：</w:t>
      </w:r>
      <w:proofErr w:type="gramStart"/>
      <w:r w:rsidRPr="00896C9D">
        <w:rPr>
          <w:rFonts w:ascii="微软雅黑" w:eastAsia="微软雅黑" w:hAnsi="微软雅黑"/>
          <w:sz w:val="18"/>
          <w:szCs w:val="18"/>
        </w:rPr>
        <w:t>为键设置</w:t>
      </w:r>
      <w:proofErr w:type="gramEnd"/>
      <w:r w:rsidRPr="00896C9D">
        <w:rPr>
          <w:rFonts w:ascii="微软雅黑" w:eastAsia="微软雅黑" w:hAnsi="微软雅黑"/>
          <w:sz w:val="18"/>
          <w:szCs w:val="18"/>
        </w:rPr>
        <w:t xml:space="preserve">毫秒级过期时间 </w:t>
      </w:r>
    </w:p>
    <w:p w:rsidR="00482A2E" w:rsidRPr="00896C9D" w:rsidRDefault="00482A2E" w:rsidP="00141450">
      <w:pPr>
        <w:widowControl/>
        <w:numPr>
          <w:ilvl w:val="0"/>
          <w:numId w:val="2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nx：键必须不存在才可以设置成功，用于添加，跟 setnx 效果一样。由于 Redis 的单线程命令处理机制，如果多个客户端同时执行，则只有一个客户端能设置成功，可以用作分布式锁的一种实现。 </w:t>
      </w:r>
    </w:p>
    <w:p w:rsidR="00482A2E" w:rsidRPr="00896C9D" w:rsidRDefault="00482A2E" w:rsidP="00141450">
      <w:pPr>
        <w:widowControl/>
        <w:numPr>
          <w:ilvl w:val="0"/>
          <w:numId w:val="2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xx：键必须存在才可以设置成功，用于更新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get key</w:t>
      </w:r>
      <w:r w:rsidRPr="00896C9D">
        <w:rPr>
          <w:rFonts w:ascii="微软雅黑" w:eastAsia="微软雅黑" w:hAnsi="微软雅黑"/>
          <w:sz w:val="18"/>
          <w:szCs w:val="18"/>
        </w:rPr>
        <w:t>，如果不存在返回 nil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批量设置值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mset</w:t>
      </w:r>
      <w:proofErr w:type="gramEnd"/>
      <w:r w:rsidRPr="00896C9D">
        <w:rPr>
          <w:rStyle w:val="HTML"/>
          <w:rFonts w:ascii="微软雅黑" w:eastAsia="微软雅黑" w:hAnsi="微软雅黑"/>
          <w:sz w:val="18"/>
          <w:szCs w:val="18"/>
        </w:rPr>
        <w:t xml:space="preserve"> key value [key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批量获取值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mget</w:t>
      </w:r>
      <w:proofErr w:type="gramEnd"/>
      <w:r w:rsidRPr="00896C9D">
        <w:rPr>
          <w:rStyle w:val="HTML"/>
          <w:rFonts w:ascii="微软雅黑" w:eastAsia="微软雅黑" w:hAnsi="微软雅黑"/>
          <w:sz w:val="18"/>
          <w:szCs w:val="18"/>
        </w:rPr>
        <w:t xml:space="preserve"> key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批量操作命令可以有效提高开发效率，假如没有 mget，执行 n 次 get 命令需要 n 次网络时间 + n </w:t>
      </w:r>
      <w:proofErr w:type="gramStart"/>
      <w:r w:rsidRPr="00896C9D">
        <w:rPr>
          <w:rFonts w:ascii="微软雅黑" w:eastAsia="微软雅黑" w:hAnsi="微软雅黑"/>
          <w:sz w:val="18"/>
          <w:szCs w:val="18"/>
        </w:rPr>
        <w:t>次命令</w:t>
      </w:r>
      <w:proofErr w:type="gramEnd"/>
      <w:r w:rsidRPr="00896C9D">
        <w:rPr>
          <w:rFonts w:ascii="微软雅黑" w:eastAsia="微软雅黑" w:hAnsi="微软雅黑"/>
          <w:sz w:val="18"/>
          <w:szCs w:val="18"/>
        </w:rPr>
        <w:t xml:space="preserve">时间，使用 mget 只需要 1 次网络时间 + n </w:t>
      </w:r>
      <w:proofErr w:type="gramStart"/>
      <w:r w:rsidRPr="00896C9D">
        <w:rPr>
          <w:rFonts w:ascii="微软雅黑" w:eastAsia="微软雅黑" w:hAnsi="微软雅黑"/>
          <w:sz w:val="18"/>
          <w:szCs w:val="18"/>
        </w:rPr>
        <w:t>次命令</w:t>
      </w:r>
      <w:proofErr w:type="gramEnd"/>
      <w:r w:rsidRPr="00896C9D">
        <w:rPr>
          <w:rFonts w:ascii="微软雅黑" w:eastAsia="微软雅黑" w:hAnsi="微软雅黑"/>
          <w:sz w:val="18"/>
          <w:szCs w:val="18"/>
        </w:rPr>
        <w:t>时间。Redis 可以支持每秒数万的读写操作，但这指的是 Redis 服务端的处理能力，对于客户端来说一次命令处理命令时间还有网络时间。因为 Redis 的处理能力已足够高，对于开发者来说，网络可能会成为性能瓶颈。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lastRenderedPageBreak/>
        <w:t>计数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incr</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incr 命令</w:t>
      </w:r>
      <w:proofErr w:type="gramStart"/>
      <w:r w:rsidRPr="00896C9D">
        <w:rPr>
          <w:rFonts w:ascii="微软雅黑" w:eastAsia="微软雅黑" w:hAnsi="微软雅黑"/>
          <w:sz w:val="18"/>
          <w:szCs w:val="18"/>
        </w:rPr>
        <w:t>用于对值做</w:t>
      </w:r>
      <w:proofErr w:type="gramEnd"/>
      <w:r w:rsidRPr="00896C9D">
        <w:rPr>
          <w:rFonts w:ascii="微软雅黑" w:eastAsia="微软雅黑" w:hAnsi="微软雅黑"/>
          <w:sz w:val="18"/>
          <w:szCs w:val="18"/>
        </w:rPr>
        <w:t>自增操作，返回结果分为三种：① 值不是整数返回错误。② 值是整数，返回自增后的结果。③ 值不存在，按照值为 0 自增，返回结果 1。除了 incr 命令，还有自减 decr、自增指定数字 incrby、自减指定数组 decrby、自增浮点数 incrbyfloat。</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Q3：string 的内部编码是什么？</w:t>
      </w:r>
    </w:p>
    <w:p w:rsidR="00482A2E" w:rsidRPr="00896C9D" w:rsidRDefault="00482A2E" w:rsidP="00141450">
      <w:pPr>
        <w:widowControl/>
        <w:numPr>
          <w:ilvl w:val="0"/>
          <w:numId w:val="23"/>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int：8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字节的长整形 </w:t>
      </w:r>
    </w:p>
    <w:p w:rsidR="00482A2E" w:rsidRPr="00896C9D" w:rsidRDefault="00482A2E" w:rsidP="00141450">
      <w:pPr>
        <w:widowControl/>
        <w:numPr>
          <w:ilvl w:val="0"/>
          <w:numId w:val="23"/>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embstr：小于等于 39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字节的字符串 </w:t>
      </w:r>
    </w:p>
    <w:p w:rsidR="00141450" w:rsidRPr="00141450" w:rsidRDefault="00482A2E" w:rsidP="00141450">
      <w:pPr>
        <w:widowControl/>
        <w:numPr>
          <w:ilvl w:val="0"/>
          <w:numId w:val="23"/>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raw：大于 39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字节的字符串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Q4：string 的应用场景有什么？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缓存功能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作为缓存层，MySQL 作为存储层，首先从 Redis 获取数据，如果失败就从 MySQL 获取并将结果写回 Redis 并添加过期时间。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可以实现快速计数功能，例如视频每播放一次就用 incy 把播放数加 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共享 Session</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一个分布式 Web 服务将用户的 Session 信息保存在各自服务器，但会造成一个问题，出于负载均衡的考虑，分布式服务会将用户的访问负载到不同服务器上，用户刷新一次可能会发现需要重新登陆。为解决该问题，可以使用 Redis 将用户的 Session 进行集中管理，在这种模式下只要保证 Redis 是高可用和扩展性的，每次用户更新或查询登录信息都直接从 Redis 集中获取。</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限速</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例如为了短信接口不被频繁访问会限制用户每分钟获取验证码的次数或者网站限制一个 IP 地址不能在一秒内访问超过 n 次。可以使用键过期策略和自增计数实现。</w:t>
      </w:r>
    </w:p>
    <w:p w:rsidR="00482A2E" w:rsidRPr="00896C9D" w:rsidRDefault="00482A2E" w:rsidP="00141450">
      <w:pPr>
        <w:pStyle w:val="3"/>
        <w:spacing w:before="0" w:after="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hash</w:t>
      </w:r>
      <w:proofErr w:type="gramEnd"/>
      <w:r w:rsidRPr="00896C9D">
        <w:rPr>
          <w:rFonts w:ascii="微软雅黑" w:eastAsia="微软雅黑" w:hAnsi="微软雅黑"/>
          <w:sz w:val="18"/>
          <w:szCs w:val="18"/>
        </w:rPr>
        <w:t xml:space="preserve">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Q1：简单说一说 hash 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哈希类型指键</w:t>
      </w:r>
      <w:proofErr w:type="gramStart"/>
      <w:r w:rsidRPr="00896C9D">
        <w:rPr>
          <w:rFonts w:ascii="微软雅黑" w:eastAsia="微软雅黑" w:hAnsi="微软雅黑"/>
          <w:sz w:val="18"/>
          <w:szCs w:val="18"/>
        </w:rPr>
        <w:t>值本身</w:t>
      </w:r>
      <w:proofErr w:type="gramEnd"/>
      <w:r w:rsidRPr="00896C9D">
        <w:rPr>
          <w:rFonts w:ascii="微软雅黑" w:eastAsia="微软雅黑" w:hAnsi="微软雅黑"/>
          <w:sz w:val="18"/>
          <w:szCs w:val="18"/>
        </w:rPr>
        <w:t xml:space="preserve">又是一个键值对结构，哈希类型中的映射关系叫 field-value，这里的 value 是指 field </w:t>
      </w:r>
      <w:proofErr w:type="gramStart"/>
      <w:r w:rsidRPr="00896C9D">
        <w:rPr>
          <w:rFonts w:ascii="微软雅黑" w:eastAsia="微软雅黑" w:hAnsi="微软雅黑"/>
          <w:sz w:val="18"/>
          <w:szCs w:val="18"/>
        </w:rPr>
        <w:t>对于的</w:t>
      </w:r>
      <w:proofErr w:type="gramEnd"/>
      <w:r w:rsidRPr="00896C9D">
        <w:rPr>
          <w:rFonts w:ascii="微软雅黑" w:eastAsia="微软雅黑" w:hAnsi="微软雅黑"/>
          <w:sz w:val="18"/>
          <w:szCs w:val="18"/>
        </w:rPr>
        <w:t>值而不是</w:t>
      </w:r>
      <w:proofErr w:type="gramStart"/>
      <w:r w:rsidRPr="00896C9D">
        <w:rPr>
          <w:rFonts w:ascii="微软雅黑" w:eastAsia="微软雅黑" w:hAnsi="微软雅黑"/>
          <w:sz w:val="18"/>
          <w:szCs w:val="18"/>
        </w:rPr>
        <w:t>键对于的</w:t>
      </w:r>
      <w:proofErr w:type="gramEnd"/>
      <w:r w:rsidRPr="00896C9D">
        <w:rPr>
          <w:rFonts w:ascii="微软雅黑" w:eastAsia="微软雅黑" w:hAnsi="微软雅黑"/>
          <w:sz w:val="18"/>
          <w:szCs w:val="18"/>
        </w:rPr>
        <w:t>值。</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Q2：你知道哪些 hash 的命令？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设置值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hset key field value</w:t>
      </w:r>
      <w:r w:rsidRPr="00896C9D">
        <w:rPr>
          <w:rFonts w:ascii="微软雅黑" w:eastAsia="微软雅黑" w:hAnsi="微软雅黑"/>
          <w:sz w:val="18"/>
          <w:szCs w:val="18"/>
        </w:rPr>
        <w:t>，如果设置成功会返回 1，反之会返回 0，此外还提供了 hsetnx 命令，作用和 setnx 类似，只是作用</w:t>
      </w:r>
      <w:proofErr w:type="gramStart"/>
      <w:r w:rsidRPr="00896C9D">
        <w:rPr>
          <w:rFonts w:ascii="微软雅黑" w:eastAsia="微软雅黑" w:hAnsi="微软雅黑"/>
          <w:sz w:val="18"/>
          <w:szCs w:val="18"/>
        </w:rPr>
        <w:t>于由键变为</w:t>
      </w:r>
      <w:proofErr w:type="gramEnd"/>
      <w:r w:rsidRPr="00896C9D">
        <w:rPr>
          <w:rFonts w:ascii="微软雅黑" w:eastAsia="微软雅黑" w:hAnsi="微软雅黑"/>
          <w:sz w:val="18"/>
          <w:szCs w:val="18"/>
        </w:rPr>
        <w:t xml:space="preserve"> field。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获取值</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hget key field</w:t>
      </w:r>
      <w:r w:rsidRPr="00896C9D">
        <w:rPr>
          <w:rFonts w:ascii="微软雅黑" w:eastAsia="微软雅黑" w:hAnsi="微软雅黑"/>
          <w:sz w:val="18"/>
          <w:szCs w:val="18"/>
        </w:rPr>
        <w:t>，如果不存在会返回 nil。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 field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hdel</w:t>
      </w:r>
      <w:proofErr w:type="gramEnd"/>
      <w:r w:rsidRPr="00896C9D">
        <w:rPr>
          <w:rStyle w:val="HTML"/>
          <w:rFonts w:ascii="微软雅黑" w:eastAsia="微软雅黑" w:hAnsi="微软雅黑"/>
          <w:sz w:val="18"/>
          <w:szCs w:val="18"/>
        </w:rPr>
        <w:t xml:space="preserve"> key field [field...]</w:t>
      </w:r>
      <w:r w:rsidRPr="00896C9D">
        <w:rPr>
          <w:rFonts w:ascii="微软雅黑" w:eastAsia="微软雅黑" w:hAnsi="微软雅黑"/>
          <w:sz w:val="18"/>
          <w:szCs w:val="18"/>
        </w:rPr>
        <w:t>，会删除一个或多个 field，返回结果为删除成功 field 的个数。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计算 field 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hlen</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批量设置或获取 field-value</w:t>
      </w:r>
    </w:p>
    <w:p w:rsidR="00482A2E" w:rsidRPr="00896C9D" w:rsidRDefault="00AE7DDB" w:rsidP="00141450">
      <w:pPr>
        <w:spacing w:line="20" w:lineRule="atLeast"/>
        <w:rPr>
          <w:rFonts w:ascii="微软雅黑" w:eastAsia="微软雅黑" w:hAnsi="微软雅黑"/>
          <w:sz w:val="18"/>
          <w:szCs w:val="18"/>
        </w:rPr>
      </w:pPr>
      <w:hyperlink w:history="1">
        <w:r w:rsidR="00482A2E" w:rsidRPr="00896C9D">
          <w:rPr>
            <w:rStyle w:val="a4"/>
            <w:rFonts w:ascii="微软雅黑" w:eastAsia="微软雅黑" w:hAnsi="微软雅黑"/>
            <w:sz w:val="18"/>
            <w:szCs w:val="18"/>
          </w:rPr>
          <w:t>复制代码</w:t>
        </w:r>
      </w:hyperlink>
    </w:p>
    <w:tbl>
      <w:tblPr>
        <w:tblW w:w="0" w:type="auto"/>
        <w:tblCellSpacing w:w="0" w:type="dxa"/>
        <w:tblCellMar>
          <w:left w:w="0" w:type="dxa"/>
          <w:right w:w="0" w:type="dxa"/>
        </w:tblCellMar>
        <w:tblLook w:val="04A0" w:firstRow="1" w:lastRow="0" w:firstColumn="1" w:lastColumn="0" w:noHBand="0" w:noVBand="1"/>
      </w:tblPr>
      <w:tblGrid>
        <w:gridCol w:w="106"/>
        <w:gridCol w:w="2994"/>
      </w:tblGrid>
      <w:tr w:rsidR="00482A2E" w:rsidRPr="00896C9D" w:rsidTr="00482A2E">
        <w:trPr>
          <w:tblCellSpacing w:w="0" w:type="dxa"/>
        </w:trPr>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1</w:t>
            </w:r>
          </w:p>
          <w:p w:rsidR="00482A2E" w:rsidRPr="00896C9D" w:rsidRDefault="00482A2E" w:rsidP="00141450">
            <w:pPr>
              <w:spacing w:line="20" w:lineRule="atLeast"/>
              <w:rPr>
                <w:rFonts w:ascii="微软雅黑" w:eastAsia="微软雅黑" w:hAnsi="微软雅黑"/>
                <w:sz w:val="18"/>
                <w:szCs w:val="18"/>
              </w:rPr>
            </w:pPr>
            <w:r w:rsidRPr="00896C9D">
              <w:rPr>
                <w:rFonts w:ascii="微软雅黑" w:eastAsia="微软雅黑" w:hAnsi="微软雅黑"/>
                <w:sz w:val="18"/>
                <w:szCs w:val="18"/>
              </w:rPr>
              <w:t>2</w:t>
            </w:r>
          </w:p>
        </w:tc>
        <w:tc>
          <w:tcPr>
            <w:tcW w:w="0" w:type="auto"/>
            <w:vAlign w:val="center"/>
            <w:hideMark/>
          </w:tcPr>
          <w:p w:rsidR="00482A2E" w:rsidRPr="00896C9D" w:rsidRDefault="00482A2E" w:rsidP="00141450">
            <w:pPr>
              <w:spacing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hmget</w:t>
            </w:r>
            <w:proofErr w:type="gramEnd"/>
            <w:r w:rsidRPr="00896C9D">
              <w:rPr>
                <w:rStyle w:val="HTML"/>
                <w:rFonts w:ascii="微软雅黑" w:eastAsia="微软雅黑" w:hAnsi="微软雅黑"/>
                <w:sz w:val="18"/>
                <w:szCs w:val="18"/>
              </w:rPr>
              <w:t xml:space="preserve"> key field [field...]</w:t>
            </w:r>
          </w:p>
          <w:p w:rsidR="00482A2E" w:rsidRPr="00896C9D" w:rsidRDefault="00482A2E" w:rsidP="00141450">
            <w:pPr>
              <w:spacing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hmset</w:t>
            </w:r>
            <w:proofErr w:type="gramEnd"/>
            <w:r w:rsidRPr="00896C9D">
              <w:rPr>
                <w:rStyle w:val="HTML"/>
                <w:rFonts w:ascii="微软雅黑" w:eastAsia="微软雅黑" w:hAnsi="微软雅黑"/>
                <w:sz w:val="18"/>
                <w:szCs w:val="18"/>
              </w:rPr>
              <w:t xml:space="preserve"> key field value [field value...]</w:t>
            </w:r>
          </w:p>
        </w:tc>
      </w:tr>
    </w:tbl>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判断 field 是否存在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hexists key field</w:t>
      </w:r>
      <w:r w:rsidRPr="00896C9D">
        <w:rPr>
          <w:rFonts w:ascii="微软雅黑" w:eastAsia="微软雅黑" w:hAnsi="微软雅黑"/>
          <w:sz w:val="18"/>
          <w:szCs w:val="18"/>
        </w:rPr>
        <w:t>，存在返回 1，否则返回 0。</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获取所有的 field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lastRenderedPageBreak/>
        <w:t>hkeys key</w:t>
      </w:r>
      <w:r w:rsidRPr="00896C9D">
        <w:rPr>
          <w:rFonts w:ascii="微软雅黑" w:eastAsia="微软雅黑" w:hAnsi="微软雅黑"/>
          <w:sz w:val="18"/>
          <w:szCs w:val="18"/>
        </w:rPr>
        <w:t>，返回指定哈希键的所有 field。</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获取所有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hvals key</w:t>
      </w:r>
      <w:r w:rsidRPr="00896C9D">
        <w:rPr>
          <w:rFonts w:ascii="微软雅黑" w:eastAsia="微软雅黑" w:hAnsi="微软雅黑"/>
          <w:sz w:val="18"/>
          <w:szCs w:val="18"/>
        </w:rPr>
        <w:t>，获取指定键的所有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获取所有的 field-value</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hgetall key</w:t>
      </w:r>
      <w:r w:rsidRPr="00896C9D">
        <w:rPr>
          <w:rFonts w:ascii="微软雅黑" w:eastAsia="微软雅黑" w:hAnsi="微软雅黑"/>
          <w:sz w:val="18"/>
          <w:szCs w:val="18"/>
        </w:rPr>
        <w:t>，获取指定键的所有 field-value。</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Q3：hash 的内部编码是什么？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ziplist 压缩列表：当哈希类型元素个数和值小于配置值（默认 512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和 64 字节）时会使用 ziplist 作为内部实现，使用更紧凑的结构实现多个元素的连续存储，在节省内存方面比 hashtable 更优秀。</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hashtable </w:t>
      </w:r>
      <w:hyperlink r:id="rId215" w:tgtFrame="_blank" w:history="1">
        <w:r w:rsidRPr="00896C9D">
          <w:rPr>
            <w:rStyle w:val="a4"/>
            <w:rFonts w:ascii="微软雅黑" w:eastAsia="微软雅黑" w:hAnsi="微软雅黑"/>
            <w:sz w:val="18"/>
            <w:szCs w:val="18"/>
          </w:rPr>
          <w:t>哈希表</w:t>
        </w:r>
      </w:hyperlink>
      <w:r w:rsidRPr="00896C9D">
        <w:rPr>
          <w:rFonts w:ascii="微软雅黑" w:eastAsia="微软雅黑" w:hAnsi="微软雅黑"/>
          <w:sz w:val="18"/>
          <w:szCs w:val="18"/>
        </w:rPr>
        <w:t>：当哈希类型无法满足 ziplist 的条件时会使用 hashtable 作为哈希的内部实现，因为此时 ziplist 的读写效率会下降，而 hashtable 的读写时间复杂度都为 O(1)。</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Q4：hash 的应用场景有什么？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缓存用户信息，每个用户属性使用一对 field-value，但只用一个键保存。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优点：简单直观，如果合理使用可以减少内存空间使用。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缺点：要控制哈希在 ziplist 和 hashtable 两种内部编码的转换，hashtable 会消耗更多内存。</w:t>
      </w:r>
    </w:p>
    <w:p w:rsidR="00482A2E" w:rsidRPr="00896C9D" w:rsidRDefault="00482A2E" w:rsidP="00141450">
      <w:pPr>
        <w:pStyle w:val="3"/>
        <w:spacing w:before="0" w:after="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list</w:t>
      </w:r>
      <w:proofErr w:type="gramEnd"/>
      <w:r w:rsidRPr="00896C9D">
        <w:rPr>
          <w:rFonts w:ascii="微软雅黑" w:eastAsia="微软雅黑" w:hAnsi="微软雅黑"/>
          <w:sz w:val="18"/>
          <w:szCs w:val="18"/>
        </w:rPr>
        <w:t xml:space="preserve">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Q1：简单说一说 list 类型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list 是用来存储多个有序的字符串，列表中的每个字符串称为元素，一个列表最多可以存储 2^32^-1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元素。可以对列表两端插入（push）和弹出（pop），还可以获取指定范围的元素列表、获取指定索引下标的元素等。列表是一种比较灵活的数据结构，它可以充当</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和队列的角色，在实际开发中有很多应用场景。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list 有两个特点：① 列表中的元素是有序的，可以通过索引下标获取某个元素或者某个范围内的元素列表。② 列表中的元素可以重复。</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Q2：你知道哪些 list 的命令？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添加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从右边插入元素：</w:t>
      </w:r>
      <w:proofErr w:type="gramStart"/>
      <w:r w:rsidRPr="00896C9D">
        <w:rPr>
          <w:rStyle w:val="HTML"/>
          <w:rFonts w:ascii="微软雅黑" w:eastAsia="微软雅黑" w:hAnsi="微软雅黑"/>
          <w:sz w:val="18"/>
          <w:szCs w:val="18"/>
        </w:rPr>
        <w:t>rpush</w:t>
      </w:r>
      <w:proofErr w:type="gramEnd"/>
      <w:r w:rsidRPr="00896C9D">
        <w:rPr>
          <w:rStyle w:val="HTML"/>
          <w:rFonts w:ascii="微软雅黑" w:eastAsia="微软雅黑" w:hAnsi="微软雅黑"/>
          <w:sz w:val="18"/>
          <w:szCs w:val="18"/>
        </w:rPr>
        <w:t xml:space="preserve"> key value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从左到右获取列表的所有元素：</w:t>
      </w:r>
      <w:proofErr w:type="gramStart"/>
      <w:r w:rsidRPr="00896C9D">
        <w:rPr>
          <w:rStyle w:val="HTML"/>
          <w:rFonts w:ascii="微软雅黑" w:eastAsia="微软雅黑" w:hAnsi="微软雅黑"/>
          <w:sz w:val="18"/>
          <w:szCs w:val="18"/>
        </w:rPr>
        <w:t>lrange</w:t>
      </w:r>
      <w:proofErr w:type="gramEnd"/>
      <w:r w:rsidRPr="00896C9D">
        <w:rPr>
          <w:rStyle w:val="HTML"/>
          <w:rFonts w:ascii="微软雅黑" w:eastAsia="微软雅黑" w:hAnsi="微软雅黑"/>
          <w:sz w:val="18"/>
          <w:szCs w:val="18"/>
        </w:rPr>
        <w:t xml:space="preserve"> 0 -1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从左边插入元素：</w:t>
      </w:r>
      <w:proofErr w:type="gramStart"/>
      <w:r w:rsidRPr="00896C9D">
        <w:rPr>
          <w:rStyle w:val="HTML"/>
          <w:rFonts w:ascii="微软雅黑" w:eastAsia="微软雅黑" w:hAnsi="微软雅黑"/>
          <w:sz w:val="18"/>
          <w:szCs w:val="18"/>
        </w:rPr>
        <w:t>lpush</w:t>
      </w:r>
      <w:proofErr w:type="gramEnd"/>
      <w:r w:rsidRPr="00896C9D">
        <w:rPr>
          <w:rStyle w:val="HTML"/>
          <w:rFonts w:ascii="微软雅黑" w:eastAsia="微软雅黑" w:hAnsi="微软雅黑"/>
          <w:sz w:val="18"/>
          <w:szCs w:val="18"/>
        </w:rPr>
        <w:t xml:space="preserve"> key value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向某个元素前或者后插入元素：</w:t>
      </w:r>
      <w:r w:rsidRPr="00896C9D">
        <w:rPr>
          <w:rStyle w:val="HTML"/>
          <w:rFonts w:ascii="微软雅黑" w:eastAsia="微软雅黑" w:hAnsi="微软雅黑"/>
          <w:sz w:val="18"/>
          <w:szCs w:val="18"/>
        </w:rPr>
        <w:t>linsert key before|after pivot value</w:t>
      </w:r>
      <w:r w:rsidRPr="00896C9D">
        <w:rPr>
          <w:rFonts w:ascii="微软雅黑" w:eastAsia="微软雅黑" w:hAnsi="微软雅黑"/>
          <w:sz w:val="18"/>
          <w:szCs w:val="18"/>
        </w:rPr>
        <w:t>，会在列表中找到等于 pivot 的元素，在其前或后插入一个新的元素 value。</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查找</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获取指定范围内的元素列表：</w:t>
      </w:r>
      <w:r w:rsidRPr="00896C9D">
        <w:rPr>
          <w:rStyle w:val="HTML"/>
          <w:rFonts w:ascii="微软雅黑" w:eastAsia="微软雅黑" w:hAnsi="微软雅黑"/>
          <w:sz w:val="18"/>
          <w:szCs w:val="18"/>
        </w:rPr>
        <w:t>lrange key start end</w:t>
      </w:r>
      <w:r w:rsidRPr="00896C9D">
        <w:rPr>
          <w:rFonts w:ascii="微软雅黑" w:eastAsia="微软雅黑" w:hAnsi="微软雅黑"/>
          <w:sz w:val="18"/>
          <w:szCs w:val="18"/>
        </w:rPr>
        <w:t>，索引从左到右的范围是 0</w:t>
      </w:r>
      <w:del w:id="8" w:author="Unknown">
        <w:r w:rsidRPr="00896C9D">
          <w:rPr>
            <w:rFonts w:ascii="微软雅黑" w:eastAsia="微软雅黑" w:hAnsi="微软雅黑"/>
            <w:sz w:val="18"/>
            <w:szCs w:val="18"/>
          </w:rPr>
          <w:delText>N-1，从右到左是 -1</w:delText>
        </w:r>
      </w:del>
      <w:r w:rsidRPr="00896C9D">
        <w:rPr>
          <w:rFonts w:ascii="微软雅黑" w:eastAsia="微软雅黑" w:hAnsi="微软雅黑"/>
          <w:sz w:val="18"/>
          <w:szCs w:val="18"/>
        </w:rPr>
        <w:t>-N，lrange 中的 end 包含了自身。</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获取列表指定索引下标的元素：</w:t>
      </w:r>
      <w:r w:rsidRPr="00896C9D">
        <w:rPr>
          <w:rStyle w:val="HTML"/>
          <w:rFonts w:ascii="微软雅黑" w:eastAsia="微软雅黑" w:hAnsi="微软雅黑"/>
          <w:sz w:val="18"/>
          <w:szCs w:val="18"/>
        </w:rPr>
        <w:t>lindex key index</w:t>
      </w:r>
      <w:r w:rsidRPr="00896C9D">
        <w:rPr>
          <w:rFonts w:ascii="微软雅黑" w:eastAsia="微软雅黑" w:hAnsi="微软雅黑"/>
          <w:sz w:val="18"/>
          <w:szCs w:val="18"/>
        </w:rPr>
        <w:t xml:space="preserve">，获取最后一个元素可以使用 </w:t>
      </w:r>
      <w:r w:rsidRPr="00896C9D">
        <w:rPr>
          <w:rStyle w:val="HTML"/>
          <w:rFonts w:ascii="微软雅黑" w:eastAsia="微软雅黑" w:hAnsi="微软雅黑"/>
          <w:sz w:val="18"/>
          <w:szCs w:val="18"/>
        </w:rPr>
        <w:t>lindex key -1</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获取列表长度：</w:t>
      </w:r>
      <w:proofErr w:type="gramStart"/>
      <w:r w:rsidRPr="00896C9D">
        <w:rPr>
          <w:rStyle w:val="HTML"/>
          <w:rFonts w:ascii="微软雅黑" w:eastAsia="微软雅黑" w:hAnsi="微软雅黑"/>
          <w:sz w:val="18"/>
          <w:szCs w:val="18"/>
        </w:rPr>
        <w:t>llen</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从列表左侧弹出元素：</w:t>
      </w:r>
      <w:proofErr w:type="gramStart"/>
      <w:r w:rsidRPr="00896C9D">
        <w:rPr>
          <w:rStyle w:val="HTML"/>
          <w:rFonts w:ascii="微软雅黑" w:eastAsia="微软雅黑" w:hAnsi="微软雅黑"/>
          <w:sz w:val="18"/>
          <w:szCs w:val="18"/>
        </w:rPr>
        <w:t>lpop</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从列表右侧弹出元素：</w:t>
      </w:r>
      <w:proofErr w:type="gramStart"/>
      <w:r w:rsidRPr="00896C9D">
        <w:rPr>
          <w:rStyle w:val="HTML"/>
          <w:rFonts w:ascii="微软雅黑" w:eastAsia="微软雅黑" w:hAnsi="微软雅黑"/>
          <w:sz w:val="18"/>
          <w:szCs w:val="18"/>
        </w:rPr>
        <w:t>rpop</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删除指定元素：</w:t>
      </w:r>
      <w:r w:rsidRPr="00896C9D">
        <w:rPr>
          <w:rStyle w:val="HTML"/>
          <w:rFonts w:ascii="微软雅黑" w:eastAsia="微软雅黑" w:hAnsi="微软雅黑"/>
          <w:sz w:val="18"/>
          <w:szCs w:val="18"/>
        </w:rPr>
        <w:t>lrem key count value</w:t>
      </w:r>
      <w:r w:rsidRPr="00896C9D">
        <w:rPr>
          <w:rFonts w:ascii="微软雅黑" w:eastAsia="微软雅黑" w:hAnsi="微软雅黑"/>
          <w:sz w:val="18"/>
          <w:szCs w:val="18"/>
        </w:rPr>
        <w:t xml:space="preserve">，如果 count 大于 0，从左到右删除最多 count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元素，如果 count 小于 0，从右到左删除最多</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 count 绝对值</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元素，如果 count 等于 0，删除所有。</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按照索引范围修剪列表：</w:t>
      </w:r>
      <w:r w:rsidRPr="00896C9D">
        <w:rPr>
          <w:rStyle w:val="HTML"/>
          <w:rFonts w:ascii="微软雅黑" w:eastAsia="微软雅黑" w:hAnsi="微软雅黑"/>
          <w:sz w:val="18"/>
          <w:szCs w:val="18"/>
        </w:rPr>
        <w:t>ltrim key start end</w:t>
      </w:r>
      <w:r w:rsidRPr="00896C9D">
        <w:rPr>
          <w:rFonts w:ascii="微软雅黑" w:eastAsia="微软雅黑" w:hAnsi="微软雅黑"/>
          <w:sz w:val="18"/>
          <w:szCs w:val="18"/>
        </w:rPr>
        <w:t>，只会保留 start ~ end 范围的元素。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修改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修改指定索引下标的元素：</w:t>
      </w:r>
      <w:r w:rsidRPr="00896C9D">
        <w:rPr>
          <w:rStyle w:val="HTML"/>
          <w:rFonts w:ascii="微软雅黑" w:eastAsia="微软雅黑" w:hAnsi="微软雅黑"/>
          <w:sz w:val="18"/>
          <w:szCs w:val="18"/>
        </w:rPr>
        <w:t>lset key index newValue</w:t>
      </w:r>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阻塞操作</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阻塞式弹出：</w:t>
      </w:r>
      <w:proofErr w:type="gramStart"/>
      <w:r w:rsidRPr="00896C9D">
        <w:rPr>
          <w:rStyle w:val="HTML"/>
          <w:rFonts w:ascii="微软雅黑" w:eastAsia="微软雅黑" w:hAnsi="微软雅黑"/>
          <w:sz w:val="18"/>
          <w:szCs w:val="18"/>
        </w:rPr>
        <w:t>blpop/brpop</w:t>
      </w:r>
      <w:proofErr w:type="gramEnd"/>
      <w:r w:rsidRPr="00896C9D">
        <w:rPr>
          <w:rStyle w:val="HTML"/>
          <w:rFonts w:ascii="微软雅黑" w:eastAsia="微软雅黑" w:hAnsi="微软雅黑"/>
          <w:sz w:val="18"/>
          <w:szCs w:val="18"/>
        </w:rPr>
        <w:t xml:space="preserve"> key [key...] timeout</w:t>
      </w:r>
      <w:r w:rsidRPr="00896C9D">
        <w:rPr>
          <w:rFonts w:ascii="微软雅黑" w:eastAsia="微软雅黑" w:hAnsi="微软雅黑"/>
          <w:sz w:val="18"/>
          <w:szCs w:val="18"/>
        </w:rPr>
        <w:t>，timeout 表示阻塞时间。</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当列表为空时，如果 timeout = 0，客户端会一直阻塞，如果在此期间添加了元素，客户端会立即返回。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如果是多个键，那么brpop会从左至右遍历键，一旦有一个键能弹出元素，客户端立即返回。</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如果多个客户端对同一个键执行 brpop，那么最先执行该命令的客户端可以获取弹出的值。</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Q3：list 的内部编码是什么？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ziplist 压缩列表：跟哈希的 zipilist 相同，元素个数和大小小于配置值（默认 512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和 64 字节）时使用。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linkedlist </w:t>
      </w:r>
      <w:hyperlink r:id="rId216" w:tgtFrame="_blank" w:history="1">
        <w:r w:rsidRPr="00896C9D">
          <w:rPr>
            <w:rStyle w:val="a4"/>
            <w:rFonts w:ascii="微软雅黑" w:eastAsia="微软雅黑" w:hAnsi="微软雅黑"/>
            <w:sz w:val="18"/>
            <w:szCs w:val="18"/>
          </w:rPr>
          <w:t>链表</w:t>
        </w:r>
      </w:hyperlink>
      <w:r w:rsidRPr="00896C9D">
        <w:rPr>
          <w:rFonts w:ascii="微软雅黑" w:eastAsia="微软雅黑" w:hAnsi="微软雅黑"/>
          <w:sz w:val="18"/>
          <w:szCs w:val="18"/>
        </w:rPr>
        <w:t>：当列表类型无法满足 ziplist 的条件时会使用linkedlist。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Redis 3.2 提供了 quicklist 内部编码，它是以一个 ziplist 为节点的 linkedlist，它结合了两者的优势，为列表类提供了一种更为优秀的内部编码实现。</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Q4：list 的应用场景有什么？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消息队列</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的 lpush + brpop 即可实现阻塞队列，生产者客户端使用 lpush 从列表左侧插入元素，多个消费者客户端使用 brpop 命令阻塞式地抢列表尾部的元素，多个客户端保证了消费的负载均衡和高可用性。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文章列表</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每个用户有属于自己的文章列表，现在需要分</w:t>
      </w:r>
      <w:proofErr w:type="gramStart"/>
      <w:r w:rsidRPr="00896C9D">
        <w:rPr>
          <w:rFonts w:ascii="微软雅黑" w:eastAsia="微软雅黑" w:hAnsi="微软雅黑"/>
          <w:sz w:val="18"/>
          <w:szCs w:val="18"/>
        </w:rPr>
        <w:t>页展示</w:t>
      </w:r>
      <w:proofErr w:type="gramEnd"/>
      <w:r w:rsidRPr="00896C9D">
        <w:rPr>
          <w:rFonts w:ascii="微软雅黑" w:eastAsia="微软雅黑" w:hAnsi="微软雅黑"/>
          <w:sz w:val="18"/>
          <w:szCs w:val="18"/>
        </w:rPr>
        <w:t>文章列表，就可以考虑使用列表。因为列表不但有序，同时支持按照索引范围获取元素。每篇文章使用哈希结构存储。</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lpush + lpop = </w:t>
      </w:r>
      <w:proofErr w:type="gramStart"/>
      <w:r w:rsidRPr="00896C9D">
        <w:rPr>
          <w:rFonts w:ascii="微软雅黑" w:eastAsia="微软雅黑" w:hAnsi="微软雅黑"/>
          <w:sz w:val="18"/>
          <w:szCs w:val="18"/>
        </w:rPr>
        <w:t>栈</w:t>
      </w:r>
      <w:proofErr w:type="gramEnd"/>
      <w:r w:rsidRPr="00896C9D">
        <w:rPr>
          <w:rFonts w:ascii="微软雅黑" w:eastAsia="微软雅黑" w:hAnsi="微软雅黑"/>
          <w:sz w:val="18"/>
          <w:szCs w:val="18"/>
        </w:rPr>
        <w:t>、lpush + rpop = 队列、lpush + ltrim = 优先集合、lpush + brpop = 消息队列。</w:t>
      </w:r>
    </w:p>
    <w:p w:rsidR="00482A2E" w:rsidRPr="00896C9D" w:rsidRDefault="00482A2E" w:rsidP="00141450">
      <w:pPr>
        <w:pStyle w:val="3"/>
        <w:spacing w:before="0" w:after="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set</w:t>
      </w:r>
      <w:proofErr w:type="gramEnd"/>
      <w:r w:rsidRPr="00896C9D">
        <w:rPr>
          <w:rFonts w:ascii="微软雅黑" w:eastAsia="微软雅黑" w:hAnsi="微软雅黑"/>
          <w:sz w:val="18"/>
          <w:szCs w:val="18"/>
        </w:rPr>
        <w:t xml:space="preserve">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Q1：简单说一说 set 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集合类型也是用来保存多个字符串元素，和列表不同的是集合不允许有重复元素，并且集合中的元素是无序的，不能通过索引下标获取元素。一个集合最多可以存储 2^32^-1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元素。Redis 除了支持集合内的增删改查，还支持多个集合取交集、并集、差集。</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Q2：你知道哪些 set 的命令？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添加元素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sadd</w:t>
      </w:r>
      <w:proofErr w:type="gramEnd"/>
      <w:r w:rsidRPr="00896C9D">
        <w:rPr>
          <w:rStyle w:val="HTML"/>
          <w:rFonts w:ascii="微软雅黑" w:eastAsia="微软雅黑" w:hAnsi="微软雅黑"/>
          <w:sz w:val="18"/>
          <w:szCs w:val="18"/>
        </w:rPr>
        <w:t xml:space="preserve"> key element [element...]</w:t>
      </w:r>
      <w:r w:rsidRPr="00896C9D">
        <w:rPr>
          <w:rFonts w:ascii="微软雅黑" w:eastAsia="微软雅黑" w:hAnsi="微软雅黑"/>
          <w:sz w:val="18"/>
          <w:szCs w:val="18"/>
        </w:rPr>
        <w:t>，返回结果为添加成功的元素个数。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srem</w:t>
      </w:r>
      <w:proofErr w:type="gramEnd"/>
      <w:r w:rsidRPr="00896C9D">
        <w:rPr>
          <w:rStyle w:val="HTML"/>
          <w:rFonts w:ascii="微软雅黑" w:eastAsia="微软雅黑" w:hAnsi="微软雅黑"/>
          <w:sz w:val="18"/>
          <w:szCs w:val="18"/>
        </w:rPr>
        <w:t xml:space="preserve"> key element [element...]</w:t>
      </w:r>
      <w:r w:rsidRPr="00896C9D">
        <w:rPr>
          <w:rFonts w:ascii="微软雅黑" w:eastAsia="微软雅黑" w:hAnsi="微软雅黑"/>
          <w:sz w:val="18"/>
          <w:szCs w:val="18"/>
        </w:rPr>
        <w:t>，返回结果为成功删除的元素个数。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计算元素个数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scard key</w:t>
      </w:r>
      <w:r w:rsidRPr="00896C9D">
        <w:rPr>
          <w:rFonts w:ascii="微软雅黑" w:eastAsia="微软雅黑" w:hAnsi="微软雅黑"/>
          <w:sz w:val="18"/>
          <w:szCs w:val="18"/>
        </w:rPr>
        <w:t>，时间复杂度为 O(1)，会直接使用 Redis 内部的遍历。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判断元素是否在集合中</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sismember key element</w:t>
      </w:r>
      <w:r w:rsidRPr="00896C9D">
        <w:rPr>
          <w:rFonts w:ascii="微软雅黑" w:eastAsia="微软雅黑" w:hAnsi="微软雅黑"/>
          <w:sz w:val="18"/>
          <w:szCs w:val="18"/>
        </w:rPr>
        <w:t>，如果存在返回 1，否则返回 0。</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随机从集合返回指定个数</w:t>
      </w:r>
      <w:proofErr w:type="gramStart"/>
      <w:r w:rsidRPr="00896C9D">
        <w:rPr>
          <w:rStyle w:val="a6"/>
          <w:rFonts w:ascii="微软雅黑" w:eastAsia="微软雅黑" w:hAnsi="微软雅黑"/>
          <w:sz w:val="18"/>
          <w:szCs w:val="18"/>
        </w:rPr>
        <w:t>个</w:t>
      </w:r>
      <w:proofErr w:type="gramEnd"/>
      <w:r w:rsidRPr="00896C9D">
        <w:rPr>
          <w:rStyle w:val="a6"/>
          <w:rFonts w:ascii="微软雅黑" w:eastAsia="微软雅黑" w:hAnsi="微软雅黑"/>
          <w:sz w:val="18"/>
          <w:szCs w:val="18"/>
        </w:rPr>
        <w:t>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srandmember key [count]</w:t>
      </w:r>
      <w:r w:rsidRPr="00896C9D">
        <w:rPr>
          <w:rFonts w:ascii="微软雅黑" w:eastAsia="微软雅黑" w:hAnsi="微软雅黑"/>
          <w:sz w:val="18"/>
          <w:szCs w:val="18"/>
        </w:rPr>
        <w:t>，如果不指定 count 默认为 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从集合随机弹出元素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spop key</w:t>
      </w:r>
      <w:r w:rsidRPr="00896C9D">
        <w:rPr>
          <w:rFonts w:ascii="微软雅黑" w:eastAsia="微软雅黑" w:hAnsi="微软雅黑"/>
          <w:sz w:val="18"/>
          <w:szCs w:val="18"/>
        </w:rPr>
        <w:t>，可以从集合中随机弹出一个元素。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获取所有元素</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smembers</w:t>
      </w:r>
      <w:proofErr w:type="gramEnd"/>
      <w:r w:rsidRPr="00896C9D">
        <w:rPr>
          <w:rStyle w:val="HTML"/>
          <w:rFonts w:ascii="微软雅黑" w:eastAsia="微软雅黑" w:hAnsi="微软雅黑"/>
          <w:sz w:val="18"/>
          <w:szCs w:val="18"/>
        </w:rPr>
        <w:t xml:space="preserve">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求多个集合的交集/并集/差集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sinter</w:t>
      </w:r>
      <w:proofErr w:type="gramEnd"/>
      <w:r w:rsidRPr="00896C9D">
        <w:rPr>
          <w:rStyle w:val="HTML"/>
          <w:rFonts w:ascii="微软雅黑" w:eastAsia="微软雅黑" w:hAnsi="微软雅黑"/>
          <w:sz w:val="18"/>
          <w:szCs w:val="18"/>
        </w:rPr>
        <w:t xml:space="preserve"> key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sunion</w:t>
      </w:r>
      <w:proofErr w:type="gramEnd"/>
      <w:r w:rsidRPr="00896C9D">
        <w:rPr>
          <w:rStyle w:val="HTML"/>
          <w:rFonts w:ascii="微软雅黑" w:eastAsia="微软雅黑" w:hAnsi="微软雅黑"/>
          <w:sz w:val="18"/>
          <w:szCs w:val="18"/>
        </w:rPr>
        <w:t xml:space="preserve"> key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sdiff</w:t>
      </w:r>
      <w:proofErr w:type="gramEnd"/>
      <w:r w:rsidRPr="00896C9D">
        <w:rPr>
          <w:rStyle w:val="HTML"/>
          <w:rFonts w:ascii="微软雅黑" w:eastAsia="微软雅黑" w:hAnsi="微软雅黑"/>
          <w:sz w:val="18"/>
          <w:szCs w:val="18"/>
        </w:rPr>
        <w:t xml:space="preserve"> key [key...]</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lastRenderedPageBreak/>
        <w:t>保存交集、并集、差集的结果</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sinterstore/sunionstore/sdiffstore</w:t>
      </w:r>
      <w:proofErr w:type="gramEnd"/>
      <w:r w:rsidRPr="00896C9D">
        <w:rPr>
          <w:rStyle w:val="HTML"/>
          <w:rFonts w:ascii="微软雅黑" w:eastAsia="微软雅黑" w:hAnsi="微软雅黑"/>
          <w:sz w:val="18"/>
          <w:szCs w:val="18"/>
        </w:rPr>
        <w:t xml:space="preserve"> destination key [key...]</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集合间运算在元素较多情况下比较耗时，Redis 提供这三个指令将集合间交集、并集、差集的结果保存在 destination key 中。</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Q3：set 的内部编码是什么？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intset 整数集合：当集合中的元素个数小于配置值（默认 512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时），使用 intset。</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hashtable </w:t>
      </w:r>
      <w:hyperlink r:id="rId217" w:tgtFrame="_blank" w:history="1">
        <w:r w:rsidRPr="00896C9D">
          <w:rPr>
            <w:rStyle w:val="a4"/>
            <w:rFonts w:ascii="微软雅黑" w:eastAsia="微软雅黑" w:hAnsi="微软雅黑"/>
            <w:sz w:val="18"/>
            <w:szCs w:val="18"/>
          </w:rPr>
          <w:t>哈希表</w:t>
        </w:r>
      </w:hyperlink>
      <w:r w:rsidRPr="00896C9D">
        <w:rPr>
          <w:rFonts w:ascii="微软雅黑" w:eastAsia="微软雅黑" w:hAnsi="微软雅黑"/>
          <w:sz w:val="18"/>
          <w:szCs w:val="18"/>
        </w:rPr>
        <w:t>：当集合类型无法满足 intset 条件时使用 hashtable。当某个元素不为整数时，也会使用 hashtable。</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Q4：set 的应用场景有什么？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set 比较典型的使用场景是标签，例如一个用户可能与娱乐、体育比较感兴趣，另一个用户可能</w:t>
      </w:r>
      <w:proofErr w:type="gramStart"/>
      <w:r w:rsidRPr="00896C9D">
        <w:rPr>
          <w:rFonts w:ascii="微软雅黑" w:eastAsia="微软雅黑" w:hAnsi="微软雅黑"/>
          <w:sz w:val="18"/>
          <w:szCs w:val="18"/>
        </w:rPr>
        <w:t>对例时</w:t>
      </w:r>
      <w:proofErr w:type="gramEnd"/>
      <w:r w:rsidRPr="00896C9D">
        <w:rPr>
          <w:rFonts w:ascii="微软雅黑" w:eastAsia="微软雅黑" w:hAnsi="微软雅黑"/>
          <w:sz w:val="18"/>
          <w:szCs w:val="18"/>
        </w:rPr>
        <w:t>、新闻比较感兴趣，这些兴趣点就是标签。这些数据对于用户体验以及增强用户黏度比较重要。</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sadd = 标签、spop/srandmember = 生成随机数，比如抽奖、sadd + sinter = 社交需求。</w:t>
      </w:r>
    </w:p>
    <w:p w:rsidR="00482A2E" w:rsidRPr="00896C9D" w:rsidRDefault="00482A2E" w:rsidP="00141450">
      <w:pPr>
        <w:pStyle w:val="3"/>
        <w:spacing w:before="0" w:after="0" w:line="20" w:lineRule="atLeast"/>
        <w:rPr>
          <w:rFonts w:ascii="微软雅黑" w:eastAsia="微软雅黑" w:hAnsi="微软雅黑"/>
          <w:sz w:val="18"/>
          <w:szCs w:val="18"/>
        </w:rPr>
      </w:pPr>
      <w:proofErr w:type="gramStart"/>
      <w:r w:rsidRPr="00896C9D">
        <w:rPr>
          <w:rFonts w:ascii="微软雅黑" w:eastAsia="微软雅黑" w:hAnsi="微软雅黑"/>
          <w:sz w:val="18"/>
          <w:szCs w:val="18"/>
        </w:rPr>
        <w:t>zset</w:t>
      </w:r>
      <w:proofErr w:type="gramEnd"/>
      <w:r w:rsidRPr="00896C9D">
        <w:rPr>
          <w:rFonts w:ascii="微软雅黑" w:eastAsia="微软雅黑" w:hAnsi="微软雅黑"/>
          <w:sz w:val="18"/>
          <w:szCs w:val="18"/>
        </w:rPr>
        <w:t xml:space="preserve"> 4</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Q1：简单说一说 zset 类型</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有序集合保留了集合不能有重复成员的特性，不同的是可以</w:t>
      </w:r>
      <w:hyperlink r:id="rId218"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。但是它和列表使用索引下标作为</w:t>
      </w:r>
      <w:hyperlink r:id="rId219"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依据不同的是，他给每个元素设置一个分数（score）作为</w:t>
      </w:r>
      <w:hyperlink r:id="rId220" w:tgtFrame="_blank" w:history="1">
        <w:r w:rsidRPr="00896C9D">
          <w:rPr>
            <w:rStyle w:val="a4"/>
            <w:rFonts w:ascii="微软雅黑" w:eastAsia="微软雅黑" w:hAnsi="微软雅黑"/>
            <w:sz w:val="18"/>
            <w:szCs w:val="18"/>
          </w:rPr>
          <w:t>排序</w:t>
        </w:r>
      </w:hyperlink>
      <w:r w:rsidRPr="00896C9D">
        <w:rPr>
          <w:rFonts w:ascii="微软雅黑" w:eastAsia="微软雅黑" w:hAnsi="微软雅黑"/>
          <w:sz w:val="18"/>
          <w:szCs w:val="18"/>
        </w:rPr>
        <w:t>的依据。有序集合提供了获取指定分数和元素查询范围、计算成员排名等功能。</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Q2：你知道哪些 zset 的命令？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添加成员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zadd</w:t>
      </w:r>
      <w:proofErr w:type="gramEnd"/>
      <w:r w:rsidRPr="00896C9D">
        <w:rPr>
          <w:rStyle w:val="HTML"/>
          <w:rFonts w:ascii="微软雅黑" w:eastAsia="微软雅黑" w:hAnsi="微软雅黑"/>
          <w:sz w:val="18"/>
          <w:szCs w:val="18"/>
        </w:rPr>
        <w:t xml:space="preserve"> key score member [score member...]</w:t>
      </w:r>
      <w:r w:rsidRPr="00896C9D">
        <w:rPr>
          <w:rFonts w:ascii="微软雅黑" w:eastAsia="微软雅黑" w:hAnsi="微软雅黑"/>
          <w:sz w:val="18"/>
          <w:szCs w:val="18"/>
        </w:rPr>
        <w:t>，返回结果是成功添加成员的个数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Redis 3.2 为 zadd 命令添加了 nx、xx、ch、incr 四个选项：</w:t>
      </w:r>
    </w:p>
    <w:p w:rsidR="00482A2E" w:rsidRPr="00896C9D" w:rsidRDefault="00482A2E" w:rsidP="00141450">
      <w:pPr>
        <w:widowControl/>
        <w:numPr>
          <w:ilvl w:val="0"/>
          <w:numId w:val="24"/>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nx：member 必须不存在才可以设置成功，用于添加。 </w:t>
      </w:r>
    </w:p>
    <w:p w:rsidR="00482A2E" w:rsidRPr="00896C9D" w:rsidRDefault="00482A2E" w:rsidP="00141450">
      <w:pPr>
        <w:widowControl/>
        <w:numPr>
          <w:ilvl w:val="0"/>
          <w:numId w:val="24"/>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xx：member 必须存在才能设置成功，用于更新。 </w:t>
      </w:r>
    </w:p>
    <w:p w:rsidR="00482A2E" w:rsidRPr="00896C9D" w:rsidRDefault="00482A2E" w:rsidP="00141450">
      <w:pPr>
        <w:widowControl/>
        <w:numPr>
          <w:ilvl w:val="0"/>
          <w:numId w:val="24"/>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ch：返回此次操作后，有序集合元素和分数变化的个数。 </w:t>
      </w:r>
    </w:p>
    <w:p w:rsidR="00482A2E" w:rsidRPr="00896C9D" w:rsidRDefault="00482A2E" w:rsidP="00141450">
      <w:pPr>
        <w:widowControl/>
        <w:numPr>
          <w:ilvl w:val="0"/>
          <w:numId w:val="24"/>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incr：对 score 做增加，相当于 zincrby。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zadd 的时间复杂度为 O(log</w:t>
      </w:r>
      <w:del w:id="9" w:author="Unknown">
        <w:r w:rsidRPr="00896C9D">
          <w:rPr>
            <w:rFonts w:ascii="微软雅黑" w:eastAsia="微软雅黑" w:hAnsi="微软雅黑"/>
            <w:sz w:val="18"/>
            <w:szCs w:val="18"/>
          </w:rPr>
          <w:delText>n</w:delText>
        </w:r>
      </w:del>
      <w:r w:rsidRPr="00896C9D">
        <w:rPr>
          <w:rFonts w:ascii="微软雅黑" w:eastAsia="微软雅黑" w:hAnsi="微软雅黑"/>
          <w:sz w:val="18"/>
          <w:szCs w:val="18"/>
        </w:rPr>
        <w:t>)，sadd 的时间复杂度为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计算成员个数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zcard key</w:t>
      </w:r>
      <w:r w:rsidRPr="00896C9D">
        <w:rPr>
          <w:rFonts w:ascii="微软雅黑" w:eastAsia="微软雅黑" w:hAnsi="微软雅黑"/>
          <w:sz w:val="18"/>
          <w:szCs w:val="18"/>
        </w:rPr>
        <w:t>，时间复杂度为 O(1)。</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计算某个成员的分数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zscore key member</w:t>
      </w:r>
      <w:r w:rsidRPr="00896C9D">
        <w:rPr>
          <w:rFonts w:ascii="微软雅黑" w:eastAsia="微软雅黑" w:hAnsi="微软雅黑"/>
          <w:sz w:val="18"/>
          <w:szCs w:val="18"/>
        </w:rPr>
        <w:t xml:space="preserve"> ，如果不存在则返回 nil。</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计算成员排名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zrank key member</w:t>
      </w:r>
      <w:r w:rsidRPr="00896C9D">
        <w:rPr>
          <w:rFonts w:ascii="微软雅黑" w:eastAsia="微软雅黑" w:hAnsi="微软雅黑"/>
          <w:sz w:val="18"/>
          <w:szCs w:val="18"/>
        </w:rPr>
        <w:t>，从低到高返回排名。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zrevrank key member</w:t>
      </w:r>
      <w:r w:rsidRPr="00896C9D">
        <w:rPr>
          <w:rFonts w:ascii="微软雅黑" w:eastAsia="微软雅黑" w:hAnsi="微软雅黑"/>
          <w:sz w:val="18"/>
          <w:szCs w:val="18"/>
        </w:rPr>
        <w:t>，从高到低返回排名。</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删除成员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zrem</w:t>
      </w:r>
      <w:proofErr w:type="gramEnd"/>
      <w:r w:rsidRPr="00896C9D">
        <w:rPr>
          <w:rStyle w:val="HTML"/>
          <w:rFonts w:ascii="微软雅黑" w:eastAsia="微软雅黑" w:hAnsi="微软雅黑"/>
          <w:sz w:val="18"/>
          <w:szCs w:val="18"/>
        </w:rPr>
        <w:t xml:space="preserve"> key member [member...]</w:t>
      </w:r>
      <w:r w:rsidRPr="00896C9D">
        <w:rPr>
          <w:rFonts w:ascii="微软雅黑" w:eastAsia="微软雅黑" w:hAnsi="微软雅黑"/>
          <w:sz w:val="18"/>
          <w:szCs w:val="18"/>
        </w:rPr>
        <w:t>，返回结果是成功删除的个数。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增加成员的分数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zincrby</w:t>
      </w:r>
      <w:proofErr w:type="gramEnd"/>
      <w:r w:rsidRPr="00896C9D">
        <w:rPr>
          <w:rStyle w:val="HTML"/>
          <w:rFonts w:ascii="微软雅黑" w:eastAsia="微软雅黑" w:hAnsi="微软雅黑"/>
          <w:sz w:val="18"/>
          <w:szCs w:val="18"/>
        </w:rPr>
        <w:t xml:space="preserve"> key increment member</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返回指定排名范围的成员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zrange key start end [withscores]</w:t>
      </w:r>
      <w:r w:rsidRPr="00896C9D">
        <w:rPr>
          <w:rFonts w:ascii="微软雅黑" w:eastAsia="微软雅黑" w:hAnsi="微软雅黑"/>
          <w:sz w:val="18"/>
          <w:szCs w:val="18"/>
        </w:rPr>
        <w:t>，从低到高返回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zrevrange key start end [withscores]</w:t>
      </w:r>
      <w:r w:rsidRPr="00896C9D">
        <w:rPr>
          <w:rFonts w:ascii="微软雅黑" w:eastAsia="微软雅黑" w:hAnsi="微软雅黑"/>
          <w:sz w:val="18"/>
          <w:szCs w:val="18"/>
        </w:rPr>
        <w:t>， 从高到底返回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返回指定分数范围的成员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zrangebyscore key min max [withscores] [limit offset count]</w:t>
      </w:r>
      <w:r w:rsidRPr="00896C9D">
        <w:rPr>
          <w:rFonts w:ascii="微软雅黑" w:eastAsia="微软雅黑" w:hAnsi="微软雅黑"/>
          <w:sz w:val="18"/>
          <w:szCs w:val="18"/>
        </w:rPr>
        <w:t>，从低到高返回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zrevrangebyscore key min max [withscores] [limit offset count]</w:t>
      </w:r>
      <w:r w:rsidRPr="00896C9D">
        <w:rPr>
          <w:rFonts w:ascii="微软雅黑" w:eastAsia="微软雅黑" w:hAnsi="微软雅黑"/>
          <w:sz w:val="18"/>
          <w:szCs w:val="18"/>
        </w:rPr>
        <w:t>， 从高到底返回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返回指定分数范围成员个数</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lastRenderedPageBreak/>
        <w:t>zcount</w:t>
      </w:r>
      <w:proofErr w:type="gramEnd"/>
      <w:r w:rsidRPr="00896C9D">
        <w:rPr>
          <w:rStyle w:val="HTML"/>
          <w:rFonts w:ascii="微软雅黑" w:eastAsia="微软雅黑" w:hAnsi="微软雅黑"/>
          <w:sz w:val="18"/>
          <w:szCs w:val="18"/>
        </w:rPr>
        <w:t xml:space="preserve"> key min max</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删除指定分数范围内的成员</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zremrangebyscore</w:t>
      </w:r>
      <w:proofErr w:type="gramEnd"/>
      <w:r w:rsidRPr="00896C9D">
        <w:rPr>
          <w:rStyle w:val="HTML"/>
          <w:rFonts w:ascii="微软雅黑" w:eastAsia="微软雅黑" w:hAnsi="微软雅黑"/>
          <w:sz w:val="18"/>
          <w:szCs w:val="18"/>
        </w:rPr>
        <w:t xml:space="preserve"> key min max</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a6"/>
          <w:rFonts w:ascii="微软雅黑" w:eastAsia="微软雅黑" w:hAnsi="微软雅黑"/>
          <w:sz w:val="18"/>
          <w:szCs w:val="18"/>
        </w:rPr>
        <w:t>交集和并集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zinterstore/zunionstore</w:t>
      </w:r>
      <w:proofErr w:type="gramEnd"/>
      <w:r w:rsidRPr="00896C9D">
        <w:rPr>
          <w:rStyle w:val="HTML"/>
          <w:rFonts w:ascii="微软雅黑" w:eastAsia="微软雅黑" w:hAnsi="微软雅黑"/>
          <w:sz w:val="18"/>
          <w:szCs w:val="18"/>
        </w:rPr>
        <w:t xml:space="preserve"> destination numkeys key [key...] [weights weight [weight...]] [aggregate sum|min|max]</w:t>
      </w:r>
    </w:p>
    <w:p w:rsidR="00482A2E" w:rsidRPr="00896C9D" w:rsidRDefault="00482A2E" w:rsidP="00141450">
      <w:pPr>
        <w:pStyle w:val="a5"/>
        <w:numPr>
          <w:ilvl w:val="0"/>
          <w:numId w:val="25"/>
        </w:numPr>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destination</w:t>
      </w:r>
      <w:r w:rsidRPr="00896C9D">
        <w:rPr>
          <w:rFonts w:ascii="微软雅黑" w:eastAsia="微软雅黑" w:hAnsi="微软雅黑"/>
          <w:sz w:val="18"/>
          <w:szCs w:val="18"/>
        </w:rPr>
        <w:t>：交集结果保存到这个键</w:t>
      </w:r>
    </w:p>
    <w:p w:rsidR="00482A2E" w:rsidRPr="00896C9D" w:rsidRDefault="00482A2E" w:rsidP="00141450">
      <w:pPr>
        <w:pStyle w:val="a5"/>
        <w:numPr>
          <w:ilvl w:val="0"/>
          <w:numId w:val="25"/>
        </w:numPr>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numkeys</w:t>
      </w:r>
      <w:r w:rsidRPr="00896C9D">
        <w:rPr>
          <w:rFonts w:ascii="微软雅黑" w:eastAsia="微软雅黑" w:hAnsi="微软雅黑"/>
          <w:sz w:val="18"/>
          <w:szCs w:val="18"/>
        </w:rPr>
        <w:t>：要做交集计算键的个数</w:t>
      </w:r>
    </w:p>
    <w:p w:rsidR="00482A2E" w:rsidRPr="00896C9D" w:rsidRDefault="00482A2E" w:rsidP="00141450">
      <w:pPr>
        <w:pStyle w:val="a5"/>
        <w:numPr>
          <w:ilvl w:val="0"/>
          <w:numId w:val="25"/>
        </w:numPr>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key</w:t>
      </w:r>
      <w:r w:rsidRPr="00896C9D">
        <w:rPr>
          <w:rFonts w:ascii="微软雅黑" w:eastAsia="微软雅黑" w:hAnsi="微软雅黑"/>
          <w:sz w:val="18"/>
          <w:szCs w:val="18"/>
        </w:rPr>
        <w:t>：需要做交集计算的键</w:t>
      </w:r>
    </w:p>
    <w:p w:rsidR="00482A2E" w:rsidRPr="00896C9D" w:rsidRDefault="00482A2E" w:rsidP="00141450">
      <w:pPr>
        <w:pStyle w:val="a5"/>
        <w:numPr>
          <w:ilvl w:val="0"/>
          <w:numId w:val="25"/>
        </w:numPr>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weight</w:t>
      </w:r>
      <w:r w:rsidRPr="00896C9D">
        <w:rPr>
          <w:rFonts w:ascii="微软雅黑" w:eastAsia="微软雅黑" w:hAnsi="微软雅黑"/>
          <w:sz w:val="18"/>
          <w:szCs w:val="18"/>
        </w:rPr>
        <w:t>：每个键的权重，默认 1</w:t>
      </w:r>
    </w:p>
    <w:p w:rsidR="00482A2E" w:rsidRPr="005F3DED" w:rsidRDefault="00482A2E" w:rsidP="00141450">
      <w:pPr>
        <w:pStyle w:val="a5"/>
        <w:numPr>
          <w:ilvl w:val="0"/>
          <w:numId w:val="25"/>
        </w:numPr>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aggregate sum|min|max</w:t>
      </w:r>
      <w:r w:rsidRPr="00896C9D">
        <w:rPr>
          <w:rFonts w:ascii="微软雅黑" w:eastAsia="微软雅黑" w:hAnsi="微软雅黑"/>
          <w:sz w:val="18"/>
          <w:szCs w:val="18"/>
        </w:rPr>
        <w:t>：计算交集后，分值可以按和、最小值、最大值汇总，默认 sum。</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Q3：zset 的内部编码是什么？</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ziplist 压缩列表：当有序集合元素个数和值小于配置值（默认128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和 64 字节）时会使用 ziplist 作为内部实现。</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skiplist 跳跃表：当 ziplist 不满足条件时使用，因为此时 ziplist 的读写效率会下降。</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Q4：zset 的应用场景有什么？</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有序集合的典型使用场景就是排行榜系统，例如用户上传了一个视频并获得了赞，可以使用 zadd 和 zincrby。如果需要将用户从榜单删除，可以使用 zrem。如果要展示</w:t>
      </w:r>
      <w:proofErr w:type="gramStart"/>
      <w:r w:rsidRPr="00896C9D">
        <w:rPr>
          <w:rFonts w:ascii="微软雅黑" w:eastAsia="微软雅黑" w:hAnsi="微软雅黑"/>
          <w:sz w:val="18"/>
          <w:szCs w:val="18"/>
        </w:rPr>
        <w:t>获取赞数最多</w:t>
      </w:r>
      <w:proofErr w:type="gramEnd"/>
      <w:r w:rsidRPr="00896C9D">
        <w:rPr>
          <w:rFonts w:ascii="微软雅黑" w:eastAsia="微软雅黑" w:hAnsi="微软雅黑"/>
          <w:sz w:val="18"/>
          <w:szCs w:val="18"/>
        </w:rPr>
        <w:t>的十个用户，可以使用 zrange。</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键和数据库管理 5</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w:t>
      </w:r>
      <w:proofErr w:type="gramStart"/>
      <w:r w:rsidRPr="00896C9D">
        <w:rPr>
          <w:rFonts w:ascii="微软雅黑" w:eastAsia="微软雅黑" w:hAnsi="微软雅黑"/>
          <w:sz w:val="18"/>
          <w:szCs w:val="18"/>
        </w:rPr>
        <w:t>如何对键重命名</w:t>
      </w:r>
      <w:proofErr w:type="gramEnd"/>
      <w:r w:rsidRPr="00896C9D">
        <w:rPr>
          <w:rFonts w:ascii="微软雅黑" w:eastAsia="微软雅黑" w:hAnsi="微软雅黑"/>
          <w:sz w:val="18"/>
          <w:szCs w:val="18"/>
        </w:rPr>
        <w:t>？</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proofErr w:type="gramStart"/>
      <w:r w:rsidRPr="00896C9D">
        <w:rPr>
          <w:rStyle w:val="HTML"/>
          <w:rFonts w:ascii="微软雅黑" w:eastAsia="微软雅黑" w:hAnsi="微软雅黑"/>
          <w:sz w:val="18"/>
          <w:szCs w:val="18"/>
        </w:rPr>
        <w:t>rename</w:t>
      </w:r>
      <w:proofErr w:type="gramEnd"/>
      <w:r w:rsidRPr="00896C9D">
        <w:rPr>
          <w:rStyle w:val="HTML"/>
          <w:rFonts w:ascii="微软雅黑" w:eastAsia="微软雅黑" w:hAnsi="微软雅黑"/>
          <w:sz w:val="18"/>
          <w:szCs w:val="18"/>
        </w:rPr>
        <w:t xml:space="preserve"> key newkey</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 xml:space="preserve">如果 rename </w:t>
      </w:r>
      <w:proofErr w:type="gramStart"/>
      <w:r w:rsidRPr="00896C9D">
        <w:rPr>
          <w:rFonts w:ascii="微软雅黑" w:eastAsia="微软雅黑" w:hAnsi="微软雅黑"/>
          <w:sz w:val="18"/>
          <w:szCs w:val="18"/>
        </w:rPr>
        <w:t>前键已经</w:t>
      </w:r>
      <w:proofErr w:type="gramEnd"/>
      <w:r w:rsidRPr="00896C9D">
        <w:rPr>
          <w:rFonts w:ascii="微软雅黑" w:eastAsia="微软雅黑" w:hAnsi="微软雅黑"/>
          <w:sz w:val="18"/>
          <w:szCs w:val="18"/>
        </w:rPr>
        <w:t>存在，那么它的值也会被覆盖。为了防止强行覆盖，Redis 提供了 renamenx 命令，确保只有 newkey 不存在时才被覆盖。由于重命名</w:t>
      </w:r>
      <w:proofErr w:type="gramStart"/>
      <w:r w:rsidRPr="00896C9D">
        <w:rPr>
          <w:rFonts w:ascii="微软雅黑" w:eastAsia="微软雅黑" w:hAnsi="微软雅黑"/>
          <w:sz w:val="18"/>
          <w:szCs w:val="18"/>
        </w:rPr>
        <w:t>键期间</w:t>
      </w:r>
      <w:proofErr w:type="gramEnd"/>
      <w:r w:rsidRPr="00896C9D">
        <w:rPr>
          <w:rFonts w:ascii="微软雅黑" w:eastAsia="微软雅黑" w:hAnsi="微软雅黑"/>
          <w:sz w:val="18"/>
          <w:szCs w:val="18"/>
        </w:rPr>
        <w:t>会执行 del 命令删除旧的键，</w:t>
      </w:r>
      <w:proofErr w:type="gramStart"/>
      <w:r w:rsidRPr="00896C9D">
        <w:rPr>
          <w:rFonts w:ascii="微软雅黑" w:eastAsia="微软雅黑" w:hAnsi="微软雅黑"/>
          <w:sz w:val="18"/>
          <w:szCs w:val="18"/>
        </w:rPr>
        <w:t>如果键对应值</w:t>
      </w:r>
      <w:proofErr w:type="gramEnd"/>
      <w:r w:rsidRPr="00896C9D">
        <w:rPr>
          <w:rFonts w:ascii="微软雅黑" w:eastAsia="微软雅黑" w:hAnsi="微软雅黑"/>
          <w:sz w:val="18"/>
          <w:szCs w:val="18"/>
        </w:rPr>
        <w:t>比较大会存在阻塞的可能。</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Q2：如何设置键过期？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Style w:val="HTML"/>
          <w:rFonts w:ascii="微软雅黑" w:eastAsia="微软雅黑" w:hAnsi="微软雅黑"/>
          <w:sz w:val="18"/>
          <w:szCs w:val="18"/>
        </w:rPr>
        <w:t>expire key seconds</w:t>
      </w:r>
      <w:r w:rsidRPr="00896C9D">
        <w:rPr>
          <w:rFonts w:ascii="微软雅黑" w:eastAsia="微软雅黑" w:hAnsi="微软雅黑"/>
          <w:sz w:val="18"/>
          <w:szCs w:val="18"/>
        </w:rPr>
        <w:t>：键在 seconds 秒后过期。</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如果过期时间为负值，键会被立即删除，和 del 命令一样。persist 命令</w:t>
      </w:r>
      <w:proofErr w:type="gramStart"/>
      <w:r w:rsidRPr="00896C9D">
        <w:rPr>
          <w:rFonts w:ascii="微软雅黑" w:eastAsia="微软雅黑" w:hAnsi="微软雅黑"/>
          <w:sz w:val="18"/>
          <w:szCs w:val="18"/>
        </w:rPr>
        <w:t>可以将键的</w:t>
      </w:r>
      <w:proofErr w:type="gramEnd"/>
      <w:r w:rsidRPr="00896C9D">
        <w:rPr>
          <w:rFonts w:ascii="微软雅黑" w:eastAsia="微软雅黑" w:hAnsi="微软雅黑"/>
          <w:sz w:val="18"/>
          <w:szCs w:val="18"/>
        </w:rPr>
        <w:t>过期时间清除。</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对于字符串类型键，执行 set 命令会去掉过期时间，set 命令对应的函数 setKey 最后执行了 removeExpire 函数去掉了过期时间。setex 命令作为 set + expire 的组合，不单是原子执行并且减少了一次网络通信的时间。</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Q3：如何进行键迁移？</w:t>
      </w:r>
    </w:p>
    <w:p w:rsidR="00482A2E" w:rsidRPr="00896C9D" w:rsidRDefault="00482A2E" w:rsidP="00141450">
      <w:pPr>
        <w:pStyle w:val="a5"/>
        <w:numPr>
          <w:ilvl w:val="0"/>
          <w:numId w:val="26"/>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move</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move 命令用于在 Redis 内部进行数据迁移，</w:t>
      </w:r>
      <w:r w:rsidRPr="00896C9D">
        <w:rPr>
          <w:rStyle w:val="HTML"/>
          <w:rFonts w:ascii="微软雅黑" w:eastAsia="微软雅黑" w:hAnsi="微软雅黑"/>
          <w:sz w:val="18"/>
          <w:szCs w:val="18"/>
        </w:rPr>
        <w:t>move key db</w:t>
      </w:r>
      <w:r w:rsidRPr="00896C9D">
        <w:rPr>
          <w:rFonts w:ascii="微软雅黑" w:eastAsia="微软雅黑" w:hAnsi="微软雅黑"/>
          <w:sz w:val="18"/>
          <w:szCs w:val="18"/>
        </w:rPr>
        <w:t xml:space="preserve"> 把指定的键从源数据库移动到目标数据库中。</w:t>
      </w:r>
    </w:p>
    <w:p w:rsidR="00482A2E" w:rsidRPr="00896C9D" w:rsidRDefault="00482A2E" w:rsidP="00141450">
      <w:pPr>
        <w:pStyle w:val="a5"/>
        <w:numPr>
          <w:ilvl w:val="0"/>
          <w:numId w:val="26"/>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dump + restore</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可以实现在不同的 Redis 实例之间进行数据迁移，分为两步：</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 xml:space="preserve">① </w:t>
      </w:r>
      <w:r w:rsidRPr="00896C9D">
        <w:rPr>
          <w:rStyle w:val="HTML"/>
          <w:rFonts w:ascii="微软雅黑" w:eastAsia="微软雅黑" w:hAnsi="微软雅黑"/>
          <w:sz w:val="18"/>
          <w:szCs w:val="18"/>
        </w:rPr>
        <w:t>dump key</w:t>
      </w:r>
      <w:r w:rsidRPr="00896C9D">
        <w:rPr>
          <w:rFonts w:ascii="微软雅黑" w:eastAsia="微软雅黑" w:hAnsi="微软雅黑"/>
          <w:sz w:val="18"/>
          <w:szCs w:val="18"/>
        </w:rPr>
        <w:t xml:space="preserve"> ，在源 Redis 上，dump 命令</w:t>
      </w:r>
      <w:proofErr w:type="gramStart"/>
      <w:r w:rsidRPr="00896C9D">
        <w:rPr>
          <w:rFonts w:ascii="微软雅黑" w:eastAsia="微软雅黑" w:hAnsi="微软雅黑"/>
          <w:sz w:val="18"/>
          <w:szCs w:val="18"/>
        </w:rPr>
        <w:t>会将键值</w:t>
      </w:r>
      <w:proofErr w:type="gramEnd"/>
      <w:r w:rsidRPr="00896C9D">
        <w:rPr>
          <w:rFonts w:ascii="微软雅黑" w:eastAsia="微软雅黑" w:hAnsi="微软雅黑"/>
          <w:sz w:val="18"/>
          <w:szCs w:val="18"/>
        </w:rPr>
        <w:t>序列化，格式采用 RDB 格式。</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 xml:space="preserve">② </w:t>
      </w:r>
      <w:r w:rsidRPr="00896C9D">
        <w:rPr>
          <w:rStyle w:val="HTML"/>
          <w:rFonts w:ascii="微软雅黑" w:eastAsia="微软雅黑" w:hAnsi="微软雅黑"/>
          <w:sz w:val="18"/>
          <w:szCs w:val="18"/>
        </w:rPr>
        <w:t>restore key ttl value</w:t>
      </w:r>
      <w:r w:rsidRPr="00896C9D">
        <w:rPr>
          <w:rFonts w:ascii="微软雅黑" w:eastAsia="微软雅黑" w:hAnsi="微软雅黑"/>
          <w:sz w:val="18"/>
          <w:szCs w:val="18"/>
        </w:rPr>
        <w:t>，在目标 Redis 上，restore 命令将序列化的值进行复原，ttl 代表过期时间， ttl = 0 则没有过期时间。</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整个迁移并非原子性的，而是通过客户端分步完成，并且需要两个客户端。</w:t>
      </w:r>
    </w:p>
    <w:p w:rsidR="00482A2E" w:rsidRPr="00896C9D" w:rsidRDefault="00482A2E" w:rsidP="00141450">
      <w:pPr>
        <w:pStyle w:val="a5"/>
        <w:numPr>
          <w:ilvl w:val="0"/>
          <w:numId w:val="26"/>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migrate</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lastRenderedPageBreak/>
        <w:t>实际上 migrate 命令就是将 dump、restore、del 三个命令进行组合，从而简化操作流程。migrate 具有原子性，支持多个键的迁移，有效提高了迁移效率。实现过程和 dump + restore 类似，有三点不同：</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① 整个过程是原子执行，不需要在多个 Redis 实例开启客户端。</w:t>
      </w:r>
    </w:p>
    <w:p w:rsidR="00482A2E" w:rsidRPr="00896C9D" w:rsidRDefault="00482A2E" w:rsidP="00141450">
      <w:pPr>
        <w:pStyle w:val="a5"/>
        <w:spacing w:before="0" w:beforeAutospacing="0" w:after="0" w:afterAutospacing="0" w:line="20" w:lineRule="atLeast"/>
        <w:ind w:left="720"/>
        <w:rPr>
          <w:rFonts w:ascii="微软雅黑" w:eastAsia="微软雅黑" w:hAnsi="微软雅黑"/>
          <w:sz w:val="18"/>
          <w:szCs w:val="18"/>
        </w:rPr>
      </w:pPr>
      <w:r w:rsidRPr="00896C9D">
        <w:rPr>
          <w:rFonts w:ascii="微软雅黑" w:eastAsia="微软雅黑" w:hAnsi="微软雅黑"/>
          <w:sz w:val="18"/>
          <w:szCs w:val="18"/>
        </w:rPr>
        <w:t>② 数据传输直接在源 Redis 和目标 Redis 完成。</w:t>
      </w:r>
    </w:p>
    <w:p w:rsidR="00482A2E" w:rsidRPr="00896C9D" w:rsidRDefault="00482A2E" w:rsidP="00141450">
      <w:pPr>
        <w:pStyle w:val="a5"/>
        <w:spacing w:before="0" w:beforeAutospacing="0" w:after="0" w:afterAutospacing="0" w:line="20" w:lineRule="atLeast"/>
        <w:ind w:left="720"/>
        <w:rPr>
          <w:rFonts w:ascii="微软雅黑" w:eastAsia="微软雅黑" w:hAnsi="微软雅黑" w:hint="eastAsia"/>
          <w:sz w:val="18"/>
          <w:szCs w:val="18"/>
        </w:rPr>
      </w:pPr>
      <w:r w:rsidRPr="00896C9D">
        <w:rPr>
          <w:rFonts w:ascii="微软雅黑" w:eastAsia="微软雅黑" w:hAnsi="微软雅黑"/>
          <w:sz w:val="18"/>
          <w:szCs w:val="18"/>
        </w:rPr>
        <w:t xml:space="preserve">③ 目标 Redis 完成 restore 后会发送 OK </w:t>
      </w:r>
      <w:proofErr w:type="gramStart"/>
      <w:r w:rsidRPr="00896C9D">
        <w:rPr>
          <w:rFonts w:ascii="微软雅黑" w:eastAsia="微软雅黑" w:hAnsi="微软雅黑"/>
          <w:sz w:val="18"/>
          <w:szCs w:val="18"/>
        </w:rPr>
        <w:t>给源</w:t>
      </w:r>
      <w:proofErr w:type="gramEnd"/>
      <w:r w:rsidRPr="00896C9D">
        <w:rPr>
          <w:rFonts w:ascii="微软雅黑" w:eastAsia="微软雅黑" w:hAnsi="微软雅黑"/>
          <w:sz w:val="18"/>
          <w:szCs w:val="18"/>
        </w:rPr>
        <w:t xml:space="preserve"> Redis，源 Redis 接收后根据 migrate 对应选项来决定是否在源 Redis 上删除对应键。</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Q4：如何切换数据库？</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Style w:val="HTML"/>
          <w:rFonts w:ascii="微软雅黑" w:eastAsia="微软雅黑" w:hAnsi="微软雅黑"/>
          <w:sz w:val="18"/>
          <w:szCs w:val="18"/>
        </w:rPr>
        <w:t>select dbIndex</w:t>
      </w:r>
      <w:r w:rsidRPr="00896C9D">
        <w:rPr>
          <w:rFonts w:ascii="微软雅黑" w:eastAsia="微软雅黑" w:hAnsi="微软雅黑"/>
          <w:sz w:val="18"/>
          <w:szCs w:val="18"/>
        </w:rPr>
        <w:t xml:space="preserve">，Redis 中默认配置有 16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数据库，例如 select 0 </w:t>
      </w:r>
      <w:r w:rsidR="005F3DED">
        <w:rPr>
          <w:rFonts w:ascii="微软雅黑" w:eastAsia="微软雅黑" w:hAnsi="微软雅黑"/>
          <w:sz w:val="18"/>
          <w:szCs w:val="18"/>
        </w:rPr>
        <w:t>将切换到第一个数据库，数据库之间的数据是隔离的</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Q5：如何清除数据库？</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用于清除数据库，flushdb 只清除当前数据库，flushall 会清除所有数据库。如果当前数据库键</w:t>
      </w:r>
      <w:proofErr w:type="gramStart"/>
      <w:r w:rsidRPr="00896C9D">
        <w:rPr>
          <w:rFonts w:ascii="微软雅黑" w:eastAsia="微软雅黑" w:hAnsi="微软雅黑"/>
          <w:sz w:val="18"/>
          <w:szCs w:val="18"/>
        </w:rPr>
        <w:t>值数量</w:t>
      </w:r>
      <w:proofErr w:type="gramEnd"/>
      <w:r w:rsidRPr="00896C9D">
        <w:rPr>
          <w:rFonts w:ascii="微软雅黑" w:eastAsia="微软雅黑" w:hAnsi="微软雅黑"/>
          <w:sz w:val="18"/>
          <w:szCs w:val="18"/>
        </w:rPr>
        <w:t>比较多，flushdb/flushall 存在阻塞 Redis 的可能性。</w:t>
      </w:r>
    </w:p>
    <w:p w:rsidR="00482A2E" w:rsidRPr="00896C9D" w:rsidRDefault="00482A2E" w:rsidP="00141450">
      <w:pPr>
        <w:pStyle w:val="3"/>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持久化 9</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Q1：RDB 持久化的原理？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RDB 持久化是把当前进程数据生成快照保存到硬盘的过程，触发 RDB 持久化过程分为手动触发和自动触发。</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手动触发分别对应 save 和 bgsave 命令：</w:t>
      </w:r>
    </w:p>
    <w:p w:rsidR="00482A2E" w:rsidRPr="00896C9D" w:rsidRDefault="00482A2E" w:rsidP="00141450">
      <w:pPr>
        <w:widowControl/>
        <w:numPr>
          <w:ilvl w:val="0"/>
          <w:numId w:val="27"/>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save：阻塞当前 Redis 服务器，直到 RDB 过程完成为止，对于内存比较大的实例会造成长时间阻塞，线上环境不建议使用。 </w:t>
      </w:r>
    </w:p>
    <w:p w:rsidR="00482A2E" w:rsidRPr="00896C9D" w:rsidRDefault="00482A2E" w:rsidP="00141450">
      <w:pPr>
        <w:widowControl/>
        <w:numPr>
          <w:ilvl w:val="0"/>
          <w:numId w:val="27"/>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bgasve：Redis 进程执行 fork 操作创建子进程，RDB 持久化过程</w:t>
      </w:r>
      <w:proofErr w:type="gramStart"/>
      <w:r w:rsidRPr="00896C9D">
        <w:rPr>
          <w:rFonts w:ascii="微软雅黑" w:eastAsia="微软雅黑" w:hAnsi="微软雅黑"/>
          <w:sz w:val="18"/>
          <w:szCs w:val="18"/>
        </w:rPr>
        <w:t>由子进程</w:t>
      </w:r>
      <w:proofErr w:type="gramEnd"/>
      <w:r w:rsidRPr="00896C9D">
        <w:rPr>
          <w:rFonts w:ascii="微软雅黑" w:eastAsia="微软雅黑" w:hAnsi="微软雅黑"/>
          <w:sz w:val="18"/>
          <w:szCs w:val="18"/>
        </w:rPr>
        <w:t xml:space="preserve">负责，完成后自动结束。阻塞只发生在 fork 阶段，一般时间很短。bgsave 是针对 save 阻塞问题做的优化，因此 Redis 内部所有涉及 RDB 的操作都采用 bgsave 的方式，而 save 方式已经废弃。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除了手动触发外，Redis 内部还存在自动触发 RDB 的持久化机制，例如：</w:t>
      </w:r>
    </w:p>
    <w:p w:rsidR="00482A2E" w:rsidRPr="00896C9D" w:rsidRDefault="00482A2E" w:rsidP="00141450">
      <w:pPr>
        <w:widowControl/>
        <w:numPr>
          <w:ilvl w:val="0"/>
          <w:numId w:val="28"/>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使用 save 相关配置，如 save m n，表示 m 秒内数据</w:t>
      </w:r>
      <w:proofErr w:type="gramStart"/>
      <w:r w:rsidRPr="00896C9D">
        <w:rPr>
          <w:rFonts w:ascii="微软雅黑" w:eastAsia="微软雅黑" w:hAnsi="微软雅黑"/>
          <w:sz w:val="18"/>
          <w:szCs w:val="18"/>
        </w:rPr>
        <w:t>集存在</w:t>
      </w:r>
      <w:proofErr w:type="gramEnd"/>
      <w:r w:rsidRPr="00896C9D">
        <w:rPr>
          <w:rFonts w:ascii="微软雅黑" w:eastAsia="微软雅黑" w:hAnsi="微软雅黑"/>
          <w:sz w:val="18"/>
          <w:szCs w:val="18"/>
        </w:rPr>
        <w:t xml:space="preserve"> n 次修改时，自动触发 bgsave。 </w:t>
      </w:r>
    </w:p>
    <w:p w:rsidR="00482A2E" w:rsidRPr="00896C9D" w:rsidRDefault="00482A2E" w:rsidP="00141450">
      <w:pPr>
        <w:widowControl/>
        <w:numPr>
          <w:ilvl w:val="0"/>
          <w:numId w:val="28"/>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如果从节点执行全量复制操作，主节点自动执行 bgsave 生成 RDB 文件并发送给从节点。 </w:t>
      </w:r>
    </w:p>
    <w:p w:rsidR="00482A2E" w:rsidRPr="00896C9D" w:rsidRDefault="00482A2E" w:rsidP="00141450">
      <w:pPr>
        <w:widowControl/>
        <w:numPr>
          <w:ilvl w:val="0"/>
          <w:numId w:val="28"/>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执行 debug reload 命令重新加载 Redis 时也会自动触发 save 操作。 </w:t>
      </w:r>
    </w:p>
    <w:p w:rsidR="00482A2E" w:rsidRPr="005F3DED" w:rsidRDefault="00482A2E" w:rsidP="00141450">
      <w:pPr>
        <w:widowControl/>
        <w:numPr>
          <w:ilvl w:val="0"/>
          <w:numId w:val="28"/>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默认情况下执行 shutdown 命令时，如果没有开启 AOF 持久化功能则自动执行 bgsave。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Q2：bgsave 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执行 bgsave 命令，Redis 父进程判断当前是否存在正在执行的子进程，如 RDB/AOF 子进程，如果存在 bgsave 命令直接返回。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父进程执行 fork 操作创建子进程，fork 操作过程中父进程会阻塞。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父进程 fork 完成后，bgsave 命令返回并不再阻塞父进程，可以继续响应其他命令。</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子进程创建 RDB 文件，根据父进程内存生成临时快照文件，完成后对原有文件进行原子替换。</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⑤ 进程发送</w:t>
      </w:r>
      <w:proofErr w:type="gramStart"/>
      <w:r w:rsidRPr="00896C9D">
        <w:rPr>
          <w:rFonts w:ascii="微软雅黑" w:eastAsia="微软雅黑" w:hAnsi="微软雅黑"/>
          <w:sz w:val="18"/>
          <w:szCs w:val="18"/>
        </w:rPr>
        <w:t>信号给父进程</w:t>
      </w:r>
      <w:proofErr w:type="gramEnd"/>
      <w:r w:rsidRPr="00896C9D">
        <w:rPr>
          <w:rFonts w:ascii="微软雅黑" w:eastAsia="微软雅黑" w:hAnsi="微软雅黑"/>
          <w:sz w:val="18"/>
          <w:szCs w:val="18"/>
        </w:rPr>
        <w:t>表示完成，父进程更新统计信息。</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Q3：RDB 持久化的优点？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RDB 是一个紧凑压缩的二进制文件，代表 Redis 在某个时间点上的数据快照。非常适合于备份，全量复制等场景。例如每 6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消时执行 bgsave 备份，并把 RDB 文件拷贝到远程机器或者文件系统中，用于灾难恢复。</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Redis 加载 RDB 恢复数据远远快于 AOF 的方式。</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Q4：RDB 持久化的缺点？</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RDB 方式数据无法做到实时持久化/秒级持久化，因为 bgsave 每次运行都要执行 fork 操作创建子进程，属于重量级操作，频繁执行成本过高。针对 RDB </w:t>
      </w:r>
      <w:r w:rsidRPr="00136B7D">
        <w:rPr>
          <w:rFonts w:ascii="微软雅黑" w:eastAsia="微软雅黑" w:hAnsi="微软雅黑"/>
          <w:color w:val="C00000"/>
          <w:sz w:val="18"/>
          <w:szCs w:val="18"/>
        </w:rPr>
        <w:t>不适合实时持久化</w:t>
      </w:r>
      <w:r w:rsidRPr="00896C9D">
        <w:rPr>
          <w:rFonts w:ascii="微软雅黑" w:eastAsia="微软雅黑" w:hAnsi="微软雅黑"/>
          <w:sz w:val="18"/>
          <w:szCs w:val="18"/>
        </w:rPr>
        <w:t>的问题，Redis 提供了 AOF 持久化方式。</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RDB 文件使用</w:t>
      </w:r>
      <w:r w:rsidRPr="00136B7D">
        <w:rPr>
          <w:rFonts w:ascii="微软雅黑" w:eastAsia="微软雅黑" w:hAnsi="微软雅黑"/>
          <w:color w:val="C00000"/>
          <w:sz w:val="18"/>
          <w:szCs w:val="18"/>
        </w:rPr>
        <w:t>特定二进制格式</w:t>
      </w:r>
      <w:r w:rsidRPr="00896C9D">
        <w:rPr>
          <w:rFonts w:ascii="微软雅黑" w:eastAsia="微软雅黑" w:hAnsi="微软雅黑"/>
          <w:sz w:val="18"/>
          <w:szCs w:val="18"/>
        </w:rPr>
        <w:t>保存，Redis 版本演进过程中有多个格式的 RDB 版本，存在老版本 Redis 服务无法兼容新版 RDB 格式的问题。</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Q5：AOF 持久化的原理？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AOF 持久化以独立日志的方式记录每次写命令，重启时再重新执行 AOF 文件中的命令达到恢复数据的目的。AOF 的主要作用是解决了数据持久化的实时性，目前是 Redis 持久化的主流方式。</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开启 AOF 功能需要设置：</w:t>
      </w:r>
      <w:r w:rsidRPr="00896C9D">
        <w:rPr>
          <w:rStyle w:val="HTML"/>
          <w:rFonts w:ascii="微软雅黑" w:eastAsia="微软雅黑" w:hAnsi="微软雅黑"/>
          <w:sz w:val="18"/>
          <w:szCs w:val="18"/>
        </w:rPr>
        <w:t>appendonly yes</w:t>
      </w:r>
      <w:r w:rsidRPr="00896C9D">
        <w:rPr>
          <w:rFonts w:ascii="微软雅黑" w:eastAsia="微软雅黑" w:hAnsi="微软雅黑"/>
          <w:sz w:val="18"/>
          <w:szCs w:val="18"/>
        </w:rPr>
        <w:t>，默认不开启。保存路径同 RDB 方式一致，通过 dir 配置指定。</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AOF 的工作流程操作：命令写入 append、文件同步 sync、文件重写 rewrite、重启加载 load：</w:t>
      </w:r>
    </w:p>
    <w:p w:rsidR="00482A2E" w:rsidRPr="00896C9D" w:rsidRDefault="00482A2E" w:rsidP="00141450">
      <w:pPr>
        <w:widowControl/>
        <w:numPr>
          <w:ilvl w:val="0"/>
          <w:numId w:val="29"/>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所有的写入命令会追加到 aof_buf 缓冲区中。 </w:t>
      </w:r>
    </w:p>
    <w:p w:rsidR="00482A2E" w:rsidRPr="00896C9D" w:rsidRDefault="00482A2E" w:rsidP="00141450">
      <w:pPr>
        <w:widowControl/>
        <w:numPr>
          <w:ilvl w:val="0"/>
          <w:numId w:val="29"/>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AOF 缓冲区根据对应的策略向硬盘做同步操作。 </w:t>
      </w:r>
    </w:p>
    <w:p w:rsidR="00482A2E" w:rsidRPr="00896C9D" w:rsidRDefault="00482A2E" w:rsidP="00141450">
      <w:pPr>
        <w:widowControl/>
        <w:numPr>
          <w:ilvl w:val="0"/>
          <w:numId w:val="29"/>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随着 AOF 文件越来越大，需要定期对 AOF 文件进行重写，达到压缩的目的。 </w:t>
      </w:r>
    </w:p>
    <w:p w:rsidR="00482A2E" w:rsidRPr="005F3DED" w:rsidRDefault="00482A2E" w:rsidP="00141450">
      <w:pPr>
        <w:widowControl/>
        <w:numPr>
          <w:ilvl w:val="0"/>
          <w:numId w:val="29"/>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当服务器重启时，可以加载 AOF 文件进行数据恢复。 </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Q6：AOF 命令写入的原理？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AOF 命令写入的内容直接是文本协议格式，采用文本协议格式的原因：</w:t>
      </w:r>
    </w:p>
    <w:p w:rsidR="00482A2E" w:rsidRPr="00896C9D" w:rsidRDefault="00482A2E" w:rsidP="00141450">
      <w:pPr>
        <w:widowControl/>
        <w:numPr>
          <w:ilvl w:val="0"/>
          <w:numId w:val="3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文本协议具有很好的兼容性。 </w:t>
      </w:r>
    </w:p>
    <w:p w:rsidR="00482A2E" w:rsidRPr="00896C9D" w:rsidRDefault="00482A2E" w:rsidP="00141450">
      <w:pPr>
        <w:widowControl/>
        <w:numPr>
          <w:ilvl w:val="0"/>
          <w:numId w:val="3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开启 AOF 后所有写入命令都包含追加操作，直接采用协议格式避免了二次处理开销。 </w:t>
      </w:r>
    </w:p>
    <w:p w:rsidR="00482A2E" w:rsidRPr="00896C9D" w:rsidRDefault="00482A2E" w:rsidP="00141450">
      <w:pPr>
        <w:widowControl/>
        <w:numPr>
          <w:ilvl w:val="0"/>
          <w:numId w:val="30"/>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文本协议具有可读性，方便直接修改和处理。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AOF 把命令追加到缓冲区的原因：</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Redis 使用单线程响应命令，如果每次写 AOF 文件命令都直接追加到硬盘，那么性能完全取决于当前硬盘负载。先写入缓冲区中还有另一个好处，Redis 可以提供多种缓冲区同步硬盘策略，在性能和安全性方面做出平衡。</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Q7：AOF 文件同步的原理？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 xml:space="preserve">Redis 提供了多种 AOF 缓冲区文件同步策略，由参数 </w:t>
      </w:r>
      <w:r w:rsidRPr="00896C9D">
        <w:rPr>
          <w:rStyle w:val="HTML"/>
          <w:rFonts w:ascii="微软雅黑" w:eastAsia="微软雅黑" w:hAnsi="微软雅黑"/>
          <w:sz w:val="18"/>
          <w:szCs w:val="18"/>
        </w:rPr>
        <w:t>appendfsync</w:t>
      </w:r>
      <w:r w:rsidRPr="00896C9D">
        <w:rPr>
          <w:rFonts w:ascii="微软雅黑" w:eastAsia="微软雅黑" w:hAnsi="微软雅黑"/>
          <w:sz w:val="18"/>
          <w:szCs w:val="18"/>
        </w:rPr>
        <w:t xml:space="preserve"> 控制，不同值的含义如下：</w:t>
      </w:r>
    </w:p>
    <w:p w:rsidR="00482A2E" w:rsidRPr="00896C9D" w:rsidRDefault="00482A2E" w:rsidP="00141450">
      <w:pPr>
        <w:pStyle w:val="a5"/>
        <w:numPr>
          <w:ilvl w:val="0"/>
          <w:numId w:val="31"/>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always：命令写入缓冲区后调用系统 fsync 操作同步到 AOF 文件，fsync 完成后线程返回。每次写入都要同步 AOF，性能较低，不建议配置。</w:t>
      </w:r>
    </w:p>
    <w:p w:rsidR="00482A2E" w:rsidRPr="00896C9D" w:rsidRDefault="00482A2E" w:rsidP="00141450">
      <w:pPr>
        <w:pStyle w:val="a5"/>
        <w:numPr>
          <w:ilvl w:val="0"/>
          <w:numId w:val="31"/>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everysec：命令写入缓冲区后调用系统 write 操作，write 完成后线程返回。fsync 同步文件操作由专门线程每秒调用一次。是建议的策略，也是默认配置，兼顾性能和数据安全。</w:t>
      </w:r>
    </w:p>
    <w:p w:rsidR="00482A2E" w:rsidRPr="005F3DED" w:rsidRDefault="00482A2E" w:rsidP="00141450">
      <w:pPr>
        <w:pStyle w:val="a5"/>
        <w:numPr>
          <w:ilvl w:val="0"/>
          <w:numId w:val="31"/>
        </w:numPr>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no：命令写入缓冲区后调用系统 write 操作，不对 AOF 文件做 fsync 同步，同步硬盘操作由操作系统负责，周期通常最长 30 秒。由于操作系统每次同步 AOF 文件的周期不可控，而且会加大每次同步硬盘的数据量，虽然提升了性能，但安全性无法保证。</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Q8：AOF 文件重写的原理？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文件重写是把 Redis 进程内的数据转化为写命令同步到新 AOF 文件的过程，可以降低文件占用空间，更小的文件可以更快地被加载。</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重写后 AOF 文件变小的原因：</w:t>
      </w:r>
    </w:p>
    <w:p w:rsidR="00482A2E" w:rsidRPr="00896C9D" w:rsidRDefault="00482A2E" w:rsidP="00141450">
      <w:pPr>
        <w:widowControl/>
        <w:numPr>
          <w:ilvl w:val="0"/>
          <w:numId w:val="3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进程内已经超时的数据不再写入文件。 </w:t>
      </w:r>
    </w:p>
    <w:p w:rsidR="00482A2E" w:rsidRPr="00896C9D" w:rsidRDefault="00482A2E" w:rsidP="00141450">
      <w:pPr>
        <w:widowControl/>
        <w:numPr>
          <w:ilvl w:val="0"/>
          <w:numId w:val="3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旧的 AOF 文件含有无效命令，重写使用进程内数据直接生成，这样新的 AOF 文件只保留最终数据写入命令。 </w:t>
      </w:r>
    </w:p>
    <w:p w:rsidR="00482A2E" w:rsidRPr="00896C9D" w:rsidRDefault="00482A2E" w:rsidP="00141450">
      <w:pPr>
        <w:widowControl/>
        <w:numPr>
          <w:ilvl w:val="0"/>
          <w:numId w:val="32"/>
        </w:numPr>
        <w:spacing w:line="20" w:lineRule="atLeast"/>
        <w:jc w:val="left"/>
        <w:rPr>
          <w:rFonts w:ascii="微软雅黑" w:eastAsia="微软雅黑" w:hAnsi="微软雅黑"/>
          <w:sz w:val="18"/>
          <w:szCs w:val="18"/>
        </w:rPr>
      </w:pPr>
      <w:r w:rsidRPr="00896C9D">
        <w:rPr>
          <w:rFonts w:ascii="微软雅黑" w:eastAsia="微软雅黑" w:hAnsi="微软雅黑"/>
          <w:sz w:val="18"/>
          <w:szCs w:val="18"/>
        </w:rPr>
        <w:t xml:space="preserve">多条写命令可以合并为一个，为了防止单条命令过大造成客户端缓冲区溢出，对于 list、set、hash、zset 等类型操作，以 64 </w:t>
      </w:r>
      <w:proofErr w:type="gramStart"/>
      <w:r w:rsidRPr="00896C9D">
        <w:rPr>
          <w:rFonts w:ascii="微软雅黑" w:eastAsia="微软雅黑" w:hAnsi="微软雅黑"/>
          <w:sz w:val="18"/>
          <w:szCs w:val="18"/>
        </w:rPr>
        <w:t>个</w:t>
      </w:r>
      <w:proofErr w:type="gramEnd"/>
      <w:r w:rsidRPr="00896C9D">
        <w:rPr>
          <w:rFonts w:ascii="微软雅黑" w:eastAsia="微软雅黑" w:hAnsi="微软雅黑"/>
          <w:sz w:val="18"/>
          <w:szCs w:val="18"/>
        </w:rPr>
        <w:t xml:space="preserve">元素为界拆分为多条。 </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lastRenderedPageBreak/>
        <w:t xml:space="preserve">AOF 重写分为手动触发和自动触发，手动触发直接调用 bgrewriteaof 命令，自动触发根据 </w:t>
      </w:r>
      <w:r w:rsidRPr="00896C9D">
        <w:rPr>
          <w:rStyle w:val="HTML"/>
          <w:rFonts w:ascii="微软雅黑" w:eastAsia="微软雅黑" w:hAnsi="微软雅黑"/>
          <w:sz w:val="18"/>
          <w:szCs w:val="18"/>
        </w:rPr>
        <w:t>auto-aof-rewrite-min-size</w:t>
      </w:r>
      <w:r w:rsidRPr="00896C9D">
        <w:rPr>
          <w:rFonts w:ascii="微软雅黑" w:eastAsia="微软雅黑" w:hAnsi="微软雅黑"/>
          <w:sz w:val="18"/>
          <w:szCs w:val="18"/>
        </w:rPr>
        <w:t xml:space="preserve"> 和 </w:t>
      </w:r>
      <w:r w:rsidRPr="00896C9D">
        <w:rPr>
          <w:rStyle w:val="HTML"/>
          <w:rFonts w:ascii="微软雅黑" w:eastAsia="微软雅黑" w:hAnsi="微软雅黑"/>
          <w:sz w:val="18"/>
          <w:szCs w:val="18"/>
        </w:rPr>
        <w:t>auto-aof-rewrite-percentage</w:t>
      </w:r>
      <w:r w:rsidRPr="00896C9D">
        <w:rPr>
          <w:rFonts w:ascii="微软雅黑" w:eastAsia="微软雅黑" w:hAnsi="微软雅黑"/>
          <w:sz w:val="18"/>
          <w:szCs w:val="18"/>
        </w:rPr>
        <w:t xml:space="preserve"> 参数确定自动触发时机。</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重写流程：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执行 AOF 重写请求，如果当前进程正在执行 AOF 重写，请求不执行并返回，如果当前进程正在执行 bgsave 操作，重写命令延迟到 bgsave 完成之后再执行。</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父进程执行 fork 创建子进程，开销等同于 bgsave 过程。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父进程 fork 操作完成后继续响应其他命令，所有修改命令依然写入 AOF 缓冲区并同步到硬盘，保证原有 AOF 机制正确性。</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④ 子进程根据内存快照，按命令合并规则写入到新的 AOF 文件。每次批量写入数据量默认为 32 MB，防止单</w:t>
      </w:r>
      <w:proofErr w:type="gramStart"/>
      <w:r w:rsidRPr="00896C9D">
        <w:rPr>
          <w:rFonts w:ascii="微软雅黑" w:eastAsia="微软雅黑" w:hAnsi="微软雅黑"/>
          <w:sz w:val="18"/>
          <w:szCs w:val="18"/>
        </w:rPr>
        <w:t>次刷盘数据</w:t>
      </w:r>
      <w:proofErr w:type="gramEnd"/>
      <w:r w:rsidRPr="00896C9D">
        <w:rPr>
          <w:rFonts w:ascii="微软雅黑" w:eastAsia="微软雅黑" w:hAnsi="微软雅黑"/>
          <w:sz w:val="18"/>
          <w:szCs w:val="18"/>
        </w:rPr>
        <w:t>过多造成阻塞。</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⑤ 新 AOF 文件写入完成后，子进程发送</w:t>
      </w:r>
      <w:proofErr w:type="gramStart"/>
      <w:r w:rsidRPr="00896C9D">
        <w:rPr>
          <w:rFonts w:ascii="微软雅黑" w:eastAsia="微软雅黑" w:hAnsi="微软雅黑"/>
          <w:sz w:val="18"/>
          <w:szCs w:val="18"/>
        </w:rPr>
        <w:t>信号给父进程</w:t>
      </w:r>
      <w:proofErr w:type="gramEnd"/>
      <w:r w:rsidRPr="00896C9D">
        <w:rPr>
          <w:rFonts w:ascii="微软雅黑" w:eastAsia="微软雅黑" w:hAnsi="微软雅黑"/>
          <w:sz w:val="18"/>
          <w:szCs w:val="18"/>
        </w:rPr>
        <w:t>，父进程更新统计信息。</w:t>
      </w:r>
    </w:p>
    <w:p w:rsidR="00482A2E"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⑥ 父进程把 AOF 重写缓冲区的数据写入到新的 AOF 文件并替换旧文件，完成重写。</w:t>
      </w:r>
    </w:p>
    <w:p w:rsidR="00482A2E" w:rsidRPr="00896C9D" w:rsidRDefault="00482A2E" w:rsidP="00141450">
      <w:pPr>
        <w:pStyle w:val="4"/>
        <w:numPr>
          <w:ilvl w:val="0"/>
          <w:numId w:val="0"/>
        </w:numPr>
        <w:spacing w:before="0" w:after="0" w:line="20" w:lineRule="atLeast"/>
        <w:rPr>
          <w:rFonts w:ascii="微软雅黑" w:eastAsia="微软雅黑" w:hAnsi="微软雅黑"/>
          <w:sz w:val="18"/>
          <w:szCs w:val="18"/>
        </w:rPr>
      </w:pPr>
      <w:r w:rsidRPr="00896C9D">
        <w:rPr>
          <w:rFonts w:ascii="微软雅黑" w:eastAsia="微软雅黑" w:hAnsi="微软雅黑"/>
          <w:sz w:val="18"/>
          <w:szCs w:val="18"/>
        </w:rPr>
        <w:t>Q9：AOF 重启加载的原理？</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AOF 和 RDB 文件都可以用于服务器重启时的数据恢复。Redis 持久</w:t>
      </w:r>
      <w:proofErr w:type="gramStart"/>
      <w:r w:rsidRPr="00896C9D">
        <w:rPr>
          <w:rFonts w:ascii="微软雅黑" w:eastAsia="微软雅黑" w:hAnsi="微软雅黑"/>
          <w:sz w:val="18"/>
          <w:szCs w:val="18"/>
        </w:rPr>
        <w:t>化文件</w:t>
      </w:r>
      <w:proofErr w:type="gramEnd"/>
      <w:r w:rsidRPr="00896C9D">
        <w:rPr>
          <w:rFonts w:ascii="微软雅黑" w:eastAsia="微软雅黑" w:hAnsi="微软雅黑"/>
          <w:sz w:val="18"/>
          <w:szCs w:val="18"/>
        </w:rPr>
        <w:t>的加载流程：</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① AOF 持久化开启且存在 AOF 文件时，优先加载 AOF 文件。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② AOF 关闭时且存在 RDB 文件时，记载 RDB 文件。</w:t>
      </w:r>
    </w:p>
    <w:p w:rsidR="00482A2E" w:rsidRPr="00896C9D" w:rsidRDefault="00482A2E" w:rsidP="00141450">
      <w:pPr>
        <w:pStyle w:val="a5"/>
        <w:spacing w:before="0" w:beforeAutospacing="0" w:after="0" w:afterAutospacing="0" w:line="20" w:lineRule="atLeast"/>
        <w:rPr>
          <w:rFonts w:ascii="微软雅黑" w:eastAsia="微软雅黑" w:hAnsi="微软雅黑"/>
          <w:sz w:val="18"/>
          <w:szCs w:val="18"/>
        </w:rPr>
      </w:pPr>
      <w:r w:rsidRPr="00896C9D">
        <w:rPr>
          <w:rFonts w:ascii="微软雅黑" w:eastAsia="微软雅黑" w:hAnsi="微软雅黑"/>
          <w:sz w:val="18"/>
          <w:szCs w:val="18"/>
        </w:rPr>
        <w:t>③ 加载 AOF/RDB 文件成功后，Redis 启动成功。</w:t>
      </w:r>
    </w:p>
    <w:p w:rsidR="00224625" w:rsidRPr="00896C9D" w:rsidRDefault="00482A2E" w:rsidP="00141450">
      <w:pPr>
        <w:pStyle w:val="a5"/>
        <w:spacing w:before="0" w:beforeAutospacing="0" w:after="0" w:afterAutospacing="0" w:line="20" w:lineRule="atLeast"/>
        <w:rPr>
          <w:rFonts w:ascii="微软雅黑" w:eastAsia="微软雅黑" w:hAnsi="微软雅黑" w:hint="eastAsia"/>
          <w:sz w:val="18"/>
          <w:szCs w:val="18"/>
        </w:rPr>
      </w:pPr>
      <w:r w:rsidRPr="00896C9D">
        <w:rPr>
          <w:rFonts w:ascii="微软雅黑" w:eastAsia="微软雅黑" w:hAnsi="微软雅黑"/>
          <w:sz w:val="18"/>
          <w:szCs w:val="18"/>
        </w:rPr>
        <w:t>④ AOF/RDB 文件存在错误导致加载失败时，Redis 启动失败并打印错误信息。</w:t>
      </w:r>
    </w:p>
    <w:sectPr w:rsidR="00224625" w:rsidRPr="00896C9D" w:rsidSect="00315536">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89F"/>
    <w:multiLevelType w:val="multilevel"/>
    <w:tmpl w:val="0A3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5092A"/>
    <w:multiLevelType w:val="multilevel"/>
    <w:tmpl w:val="782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A5FFE"/>
    <w:multiLevelType w:val="multilevel"/>
    <w:tmpl w:val="983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30C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0263153"/>
    <w:multiLevelType w:val="multilevel"/>
    <w:tmpl w:val="E6A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532F2"/>
    <w:multiLevelType w:val="multilevel"/>
    <w:tmpl w:val="416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34C92"/>
    <w:multiLevelType w:val="multilevel"/>
    <w:tmpl w:val="625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60039"/>
    <w:multiLevelType w:val="multilevel"/>
    <w:tmpl w:val="575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D7195"/>
    <w:multiLevelType w:val="multilevel"/>
    <w:tmpl w:val="5AB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E1487"/>
    <w:multiLevelType w:val="multilevel"/>
    <w:tmpl w:val="442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687EC3"/>
    <w:multiLevelType w:val="multilevel"/>
    <w:tmpl w:val="C5F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77800"/>
    <w:multiLevelType w:val="multilevel"/>
    <w:tmpl w:val="AF2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55FA8"/>
    <w:multiLevelType w:val="multilevel"/>
    <w:tmpl w:val="E3C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D4597"/>
    <w:multiLevelType w:val="multilevel"/>
    <w:tmpl w:val="FC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37B09"/>
    <w:multiLevelType w:val="multilevel"/>
    <w:tmpl w:val="B03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4130FD"/>
    <w:multiLevelType w:val="multilevel"/>
    <w:tmpl w:val="369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B5E24"/>
    <w:multiLevelType w:val="multilevel"/>
    <w:tmpl w:val="A9A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72481"/>
    <w:multiLevelType w:val="multilevel"/>
    <w:tmpl w:val="401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B199C"/>
    <w:multiLevelType w:val="multilevel"/>
    <w:tmpl w:val="66A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2836AB"/>
    <w:multiLevelType w:val="multilevel"/>
    <w:tmpl w:val="0D7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13F40"/>
    <w:multiLevelType w:val="multilevel"/>
    <w:tmpl w:val="58A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30FBA"/>
    <w:multiLevelType w:val="multilevel"/>
    <w:tmpl w:val="049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D41A3"/>
    <w:multiLevelType w:val="hybridMultilevel"/>
    <w:tmpl w:val="82601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B76D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F71E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3655F38"/>
    <w:multiLevelType w:val="multilevel"/>
    <w:tmpl w:val="759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1051C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69A4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3350B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69C17DC"/>
    <w:multiLevelType w:val="multilevel"/>
    <w:tmpl w:val="117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FA0CBB"/>
    <w:multiLevelType w:val="multilevel"/>
    <w:tmpl w:val="4C7A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21100"/>
    <w:multiLevelType w:val="hybridMultilevel"/>
    <w:tmpl w:val="A150E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28"/>
  </w:num>
  <w:num w:numId="3">
    <w:abstractNumId w:val="31"/>
  </w:num>
  <w:num w:numId="4">
    <w:abstractNumId w:val="24"/>
  </w:num>
  <w:num w:numId="5">
    <w:abstractNumId w:val="22"/>
  </w:num>
  <w:num w:numId="6">
    <w:abstractNumId w:val="27"/>
  </w:num>
  <w:num w:numId="7">
    <w:abstractNumId w:val="23"/>
  </w:num>
  <w:num w:numId="8">
    <w:abstractNumId w:val="3"/>
  </w:num>
  <w:num w:numId="9">
    <w:abstractNumId w:val="10"/>
  </w:num>
  <w:num w:numId="10">
    <w:abstractNumId w:val="30"/>
  </w:num>
  <w:num w:numId="11">
    <w:abstractNumId w:val="4"/>
  </w:num>
  <w:num w:numId="12">
    <w:abstractNumId w:val="11"/>
  </w:num>
  <w:num w:numId="13">
    <w:abstractNumId w:val="5"/>
  </w:num>
  <w:num w:numId="14">
    <w:abstractNumId w:val="18"/>
  </w:num>
  <w:num w:numId="15">
    <w:abstractNumId w:val="21"/>
  </w:num>
  <w:num w:numId="16">
    <w:abstractNumId w:val="7"/>
  </w:num>
  <w:num w:numId="17">
    <w:abstractNumId w:val="15"/>
  </w:num>
  <w:num w:numId="18">
    <w:abstractNumId w:val="12"/>
  </w:num>
  <w:num w:numId="19">
    <w:abstractNumId w:val="6"/>
  </w:num>
  <w:num w:numId="20">
    <w:abstractNumId w:val="20"/>
  </w:num>
  <w:num w:numId="21">
    <w:abstractNumId w:val="19"/>
  </w:num>
  <w:num w:numId="22">
    <w:abstractNumId w:val="29"/>
  </w:num>
  <w:num w:numId="23">
    <w:abstractNumId w:val="2"/>
  </w:num>
  <w:num w:numId="24">
    <w:abstractNumId w:val="1"/>
  </w:num>
  <w:num w:numId="25">
    <w:abstractNumId w:val="13"/>
  </w:num>
  <w:num w:numId="26">
    <w:abstractNumId w:val="17"/>
  </w:num>
  <w:num w:numId="27">
    <w:abstractNumId w:val="14"/>
  </w:num>
  <w:num w:numId="28">
    <w:abstractNumId w:val="16"/>
  </w:num>
  <w:num w:numId="29">
    <w:abstractNumId w:val="0"/>
  </w:num>
  <w:num w:numId="30">
    <w:abstractNumId w:val="25"/>
  </w:num>
  <w:num w:numId="31">
    <w:abstractNumId w:val="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12"/>
    <w:rsid w:val="00063B80"/>
    <w:rsid w:val="00136B7D"/>
    <w:rsid w:val="00141450"/>
    <w:rsid w:val="00224625"/>
    <w:rsid w:val="002344A3"/>
    <w:rsid w:val="00263912"/>
    <w:rsid w:val="002B2AE6"/>
    <w:rsid w:val="002D5008"/>
    <w:rsid w:val="002E0DB9"/>
    <w:rsid w:val="00315536"/>
    <w:rsid w:val="00316194"/>
    <w:rsid w:val="003B7592"/>
    <w:rsid w:val="003E6E55"/>
    <w:rsid w:val="00482A2E"/>
    <w:rsid w:val="004A7424"/>
    <w:rsid w:val="004B20E9"/>
    <w:rsid w:val="00540715"/>
    <w:rsid w:val="00580553"/>
    <w:rsid w:val="00585D6F"/>
    <w:rsid w:val="005C5ECC"/>
    <w:rsid w:val="005F3DED"/>
    <w:rsid w:val="006C170E"/>
    <w:rsid w:val="006E6FB8"/>
    <w:rsid w:val="007154A0"/>
    <w:rsid w:val="00787EF9"/>
    <w:rsid w:val="007B029E"/>
    <w:rsid w:val="008663BB"/>
    <w:rsid w:val="00896C9D"/>
    <w:rsid w:val="008D3146"/>
    <w:rsid w:val="008F6FA8"/>
    <w:rsid w:val="009B7B6B"/>
    <w:rsid w:val="00AE7DDB"/>
    <w:rsid w:val="00CA5809"/>
    <w:rsid w:val="00D06C59"/>
    <w:rsid w:val="00DE6DEC"/>
    <w:rsid w:val="00F2277A"/>
    <w:rsid w:val="00F32F00"/>
    <w:rsid w:val="00F5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3218F-5A05-415D-850F-7EAF5DD6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462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62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62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2462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246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2462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2462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2462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2462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4625"/>
    <w:rPr>
      <w:b/>
      <w:bCs/>
      <w:kern w:val="44"/>
      <w:sz w:val="44"/>
      <w:szCs w:val="44"/>
    </w:rPr>
  </w:style>
  <w:style w:type="character" w:customStyle="1" w:styleId="2Char">
    <w:name w:val="标题 2 Char"/>
    <w:basedOn w:val="a0"/>
    <w:link w:val="2"/>
    <w:uiPriority w:val="9"/>
    <w:rsid w:val="002246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4625"/>
    <w:rPr>
      <w:b/>
      <w:bCs/>
      <w:sz w:val="32"/>
      <w:szCs w:val="32"/>
    </w:rPr>
  </w:style>
  <w:style w:type="character" w:customStyle="1" w:styleId="4Char">
    <w:name w:val="标题 4 Char"/>
    <w:basedOn w:val="a0"/>
    <w:link w:val="4"/>
    <w:uiPriority w:val="9"/>
    <w:rsid w:val="0022462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24625"/>
    <w:rPr>
      <w:b/>
      <w:bCs/>
      <w:sz w:val="28"/>
      <w:szCs w:val="28"/>
    </w:rPr>
  </w:style>
  <w:style w:type="character" w:customStyle="1" w:styleId="6Char">
    <w:name w:val="标题 6 Char"/>
    <w:basedOn w:val="a0"/>
    <w:link w:val="6"/>
    <w:uiPriority w:val="9"/>
    <w:semiHidden/>
    <w:rsid w:val="0022462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24625"/>
    <w:rPr>
      <w:b/>
      <w:bCs/>
      <w:sz w:val="24"/>
      <w:szCs w:val="24"/>
    </w:rPr>
  </w:style>
  <w:style w:type="character" w:customStyle="1" w:styleId="8Char">
    <w:name w:val="标题 8 Char"/>
    <w:basedOn w:val="a0"/>
    <w:link w:val="8"/>
    <w:uiPriority w:val="9"/>
    <w:semiHidden/>
    <w:rsid w:val="0022462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24625"/>
    <w:rPr>
      <w:rFonts w:asciiTheme="majorHAnsi" w:eastAsiaTheme="majorEastAsia" w:hAnsiTheme="majorHAnsi" w:cstheme="majorBidi"/>
      <w:szCs w:val="21"/>
    </w:rPr>
  </w:style>
  <w:style w:type="paragraph" w:styleId="a3">
    <w:name w:val="List Paragraph"/>
    <w:basedOn w:val="a"/>
    <w:uiPriority w:val="34"/>
    <w:qFormat/>
    <w:rsid w:val="00224625"/>
    <w:pPr>
      <w:ind w:firstLineChars="200" w:firstLine="420"/>
    </w:pPr>
  </w:style>
  <w:style w:type="character" w:styleId="a4">
    <w:name w:val="Hyperlink"/>
    <w:basedOn w:val="a0"/>
    <w:uiPriority w:val="99"/>
    <w:semiHidden/>
    <w:unhideWhenUsed/>
    <w:rsid w:val="00224625"/>
    <w:rPr>
      <w:color w:val="0000FF"/>
      <w:u w:val="single"/>
    </w:rPr>
  </w:style>
  <w:style w:type="paragraph" w:styleId="a5">
    <w:name w:val="Normal (Web)"/>
    <w:basedOn w:val="a"/>
    <w:uiPriority w:val="99"/>
    <w:unhideWhenUsed/>
    <w:rsid w:val="0022462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4625"/>
    <w:rPr>
      <w:b/>
      <w:bCs/>
    </w:rPr>
  </w:style>
  <w:style w:type="character" w:styleId="HTML">
    <w:name w:val="HTML Code"/>
    <w:basedOn w:val="a0"/>
    <w:uiPriority w:val="99"/>
    <w:semiHidden/>
    <w:unhideWhenUsed/>
    <w:rsid w:val="00224625"/>
    <w:rPr>
      <w:rFonts w:ascii="宋体" w:eastAsia="宋体" w:hAnsi="宋体" w:cs="宋体"/>
      <w:sz w:val="24"/>
      <w:szCs w:val="24"/>
    </w:rPr>
  </w:style>
  <w:style w:type="character" w:styleId="a7">
    <w:name w:val="Emphasis"/>
    <w:basedOn w:val="a0"/>
    <w:uiPriority w:val="20"/>
    <w:qFormat/>
    <w:rsid w:val="00482A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3229">
      <w:bodyDiv w:val="1"/>
      <w:marLeft w:val="0"/>
      <w:marRight w:val="0"/>
      <w:marTop w:val="0"/>
      <w:marBottom w:val="0"/>
      <w:divBdr>
        <w:top w:val="none" w:sz="0" w:space="0" w:color="auto"/>
        <w:left w:val="none" w:sz="0" w:space="0" w:color="auto"/>
        <w:bottom w:val="none" w:sz="0" w:space="0" w:color="auto"/>
        <w:right w:val="none" w:sz="0" w:space="0" w:color="auto"/>
      </w:divBdr>
    </w:div>
    <w:div w:id="618806804">
      <w:bodyDiv w:val="1"/>
      <w:marLeft w:val="0"/>
      <w:marRight w:val="0"/>
      <w:marTop w:val="0"/>
      <w:marBottom w:val="0"/>
      <w:divBdr>
        <w:top w:val="none" w:sz="0" w:space="0" w:color="auto"/>
        <w:left w:val="none" w:sz="0" w:space="0" w:color="auto"/>
        <w:bottom w:val="none" w:sz="0" w:space="0" w:color="auto"/>
        <w:right w:val="none" w:sz="0" w:space="0" w:color="auto"/>
      </w:divBdr>
    </w:div>
    <w:div w:id="695695623">
      <w:bodyDiv w:val="1"/>
      <w:marLeft w:val="0"/>
      <w:marRight w:val="0"/>
      <w:marTop w:val="0"/>
      <w:marBottom w:val="0"/>
      <w:divBdr>
        <w:top w:val="none" w:sz="0" w:space="0" w:color="auto"/>
        <w:left w:val="none" w:sz="0" w:space="0" w:color="auto"/>
        <w:bottom w:val="none" w:sz="0" w:space="0" w:color="auto"/>
        <w:right w:val="none" w:sz="0" w:space="0" w:color="auto"/>
      </w:divBdr>
    </w:div>
    <w:div w:id="766080265">
      <w:bodyDiv w:val="1"/>
      <w:marLeft w:val="0"/>
      <w:marRight w:val="0"/>
      <w:marTop w:val="0"/>
      <w:marBottom w:val="0"/>
      <w:divBdr>
        <w:top w:val="none" w:sz="0" w:space="0" w:color="auto"/>
        <w:left w:val="none" w:sz="0" w:space="0" w:color="auto"/>
        <w:bottom w:val="none" w:sz="0" w:space="0" w:color="auto"/>
        <w:right w:val="none" w:sz="0" w:space="0" w:color="auto"/>
      </w:divBdr>
    </w:div>
    <w:div w:id="837187357">
      <w:bodyDiv w:val="1"/>
      <w:marLeft w:val="0"/>
      <w:marRight w:val="0"/>
      <w:marTop w:val="0"/>
      <w:marBottom w:val="0"/>
      <w:divBdr>
        <w:top w:val="none" w:sz="0" w:space="0" w:color="auto"/>
        <w:left w:val="none" w:sz="0" w:space="0" w:color="auto"/>
        <w:bottom w:val="none" w:sz="0" w:space="0" w:color="auto"/>
        <w:right w:val="none" w:sz="0" w:space="0" w:color="auto"/>
      </w:divBdr>
    </w:div>
    <w:div w:id="944189246">
      <w:bodyDiv w:val="1"/>
      <w:marLeft w:val="0"/>
      <w:marRight w:val="0"/>
      <w:marTop w:val="0"/>
      <w:marBottom w:val="0"/>
      <w:divBdr>
        <w:top w:val="none" w:sz="0" w:space="0" w:color="auto"/>
        <w:left w:val="none" w:sz="0" w:space="0" w:color="auto"/>
        <w:bottom w:val="none" w:sz="0" w:space="0" w:color="auto"/>
        <w:right w:val="none" w:sz="0" w:space="0" w:color="auto"/>
      </w:divBdr>
      <w:divsChild>
        <w:div w:id="428083140">
          <w:marLeft w:val="0"/>
          <w:marRight w:val="0"/>
          <w:marTop w:val="0"/>
          <w:marBottom w:val="0"/>
          <w:divBdr>
            <w:top w:val="none" w:sz="0" w:space="0" w:color="auto"/>
            <w:left w:val="none" w:sz="0" w:space="0" w:color="auto"/>
            <w:bottom w:val="none" w:sz="0" w:space="0" w:color="auto"/>
            <w:right w:val="none" w:sz="0" w:space="0" w:color="auto"/>
          </w:divBdr>
          <w:divsChild>
            <w:div w:id="690956505">
              <w:marLeft w:val="0"/>
              <w:marRight w:val="0"/>
              <w:marTop w:val="0"/>
              <w:marBottom w:val="0"/>
              <w:divBdr>
                <w:top w:val="none" w:sz="0" w:space="0" w:color="auto"/>
                <w:left w:val="none" w:sz="0" w:space="0" w:color="auto"/>
                <w:bottom w:val="none" w:sz="0" w:space="0" w:color="auto"/>
                <w:right w:val="none" w:sz="0" w:space="0" w:color="auto"/>
              </w:divBdr>
              <w:divsChild>
                <w:div w:id="2091272383">
                  <w:marLeft w:val="0"/>
                  <w:marRight w:val="0"/>
                  <w:marTop w:val="0"/>
                  <w:marBottom w:val="0"/>
                  <w:divBdr>
                    <w:top w:val="none" w:sz="0" w:space="0" w:color="auto"/>
                    <w:left w:val="none" w:sz="0" w:space="0" w:color="auto"/>
                    <w:bottom w:val="none" w:sz="0" w:space="0" w:color="auto"/>
                    <w:right w:val="none" w:sz="0" w:space="0" w:color="auto"/>
                  </w:divBdr>
                </w:div>
                <w:div w:id="1378778619">
                  <w:marLeft w:val="0"/>
                  <w:marRight w:val="0"/>
                  <w:marTop w:val="0"/>
                  <w:marBottom w:val="0"/>
                  <w:divBdr>
                    <w:top w:val="none" w:sz="0" w:space="0" w:color="auto"/>
                    <w:left w:val="none" w:sz="0" w:space="0" w:color="auto"/>
                    <w:bottom w:val="none" w:sz="0" w:space="0" w:color="auto"/>
                    <w:right w:val="none" w:sz="0" w:space="0" w:color="auto"/>
                  </w:divBdr>
                  <w:divsChild>
                    <w:div w:id="1934773920">
                      <w:marLeft w:val="0"/>
                      <w:marRight w:val="0"/>
                      <w:marTop w:val="0"/>
                      <w:marBottom w:val="0"/>
                      <w:divBdr>
                        <w:top w:val="none" w:sz="0" w:space="0" w:color="auto"/>
                        <w:left w:val="none" w:sz="0" w:space="0" w:color="auto"/>
                        <w:bottom w:val="none" w:sz="0" w:space="0" w:color="auto"/>
                        <w:right w:val="none" w:sz="0" w:space="0" w:color="auto"/>
                      </w:divBdr>
                    </w:div>
                    <w:div w:id="1827739622">
                      <w:marLeft w:val="0"/>
                      <w:marRight w:val="0"/>
                      <w:marTop w:val="0"/>
                      <w:marBottom w:val="0"/>
                      <w:divBdr>
                        <w:top w:val="none" w:sz="0" w:space="0" w:color="auto"/>
                        <w:left w:val="none" w:sz="0" w:space="0" w:color="auto"/>
                        <w:bottom w:val="none" w:sz="0" w:space="0" w:color="auto"/>
                        <w:right w:val="none" w:sz="0" w:space="0" w:color="auto"/>
                      </w:divBdr>
                    </w:div>
                    <w:div w:id="1436629067">
                      <w:marLeft w:val="0"/>
                      <w:marRight w:val="0"/>
                      <w:marTop w:val="0"/>
                      <w:marBottom w:val="0"/>
                      <w:divBdr>
                        <w:top w:val="none" w:sz="0" w:space="0" w:color="auto"/>
                        <w:left w:val="none" w:sz="0" w:space="0" w:color="auto"/>
                        <w:bottom w:val="none" w:sz="0" w:space="0" w:color="auto"/>
                        <w:right w:val="none" w:sz="0" w:space="0" w:color="auto"/>
                      </w:divBdr>
                    </w:div>
                    <w:div w:id="503593890">
                      <w:marLeft w:val="0"/>
                      <w:marRight w:val="0"/>
                      <w:marTop w:val="0"/>
                      <w:marBottom w:val="0"/>
                      <w:divBdr>
                        <w:top w:val="none" w:sz="0" w:space="0" w:color="auto"/>
                        <w:left w:val="none" w:sz="0" w:space="0" w:color="auto"/>
                        <w:bottom w:val="none" w:sz="0" w:space="0" w:color="auto"/>
                        <w:right w:val="none" w:sz="0" w:space="0" w:color="auto"/>
                      </w:divBdr>
                    </w:div>
                    <w:div w:id="1055155230">
                      <w:marLeft w:val="0"/>
                      <w:marRight w:val="0"/>
                      <w:marTop w:val="0"/>
                      <w:marBottom w:val="0"/>
                      <w:divBdr>
                        <w:top w:val="none" w:sz="0" w:space="0" w:color="auto"/>
                        <w:left w:val="none" w:sz="0" w:space="0" w:color="auto"/>
                        <w:bottom w:val="none" w:sz="0" w:space="0" w:color="auto"/>
                        <w:right w:val="none" w:sz="0" w:space="0" w:color="auto"/>
                      </w:divBdr>
                    </w:div>
                    <w:div w:id="74716327">
                      <w:marLeft w:val="0"/>
                      <w:marRight w:val="0"/>
                      <w:marTop w:val="0"/>
                      <w:marBottom w:val="0"/>
                      <w:divBdr>
                        <w:top w:val="none" w:sz="0" w:space="0" w:color="auto"/>
                        <w:left w:val="none" w:sz="0" w:space="0" w:color="auto"/>
                        <w:bottom w:val="none" w:sz="0" w:space="0" w:color="auto"/>
                        <w:right w:val="none" w:sz="0" w:space="0" w:color="auto"/>
                      </w:divBdr>
                    </w:div>
                    <w:div w:id="1583220352">
                      <w:marLeft w:val="0"/>
                      <w:marRight w:val="0"/>
                      <w:marTop w:val="0"/>
                      <w:marBottom w:val="0"/>
                      <w:divBdr>
                        <w:top w:val="none" w:sz="0" w:space="0" w:color="auto"/>
                        <w:left w:val="none" w:sz="0" w:space="0" w:color="auto"/>
                        <w:bottom w:val="none" w:sz="0" w:space="0" w:color="auto"/>
                        <w:right w:val="none" w:sz="0" w:space="0" w:color="auto"/>
                      </w:divBdr>
                    </w:div>
                    <w:div w:id="1882089727">
                      <w:marLeft w:val="0"/>
                      <w:marRight w:val="0"/>
                      <w:marTop w:val="0"/>
                      <w:marBottom w:val="0"/>
                      <w:divBdr>
                        <w:top w:val="none" w:sz="0" w:space="0" w:color="auto"/>
                        <w:left w:val="none" w:sz="0" w:space="0" w:color="auto"/>
                        <w:bottom w:val="none" w:sz="0" w:space="0" w:color="auto"/>
                        <w:right w:val="none" w:sz="0" w:space="0" w:color="auto"/>
                      </w:divBdr>
                    </w:div>
                    <w:div w:id="907836302">
                      <w:marLeft w:val="0"/>
                      <w:marRight w:val="0"/>
                      <w:marTop w:val="0"/>
                      <w:marBottom w:val="0"/>
                      <w:divBdr>
                        <w:top w:val="none" w:sz="0" w:space="0" w:color="auto"/>
                        <w:left w:val="none" w:sz="0" w:space="0" w:color="auto"/>
                        <w:bottom w:val="none" w:sz="0" w:space="0" w:color="auto"/>
                        <w:right w:val="none" w:sz="0" w:space="0" w:color="auto"/>
                      </w:divBdr>
                    </w:div>
                    <w:div w:id="319189841">
                      <w:marLeft w:val="0"/>
                      <w:marRight w:val="0"/>
                      <w:marTop w:val="0"/>
                      <w:marBottom w:val="0"/>
                      <w:divBdr>
                        <w:top w:val="none" w:sz="0" w:space="0" w:color="auto"/>
                        <w:left w:val="none" w:sz="0" w:space="0" w:color="auto"/>
                        <w:bottom w:val="none" w:sz="0" w:space="0" w:color="auto"/>
                        <w:right w:val="none" w:sz="0" w:space="0" w:color="auto"/>
                      </w:divBdr>
                    </w:div>
                    <w:div w:id="1604339673">
                      <w:marLeft w:val="0"/>
                      <w:marRight w:val="0"/>
                      <w:marTop w:val="0"/>
                      <w:marBottom w:val="0"/>
                      <w:divBdr>
                        <w:top w:val="none" w:sz="0" w:space="0" w:color="auto"/>
                        <w:left w:val="none" w:sz="0" w:space="0" w:color="auto"/>
                        <w:bottom w:val="none" w:sz="0" w:space="0" w:color="auto"/>
                        <w:right w:val="none" w:sz="0" w:space="0" w:color="auto"/>
                      </w:divBdr>
                      <w:divsChild>
                        <w:div w:id="501166394">
                          <w:marLeft w:val="0"/>
                          <w:marRight w:val="0"/>
                          <w:marTop w:val="0"/>
                          <w:marBottom w:val="0"/>
                          <w:divBdr>
                            <w:top w:val="none" w:sz="0" w:space="0" w:color="auto"/>
                            <w:left w:val="none" w:sz="0" w:space="0" w:color="auto"/>
                            <w:bottom w:val="none" w:sz="0" w:space="0" w:color="auto"/>
                            <w:right w:val="none" w:sz="0" w:space="0" w:color="auto"/>
                          </w:divBdr>
                        </w:div>
                        <w:div w:id="170529066">
                          <w:marLeft w:val="0"/>
                          <w:marRight w:val="0"/>
                          <w:marTop w:val="0"/>
                          <w:marBottom w:val="0"/>
                          <w:divBdr>
                            <w:top w:val="none" w:sz="0" w:space="0" w:color="auto"/>
                            <w:left w:val="none" w:sz="0" w:space="0" w:color="auto"/>
                            <w:bottom w:val="none" w:sz="0" w:space="0" w:color="auto"/>
                            <w:right w:val="none" w:sz="0" w:space="0" w:color="auto"/>
                          </w:divBdr>
                        </w:div>
                        <w:div w:id="1940794638">
                          <w:marLeft w:val="0"/>
                          <w:marRight w:val="0"/>
                          <w:marTop w:val="0"/>
                          <w:marBottom w:val="0"/>
                          <w:divBdr>
                            <w:top w:val="none" w:sz="0" w:space="0" w:color="auto"/>
                            <w:left w:val="none" w:sz="0" w:space="0" w:color="auto"/>
                            <w:bottom w:val="none" w:sz="0" w:space="0" w:color="auto"/>
                            <w:right w:val="none" w:sz="0" w:space="0" w:color="auto"/>
                          </w:divBdr>
                        </w:div>
                        <w:div w:id="1957132413">
                          <w:marLeft w:val="0"/>
                          <w:marRight w:val="0"/>
                          <w:marTop w:val="0"/>
                          <w:marBottom w:val="0"/>
                          <w:divBdr>
                            <w:top w:val="none" w:sz="0" w:space="0" w:color="auto"/>
                            <w:left w:val="none" w:sz="0" w:space="0" w:color="auto"/>
                            <w:bottom w:val="none" w:sz="0" w:space="0" w:color="auto"/>
                            <w:right w:val="none" w:sz="0" w:space="0" w:color="auto"/>
                          </w:divBdr>
                        </w:div>
                        <w:div w:id="2089571698">
                          <w:marLeft w:val="0"/>
                          <w:marRight w:val="0"/>
                          <w:marTop w:val="0"/>
                          <w:marBottom w:val="0"/>
                          <w:divBdr>
                            <w:top w:val="none" w:sz="0" w:space="0" w:color="auto"/>
                            <w:left w:val="none" w:sz="0" w:space="0" w:color="auto"/>
                            <w:bottom w:val="none" w:sz="0" w:space="0" w:color="auto"/>
                            <w:right w:val="none" w:sz="0" w:space="0" w:color="auto"/>
                          </w:divBdr>
                        </w:div>
                        <w:div w:id="521743910">
                          <w:marLeft w:val="0"/>
                          <w:marRight w:val="0"/>
                          <w:marTop w:val="0"/>
                          <w:marBottom w:val="0"/>
                          <w:divBdr>
                            <w:top w:val="none" w:sz="0" w:space="0" w:color="auto"/>
                            <w:left w:val="none" w:sz="0" w:space="0" w:color="auto"/>
                            <w:bottom w:val="none" w:sz="0" w:space="0" w:color="auto"/>
                            <w:right w:val="none" w:sz="0" w:space="0" w:color="auto"/>
                          </w:divBdr>
                        </w:div>
                        <w:div w:id="127478329">
                          <w:marLeft w:val="0"/>
                          <w:marRight w:val="0"/>
                          <w:marTop w:val="0"/>
                          <w:marBottom w:val="0"/>
                          <w:divBdr>
                            <w:top w:val="none" w:sz="0" w:space="0" w:color="auto"/>
                            <w:left w:val="none" w:sz="0" w:space="0" w:color="auto"/>
                            <w:bottom w:val="none" w:sz="0" w:space="0" w:color="auto"/>
                            <w:right w:val="none" w:sz="0" w:space="0" w:color="auto"/>
                          </w:divBdr>
                        </w:div>
                        <w:div w:id="1733119112">
                          <w:marLeft w:val="0"/>
                          <w:marRight w:val="0"/>
                          <w:marTop w:val="0"/>
                          <w:marBottom w:val="0"/>
                          <w:divBdr>
                            <w:top w:val="none" w:sz="0" w:space="0" w:color="auto"/>
                            <w:left w:val="none" w:sz="0" w:space="0" w:color="auto"/>
                            <w:bottom w:val="none" w:sz="0" w:space="0" w:color="auto"/>
                            <w:right w:val="none" w:sz="0" w:space="0" w:color="auto"/>
                          </w:divBdr>
                        </w:div>
                        <w:div w:id="623998703">
                          <w:marLeft w:val="0"/>
                          <w:marRight w:val="0"/>
                          <w:marTop w:val="0"/>
                          <w:marBottom w:val="0"/>
                          <w:divBdr>
                            <w:top w:val="none" w:sz="0" w:space="0" w:color="auto"/>
                            <w:left w:val="none" w:sz="0" w:space="0" w:color="auto"/>
                            <w:bottom w:val="none" w:sz="0" w:space="0" w:color="auto"/>
                            <w:right w:val="none" w:sz="0" w:space="0" w:color="auto"/>
                          </w:divBdr>
                        </w:div>
                        <w:div w:id="14064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7153">
          <w:marLeft w:val="0"/>
          <w:marRight w:val="0"/>
          <w:marTop w:val="0"/>
          <w:marBottom w:val="0"/>
          <w:divBdr>
            <w:top w:val="none" w:sz="0" w:space="0" w:color="auto"/>
            <w:left w:val="none" w:sz="0" w:space="0" w:color="auto"/>
            <w:bottom w:val="none" w:sz="0" w:space="0" w:color="auto"/>
            <w:right w:val="none" w:sz="0" w:space="0" w:color="auto"/>
          </w:divBdr>
          <w:divsChild>
            <w:div w:id="643120849">
              <w:marLeft w:val="0"/>
              <w:marRight w:val="0"/>
              <w:marTop w:val="0"/>
              <w:marBottom w:val="0"/>
              <w:divBdr>
                <w:top w:val="none" w:sz="0" w:space="0" w:color="auto"/>
                <w:left w:val="none" w:sz="0" w:space="0" w:color="auto"/>
                <w:bottom w:val="none" w:sz="0" w:space="0" w:color="auto"/>
                <w:right w:val="none" w:sz="0" w:space="0" w:color="auto"/>
              </w:divBdr>
              <w:divsChild>
                <w:div w:id="81412979">
                  <w:marLeft w:val="0"/>
                  <w:marRight w:val="0"/>
                  <w:marTop w:val="0"/>
                  <w:marBottom w:val="0"/>
                  <w:divBdr>
                    <w:top w:val="none" w:sz="0" w:space="0" w:color="auto"/>
                    <w:left w:val="none" w:sz="0" w:space="0" w:color="auto"/>
                    <w:bottom w:val="none" w:sz="0" w:space="0" w:color="auto"/>
                    <w:right w:val="none" w:sz="0" w:space="0" w:color="auto"/>
                  </w:divBdr>
                </w:div>
                <w:div w:id="387654479">
                  <w:marLeft w:val="0"/>
                  <w:marRight w:val="0"/>
                  <w:marTop w:val="0"/>
                  <w:marBottom w:val="0"/>
                  <w:divBdr>
                    <w:top w:val="none" w:sz="0" w:space="0" w:color="auto"/>
                    <w:left w:val="none" w:sz="0" w:space="0" w:color="auto"/>
                    <w:bottom w:val="none" w:sz="0" w:space="0" w:color="auto"/>
                    <w:right w:val="none" w:sz="0" w:space="0" w:color="auto"/>
                  </w:divBdr>
                  <w:divsChild>
                    <w:div w:id="512303120">
                      <w:marLeft w:val="0"/>
                      <w:marRight w:val="0"/>
                      <w:marTop w:val="0"/>
                      <w:marBottom w:val="0"/>
                      <w:divBdr>
                        <w:top w:val="none" w:sz="0" w:space="0" w:color="auto"/>
                        <w:left w:val="none" w:sz="0" w:space="0" w:color="auto"/>
                        <w:bottom w:val="none" w:sz="0" w:space="0" w:color="auto"/>
                        <w:right w:val="none" w:sz="0" w:space="0" w:color="auto"/>
                      </w:divBdr>
                    </w:div>
                    <w:div w:id="688918266">
                      <w:marLeft w:val="0"/>
                      <w:marRight w:val="0"/>
                      <w:marTop w:val="0"/>
                      <w:marBottom w:val="0"/>
                      <w:divBdr>
                        <w:top w:val="none" w:sz="0" w:space="0" w:color="auto"/>
                        <w:left w:val="none" w:sz="0" w:space="0" w:color="auto"/>
                        <w:bottom w:val="none" w:sz="0" w:space="0" w:color="auto"/>
                        <w:right w:val="none" w:sz="0" w:space="0" w:color="auto"/>
                      </w:divBdr>
                    </w:div>
                    <w:div w:id="684327958">
                      <w:marLeft w:val="0"/>
                      <w:marRight w:val="0"/>
                      <w:marTop w:val="0"/>
                      <w:marBottom w:val="0"/>
                      <w:divBdr>
                        <w:top w:val="none" w:sz="0" w:space="0" w:color="auto"/>
                        <w:left w:val="none" w:sz="0" w:space="0" w:color="auto"/>
                        <w:bottom w:val="none" w:sz="0" w:space="0" w:color="auto"/>
                        <w:right w:val="none" w:sz="0" w:space="0" w:color="auto"/>
                      </w:divBdr>
                    </w:div>
                    <w:div w:id="1292439730">
                      <w:marLeft w:val="0"/>
                      <w:marRight w:val="0"/>
                      <w:marTop w:val="0"/>
                      <w:marBottom w:val="0"/>
                      <w:divBdr>
                        <w:top w:val="none" w:sz="0" w:space="0" w:color="auto"/>
                        <w:left w:val="none" w:sz="0" w:space="0" w:color="auto"/>
                        <w:bottom w:val="none" w:sz="0" w:space="0" w:color="auto"/>
                        <w:right w:val="none" w:sz="0" w:space="0" w:color="auto"/>
                      </w:divBdr>
                    </w:div>
                    <w:div w:id="440030855">
                      <w:marLeft w:val="0"/>
                      <w:marRight w:val="0"/>
                      <w:marTop w:val="0"/>
                      <w:marBottom w:val="0"/>
                      <w:divBdr>
                        <w:top w:val="none" w:sz="0" w:space="0" w:color="auto"/>
                        <w:left w:val="none" w:sz="0" w:space="0" w:color="auto"/>
                        <w:bottom w:val="none" w:sz="0" w:space="0" w:color="auto"/>
                        <w:right w:val="none" w:sz="0" w:space="0" w:color="auto"/>
                      </w:divBdr>
                    </w:div>
                    <w:div w:id="385227632">
                      <w:marLeft w:val="0"/>
                      <w:marRight w:val="0"/>
                      <w:marTop w:val="0"/>
                      <w:marBottom w:val="0"/>
                      <w:divBdr>
                        <w:top w:val="none" w:sz="0" w:space="0" w:color="auto"/>
                        <w:left w:val="none" w:sz="0" w:space="0" w:color="auto"/>
                        <w:bottom w:val="none" w:sz="0" w:space="0" w:color="auto"/>
                        <w:right w:val="none" w:sz="0" w:space="0" w:color="auto"/>
                      </w:divBdr>
                    </w:div>
                    <w:div w:id="974606411">
                      <w:marLeft w:val="0"/>
                      <w:marRight w:val="0"/>
                      <w:marTop w:val="0"/>
                      <w:marBottom w:val="0"/>
                      <w:divBdr>
                        <w:top w:val="none" w:sz="0" w:space="0" w:color="auto"/>
                        <w:left w:val="none" w:sz="0" w:space="0" w:color="auto"/>
                        <w:bottom w:val="none" w:sz="0" w:space="0" w:color="auto"/>
                        <w:right w:val="none" w:sz="0" w:space="0" w:color="auto"/>
                      </w:divBdr>
                    </w:div>
                    <w:div w:id="1727407795">
                      <w:marLeft w:val="0"/>
                      <w:marRight w:val="0"/>
                      <w:marTop w:val="0"/>
                      <w:marBottom w:val="0"/>
                      <w:divBdr>
                        <w:top w:val="none" w:sz="0" w:space="0" w:color="auto"/>
                        <w:left w:val="none" w:sz="0" w:space="0" w:color="auto"/>
                        <w:bottom w:val="none" w:sz="0" w:space="0" w:color="auto"/>
                        <w:right w:val="none" w:sz="0" w:space="0" w:color="auto"/>
                      </w:divBdr>
                    </w:div>
                    <w:div w:id="1056776763">
                      <w:marLeft w:val="0"/>
                      <w:marRight w:val="0"/>
                      <w:marTop w:val="0"/>
                      <w:marBottom w:val="0"/>
                      <w:divBdr>
                        <w:top w:val="none" w:sz="0" w:space="0" w:color="auto"/>
                        <w:left w:val="none" w:sz="0" w:space="0" w:color="auto"/>
                        <w:bottom w:val="none" w:sz="0" w:space="0" w:color="auto"/>
                        <w:right w:val="none" w:sz="0" w:space="0" w:color="auto"/>
                      </w:divBdr>
                    </w:div>
                    <w:div w:id="1331060861">
                      <w:marLeft w:val="0"/>
                      <w:marRight w:val="0"/>
                      <w:marTop w:val="0"/>
                      <w:marBottom w:val="0"/>
                      <w:divBdr>
                        <w:top w:val="none" w:sz="0" w:space="0" w:color="auto"/>
                        <w:left w:val="none" w:sz="0" w:space="0" w:color="auto"/>
                        <w:bottom w:val="none" w:sz="0" w:space="0" w:color="auto"/>
                        <w:right w:val="none" w:sz="0" w:space="0" w:color="auto"/>
                      </w:divBdr>
                    </w:div>
                    <w:div w:id="1324164738">
                      <w:marLeft w:val="0"/>
                      <w:marRight w:val="0"/>
                      <w:marTop w:val="0"/>
                      <w:marBottom w:val="0"/>
                      <w:divBdr>
                        <w:top w:val="none" w:sz="0" w:space="0" w:color="auto"/>
                        <w:left w:val="none" w:sz="0" w:space="0" w:color="auto"/>
                        <w:bottom w:val="none" w:sz="0" w:space="0" w:color="auto"/>
                        <w:right w:val="none" w:sz="0" w:space="0" w:color="auto"/>
                      </w:divBdr>
                    </w:div>
                    <w:div w:id="1269506608">
                      <w:marLeft w:val="0"/>
                      <w:marRight w:val="0"/>
                      <w:marTop w:val="0"/>
                      <w:marBottom w:val="0"/>
                      <w:divBdr>
                        <w:top w:val="none" w:sz="0" w:space="0" w:color="auto"/>
                        <w:left w:val="none" w:sz="0" w:space="0" w:color="auto"/>
                        <w:bottom w:val="none" w:sz="0" w:space="0" w:color="auto"/>
                        <w:right w:val="none" w:sz="0" w:space="0" w:color="auto"/>
                      </w:divBdr>
                    </w:div>
                    <w:div w:id="779569436">
                      <w:marLeft w:val="0"/>
                      <w:marRight w:val="0"/>
                      <w:marTop w:val="0"/>
                      <w:marBottom w:val="0"/>
                      <w:divBdr>
                        <w:top w:val="none" w:sz="0" w:space="0" w:color="auto"/>
                        <w:left w:val="none" w:sz="0" w:space="0" w:color="auto"/>
                        <w:bottom w:val="none" w:sz="0" w:space="0" w:color="auto"/>
                        <w:right w:val="none" w:sz="0" w:space="0" w:color="auto"/>
                      </w:divBdr>
                    </w:div>
                    <w:div w:id="1339848121">
                      <w:marLeft w:val="0"/>
                      <w:marRight w:val="0"/>
                      <w:marTop w:val="0"/>
                      <w:marBottom w:val="0"/>
                      <w:divBdr>
                        <w:top w:val="none" w:sz="0" w:space="0" w:color="auto"/>
                        <w:left w:val="none" w:sz="0" w:space="0" w:color="auto"/>
                        <w:bottom w:val="none" w:sz="0" w:space="0" w:color="auto"/>
                        <w:right w:val="none" w:sz="0" w:space="0" w:color="auto"/>
                      </w:divBdr>
                    </w:div>
                    <w:div w:id="1955870002">
                      <w:marLeft w:val="0"/>
                      <w:marRight w:val="0"/>
                      <w:marTop w:val="0"/>
                      <w:marBottom w:val="0"/>
                      <w:divBdr>
                        <w:top w:val="none" w:sz="0" w:space="0" w:color="auto"/>
                        <w:left w:val="none" w:sz="0" w:space="0" w:color="auto"/>
                        <w:bottom w:val="none" w:sz="0" w:space="0" w:color="auto"/>
                        <w:right w:val="none" w:sz="0" w:space="0" w:color="auto"/>
                      </w:divBdr>
                    </w:div>
                    <w:div w:id="1642882974">
                      <w:marLeft w:val="0"/>
                      <w:marRight w:val="0"/>
                      <w:marTop w:val="0"/>
                      <w:marBottom w:val="0"/>
                      <w:divBdr>
                        <w:top w:val="none" w:sz="0" w:space="0" w:color="auto"/>
                        <w:left w:val="none" w:sz="0" w:space="0" w:color="auto"/>
                        <w:bottom w:val="none" w:sz="0" w:space="0" w:color="auto"/>
                        <w:right w:val="none" w:sz="0" w:space="0" w:color="auto"/>
                      </w:divBdr>
                    </w:div>
                    <w:div w:id="1173379153">
                      <w:marLeft w:val="0"/>
                      <w:marRight w:val="0"/>
                      <w:marTop w:val="0"/>
                      <w:marBottom w:val="0"/>
                      <w:divBdr>
                        <w:top w:val="none" w:sz="0" w:space="0" w:color="auto"/>
                        <w:left w:val="none" w:sz="0" w:space="0" w:color="auto"/>
                        <w:bottom w:val="none" w:sz="0" w:space="0" w:color="auto"/>
                        <w:right w:val="none" w:sz="0" w:space="0" w:color="auto"/>
                      </w:divBdr>
                    </w:div>
                    <w:div w:id="1132094398">
                      <w:marLeft w:val="0"/>
                      <w:marRight w:val="0"/>
                      <w:marTop w:val="0"/>
                      <w:marBottom w:val="0"/>
                      <w:divBdr>
                        <w:top w:val="none" w:sz="0" w:space="0" w:color="auto"/>
                        <w:left w:val="none" w:sz="0" w:space="0" w:color="auto"/>
                        <w:bottom w:val="none" w:sz="0" w:space="0" w:color="auto"/>
                        <w:right w:val="none" w:sz="0" w:space="0" w:color="auto"/>
                      </w:divBdr>
                    </w:div>
                    <w:div w:id="597063539">
                      <w:marLeft w:val="0"/>
                      <w:marRight w:val="0"/>
                      <w:marTop w:val="0"/>
                      <w:marBottom w:val="0"/>
                      <w:divBdr>
                        <w:top w:val="none" w:sz="0" w:space="0" w:color="auto"/>
                        <w:left w:val="none" w:sz="0" w:space="0" w:color="auto"/>
                        <w:bottom w:val="none" w:sz="0" w:space="0" w:color="auto"/>
                        <w:right w:val="none" w:sz="0" w:space="0" w:color="auto"/>
                      </w:divBdr>
                    </w:div>
                    <w:div w:id="821509862">
                      <w:marLeft w:val="0"/>
                      <w:marRight w:val="0"/>
                      <w:marTop w:val="0"/>
                      <w:marBottom w:val="0"/>
                      <w:divBdr>
                        <w:top w:val="none" w:sz="0" w:space="0" w:color="auto"/>
                        <w:left w:val="none" w:sz="0" w:space="0" w:color="auto"/>
                        <w:bottom w:val="none" w:sz="0" w:space="0" w:color="auto"/>
                        <w:right w:val="none" w:sz="0" w:space="0" w:color="auto"/>
                      </w:divBdr>
                    </w:div>
                    <w:div w:id="438334678">
                      <w:marLeft w:val="0"/>
                      <w:marRight w:val="0"/>
                      <w:marTop w:val="0"/>
                      <w:marBottom w:val="0"/>
                      <w:divBdr>
                        <w:top w:val="none" w:sz="0" w:space="0" w:color="auto"/>
                        <w:left w:val="none" w:sz="0" w:space="0" w:color="auto"/>
                        <w:bottom w:val="none" w:sz="0" w:space="0" w:color="auto"/>
                        <w:right w:val="none" w:sz="0" w:space="0" w:color="auto"/>
                      </w:divBdr>
                    </w:div>
                    <w:div w:id="1714966157">
                      <w:marLeft w:val="0"/>
                      <w:marRight w:val="0"/>
                      <w:marTop w:val="0"/>
                      <w:marBottom w:val="0"/>
                      <w:divBdr>
                        <w:top w:val="none" w:sz="0" w:space="0" w:color="auto"/>
                        <w:left w:val="none" w:sz="0" w:space="0" w:color="auto"/>
                        <w:bottom w:val="none" w:sz="0" w:space="0" w:color="auto"/>
                        <w:right w:val="none" w:sz="0" w:space="0" w:color="auto"/>
                      </w:divBdr>
                    </w:div>
                    <w:div w:id="288630884">
                      <w:marLeft w:val="0"/>
                      <w:marRight w:val="0"/>
                      <w:marTop w:val="0"/>
                      <w:marBottom w:val="0"/>
                      <w:divBdr>
                        <w:top w:val="none" w:sz="0" w:space="0" w:color="auto"/>
                        <w:left w:val="none" w:sz="0" w:space="0" w:color="auto"/>
                        <w:bottom w:val="none" w:sz="0" w:space="0" w:color="auto"/>
                        <w:right w:val="none" w:sz="0" w:space="0" w:color="auto"/>
                      </w:divBdr>
                    </w:div>
                    <w:div w:id="330529137">
                      <w:marLeft w:val="0"/>
                      <w:marRight w:val="0"/>
                      <w:marTop w:val="0"/>
                      <w:marBottom w:val="0"/>
                      <w:divBdr>
                        <w:top w:val="none" w:sz="0" w:space="0" w:color="auto"/>
                        <w:left w:val="none" w:sz="0" w:space="0" w:color="auto"/>
                        <w:bottom w:val="none" w:sz="0" w:space="0" w:color="auto"/>
                        <w:right w:val="none" w:sz="0" w:space="0" w:color="auto"/>
                      </w:divBdr>
                    </w:div>
                    <w:div w:id="1209681383">
                      <w:marLeft w:val="0"/>
                      <w:marRight w:val="0"/>
                      <w:marTop w:val="0"/>
                      <w:marBottom w:val="0"/>
                      <w:divBdr>
                        <w:top w:val="none" w:sz="0" w:space="0" w:color="auto"/>
                        <w:left w:val="none" w:sz="0" w:space="0" w:color="auto"/>
                        <w:bottom w:val="none" w:sz="0" w:space="0" w:color="auto"/>
                        <w:right w:val="none" w:sz="0" w:space="0" w:color="auto"/>
                      </w:divBdr>
                      <w:divsChild>
                        <w:div w:id="356809019">
                          <w:marLeft w:val="0"/>
                          <w:marRight w:val="0"/>
                          <w:marTop w:val="0"/>
                          <w:marBottom w:val="0"/>
                          <w:divBdr>
                            <w:top w:val="none" w:sz="0" w:space="0" w:color="auto"/>
                            <w:left w:val="none" w:sz="0" w:space="0" w:color="auto"/>
                            <w:bottom w:val="none" w:sz="0" w:space="0" w:color="auto"/>
                            <w:right w:val="none" w:sz="0" w:space="0" w:color="auto"/>
                          </w:divBdr>
                        </w:div>
                        <w:div w:id="1980456326">
                          <w:marLeft w:val="0"/>
                          <w:marRight w:val="0"/>
                          <w:marTop w:val="0"/>
                          <w:marBottom w:val="0"/>
                          <w:divBdr>
                            <w:top w:val="none" w:sz="0" w:space="0" w:color="auto"/>
                            <w:left w:val="none" w:sz="0" w:space="0" w:color="auto"/>
                            <w:bottom w:val="none" w:sz="0" w:space="0" w:color="auto"/>
                            <w:right w:val="none" w:sz="0" w:space="0" w:color="auto"/>
                          </w:divBdr>
                        </w:div>
                        <w:div w:id="2117483933">
                          <w:marLeft w:val="0"/>
                          <w:marRight w:val="0"/>
                          <w:marTop w:val="0"/>
                          <w:marBottom w:val="0"/>
                          <w:divBdr>
                            <w:top w:val="none" w:sz="0" w:space="0" w:color="auto"/>
                            <w:left w:val="none" w:sz="0" w:space="0" w:color="auto"/>
                            <w:bottom w:val="none" w:sz="0" w:space="0" w:color="auto"/>
                            <w:right w:val="none" w:sz="0" w:space="0" w:color="auto"/>
                          </w:divBdr>
                        </w:div>
                        <w:div w:id="1542550580">
                          <w:marLeft w:val="0"/>
                          <w:marRight w:val="0"/>
                          <w:marTop w:val="0"/>
                          <w:marBottom w:val="0"/>
                          <w:divBdr>
                            <w:top w:val="none" w:sz="0" w:space="0" w:color="auto"/>
                            <w:left w:val="none" w:sz="0" w:space="0" w:color="auto"/>
                            <w:bottom w:val="none" w:sz="0" w:space="0" w:color="auto"/>
                            <w:right w:val="none" w:sz="0" w:space="0" w:color="auto"/>
                          </w:divBdr>
                        </w:div>
                        <w:div w:id="125859928">
                          <w:marLeft w:val="0"/>
                          <w:marRight w:val="0"/>
                          <w:marTop w:val="0"/>
                          <w:marBottom w:val="0"/>
                          <w:divBdr>
                            <w:top w:val="none" w:sz="0" w:space="0" w:color="auto"/>
                            <w:left w:val="none" w:sz="0" w:space="0" w:color="auto"/>
                            <w:bottom w:val="none" w:sz="0" w:space="0" w:color="auto"/>
                            <w:right w:val="none" w:sz="0" w:space="0" w:color="auto"/>
                          </w:divBdr>
                        </w:div>
                        <w:div w:id="1982884839">
                          <w:marLeft w:val="0"/>
                          <w:marRight w:val="0"/>
                          <w:marTop w:val="0"/>
                          <w:marBottom w:val="0"/>
                          <w:divBdr>
                            <w:top w:val="none" w:sz="0" w:space="0" w:color="auto"/>
                            <w:left w:val="none" w:sz="0" w:space="0" w:color="auto"/>
                            <w:bottom w:val="none" w:sz="0" w:space="0" w:color="auto"/>
                            <w:right w:val="none" w:sz="0" w:space="0" w:color="auto"/>
                          </w:divBdr>
                        </w:div>
                        <w:div w:id="457339488">
                          <w:marLeft w:val="0"/>
                          <w:marRight w:val="0"/>
                          <w:marTop w:val="0"/>
                          <w:marBottom w:val="0"/>
                          <w:divBdr>
                            <w:top w:val="none" w:sz="0" w:space="0" w:color="auto"/>
                            <w:left w:val="none" w:sz="0" w:space="0" w:color="auto"/>
                            <w:bottom w:val="none" w:sz="0" w:space="0" w:color="auto"/>
                            <w:right w:val="none" w:sz="0" w:space="0" w:color="auto"/>
                          </w:divBdr>
                        </w:div>
                        <w:div w:id="1865702253">
                          <w:marLeft w:val="0"/>
                          <w:marRight w:val="0"/>
                          <w:marTop w:val="0"/>
                          <w:marBottom w:val="0"/>
                          <w:divBdr>
                            <w:top w:val="none" w:sz="0" w:space="0" w:color="auto"/>
                            <w:left w:val="none" w:sz="0" w:space="0" w:color="auto"/>
                            <w:bottom w:val="none" w:sz="0" w:space="0" w:color="auto"/>
                            <w:right w:val="none" w:sz="0" w:space="0" w:color="auto"/>
                          </w:divBdr>
                        </w:div>
                        <w:div w:id="95565224">
                          <w:marLeft w:val="0"/>
                          <w:marRight w:val="0"/>
                          <w:marTop w:val="0"/>
                          <w:marBottom w:val="0"/>
                          <w:divBdr>
                            <w:top w:val="none" w:sz="0" w:space="0" w:color="auto"/>
                            <w:left w:val="none" w:sz="0" w:space="0" w:color="auto"/>
                            <w:bottom w:val="none" w:sz="0" w:space="0" w:color="auto"/>
                            <w:right w:val="none" w:sz="0" w:space="0" w:color="auto"/>
                          </w:divBdr>
                        </w:div>
                        <w:div w:id="1958753504">
                          <w:marLeft w:val="0"/>
                          <w:marRight w:val="0"/>
                          <w:marTop w:val="0"/>
                          <w:marBottom w:val="0"/>
                          <w:divBdr>
                            <w:top w:val="none" w:sz="0" w:space="0" w:color="auto"/>
                            <w:left w:val="none" w:sz="0" w:space="0" w:color="auto"/>
                            <w:bottom w:val="none" w:sz="0" w:space="0" w:color="auto"/>
                            <w:right w:val="none" w:sz="0" w:space="0" w:color="auto"/>
                          </w:divBdr>
                        </w:div>
                        <w:div w:id="279184520">
                          <w:marLeft w:val="0"/>
                          <w:marRight w:val="0"/>
                          <w:marTop w:val="0"/>
                          <w:marBottom w:val="0"/>
                          <w:divBdr>
                            <w:top w:val="none" w:sz="0" w:space="0" w:color="auto"/>
                            <w:left w:val="none" w:sz="0" w:space="0" w:color="auto"/>
                            <w:bottom w:val="none" w:sz="0" w:space="0" w:color="auto"/>
                            <w:right w:val="none" w:sz="0" w:space="0" w:color="auto"/>
                          </w:divBdr>
                        </w:div>
                        <w:div w:id="1833636831">
                          <w:marLeft w:val="0"/>
                          <w:marRight w:val="0"/>
                          <w:marTop w:val="0"/>
                          <w:marBottom w:val="0"/>
                          <w:divBdr>
                            <w:top w:val="none" w:sz="0" w:space="0" w:color="auto"/>
                            <w:left w:val="none" w:sz="0" w:space="0" w:color="auto"/>
                            <w:bottom w:val="none" w:sz="0" w:space="0" w:color="auto"/>
                            <w:right w:val="none" w:sz="0" w:space="0" w:color="auto"/>
                          </w:divBdr>
                        </w:div>
                        <w:div w:id="1420172828">
                          <w:marLeft w:val="0"/>
                          <w:marRight w:val="0"/>
                          <w:marTop w:val="0"/>
                          <w:marBottom w:val="0"/>
                          <w:divBdr>
                            <w:top w:val="none" w:sz="0" w:space="0" w:color="auto"/>
                            <w:left w:val="none" w:sz="0" w:space="0" w:color="auto"/>
                            <w:bottom w:val="none" w:sz="0" w:space="0" w:color="auto"/>
                            <w:right w:val="none" w:sz="0" w:space="0" w:color="auto"/>
                          </w:divBdr>
                        </w:div>
                        <w:div w:id="666251858">
                          <w:marLeft w:val="0"/>
                          <w:marRight w:val="0"/>
                          <w:marTop w:val="0"/>
                          <w:marBottom w:val="0"/>
                          <w:divBdr>
                            <w:top w:val="none" w:sz="0" w:space="0" w:color="auto"/>
                            <w:left w:val="none" w:sz="0" w:space="0" w:color="auto"/>
                            <w:bottom w:val="none" w:sz="0" w:space="0" w:color="auto"/>
                            <w:right w:val="none" w:sz="0" w:space="0" w:color="auto"/>
                          </w:divBdr>
                        </w:div>
                        <w:div w:id="348414396">
                          <w:marLeft w:val="0"/>
                          <w:marRight w:val="0"/>
                          <w:marTop w:val="0"/>
                          <w:marBottom w:val="0"/>
                          <w:divBdr>
                            <w:top w:val="none" w:sz="0" w:space="0" w:color="auto"/>
                            <w:left w:val="none" w:sz="0" w:space="0" w:color="auto"/>
                            <w:bottom w:val="none" w:sz="0" w:space="0" w:color="auto"/>
                            <w:right w:val="none" w:sz="0" w:space="0" w:color="auto"/>
                          </w:divBdr>
                        </w:div>
                        <w:div w:id="189875581">
                          <w:marLeft w:val="0"/>
                          <w:marRight w:val="0"/>
                          <w:marTop w:val="0"/>
                          <w:marBottom w:val="0"/>
                          <w:divBdr>
                            <w:top w:val="none" w:sz="0" w:space="0" w:color="auto"/>
                            <w:left w:val="none" w:sz="0" w:space="0" w:color="auto"/>
                            <w:bottom w:val="none" w:sz="0" w:space="0" w:color="auto"/>
                            <w:right w:val="none" w:sz="0" w:space="0" w:color="auto"/>
                          </w:divBdr>
                        </w:div>
                        <w:div w:id="1946031396">
                          <w:marLeft w:val="0"/>
                          <w:marRight w:val="0"/>
                          <w:marTop w:val="0"/>
                          <w:marBottom w:val="0"/>
                          <w:divBdr>
                            <w:top w:val="none" w:sz="0" w:space="0" w:color="auto"/>
                            <w:left w:val="none" w:sz="0" w:space="0" w:color="auto"/>
                            <w:bottom w:val="none" w:sz="0" w:space="0" w:color="auto"/>
                            <w:right w:val="none" w:sz="0" w:space="0" w:color="auto"/>
                          </w:divBdr>
                        </w:div>
                        <w:div w:id="590234671">
                          <w:marLeft w:val="0"/>
                          <w:marRight w:val="0"/>
                          <w:marTop w:val="0"/>
                          <w:marBottom w:val="0"/>
                          <w:divBdr>
                            <w:top w:val="none" w:sz="0" w:space="0" w:color="auto"/>
                            <w:left w:val="none" w:sz="0" w:space="0" w:color="auto"/>
                            <w:bottom w:val="none" w:sz="0" w:space="0" w:color="auto"/>
                            <w:right w:val="none" w:sz="0" w:space="0" w:color="auto"/>
                          </w:divBdr>
                        </w:div>
                        <w:div w:id="1744570050">
                          <w:marLeft w:val="0"/>
                          <w:marRight w:val="0"/>
                          <w:marTop w:val="0"/>
                          <w:marBottom w:val="0"/>
                          <w:divBdr>
                            <w:top w:val="none" w:sz="0" w:space="0" w:color="auto"/>
                            <w:left w:val="none" w:sz="0" w:space="0" w:color="auto"/>
                            <w:bottom w:val="none" w:sz="0" w:space="0" w:color="auto"/>
                            <w:right w:val="none" w:sz="0" w:space="0" w:color="auto"/>
                          </w:divBdr>
                        </w:div>
                        <w:div w:id="1072118656">
                          <w:marLeft w:val="0"/>
                          <w:marRight w:val="0"/>
                          <w:marTop w:val="0"/>
                          <w:marBottom w:val="0"/>
                          <w:divBdr>
                            <w:top w:val="none" w:sz="0" w:space="0" w:color="auto"/>
                            <w:left w:val="none" w:sz="0" w:space="0" w:color="auto"/>
                            <w:bottom w:val="none" w:sz="0" w:space="0" w:color="auto"/>
                            <w:right w:val="none" w:sz="0" w:space="0" w:color="auto"/>
                          </w:divBdr>
                        </w:div>
                        <w:div w:id="1227453731">
                          <w:marLeft w:val="0"/>
                          <w:marRight w:val="0"/>
                          <w:marTop w:val="0"/>
                          <w:marBottom w:val="0"/>
                          <w:divBdr>
                            <w:top w:val="none" w:sz="0" w:space="0" w:color="auto"/>
                            <w:left w:val="none" w:sz="0" w:space="0" w:color="auto"/>
                            <w:bottom w:val="none" w:sz="0" w:space="0" w:color="auto"/>
                            <w:right w:val="none" w:sz="0" w:space="0" w:color="auto"/>
                          </w:divBdr>
                        </w:div>
                        <w:div w:id="1691755645">
                          <w:marLeft w:val="0"/>
                          <w:marRight w:val="0"/>
                          <w:marTop w:val="0"/>
                          <w:marBottom w:val="0"/>
                          <w:divBdr>
                            <w:top w:val="none" w:sz="0" w:space="0" w:color="auto"/>
                            <w:left w:val="none" w:sz="0" w:space="0" w:color="auto"/>
                            <w:bottom w:val="none" w:sz="0" w:space="0" w:color="auto"/>
                            <w:right w:val="none" w:sz="0" w:space="0" w:color="auto"/>
                          </w:divBdr>
                        </w:div>
                        <w:div w:id="1716082962">
                          <w:marLeft w:val="0"/>
                          <w:marRight w:val="0"/>
                          <w:marTop w:val="0"/>
                          <w:marBottom w:val="0"/>
                          <w:divBdr>
                            <w:top w:val="none" w:sz="0" w:space="0" w:color="auto"/>
                            <w:left w:val="none" w:sz="0" w:space="0" w:color="auto"/>
                            <w:bottom w:val="none" w:sz="0" w:space="0" w:color="auto"/>
                            <w:right w:val="none" w:sz="0" w:space="0" w:color="auto"/>
                          </w:divBdr>
                        </w:div>
                        <w:div w:id="8827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38626">
          <w:marLeft w:val="0"/>
          <w:marRight w:val="0"/>
          <w:marTop w:val="0"/>
          <w:marBottom w:val="0"/>
          <w:divBdr>
            <w:top w:val="none" w:sz="0" w:space="0" w:color="auto"/>
            <w:left w:val="none" w:sz="0" w:space="0" w:color="auto"/>
            <w:bottom w:val="none" w:sz="0" w:space="0" w:color="auto"/>
            <w:right w:val="none" w:sz="0" w:space="0" w:color="auto"/>
          </w:divBdr>
          <w:divsChild>
            <w:div w:id="68625728">
              <w:marLeft w:val="0"/>
              <w:marRight w:val="0"/>
              <w:marTop w:val="0"/>
              <w:marBottom w:val="0"/>
              <w:divBdr>
                <w:top w:val="none" w:sz="0" w:space="0" w:color="auto"/>
                <w:left w:val="none" w:sz="0" w:space="0" w:color="auto"/>
                <w:bottom w:val="none" w:sz="0" w:space="0" w:color="auto"/>
                <w:right w:val="none" w:sz="0" w:space="0" w:color="auto"/>
              </w:divBdr>
              <w:divsChild>
                <w:div w:id="622931455">
                  <w:marLeft w:val="0"/>
                  <w:marRight w:val="0"/>
                  <w:marTop w:val="0"/>
                  <w:marBottom w:val="0"/>
                  <w:divBdr>
                    <w:top w:val="none" w:sz="0" w:space="0" w:color="auto"/>
                    <w:left w:val="none" w:sz="0" w:space="0" w:color="auto"/>
                    <w:bottom w:val="none" w:sz="0" w:space="0" w:color="auto"/>
                    <w:right w:val="none" w:sz="0" w:space="0" w:color="auto"/>
                  </w:divBdr>
                </w:div>
                <w:div w:id="326859531">
                  <w:marLeft w:val="0"/>
                  <w:marRight w:val="0"/>
                  <w:marTop w:val="0"/>
                  <w:marBottom w:val="0"/>
                  <w:divBdr>
                    <w:top w:val="none" w:sz="0" w:space="0" w:color="auto"/>
                    <w:left w:val="none" w:sz="0" w:space="0" w:color="auto"/>
                    <w:bottom w:val="none" w:sz="0" w:space="0" w:color="auto"/>
                    <w:right w:val="none" w:sz="0" w:space="0" w:color="auto"/>
                  </w:divBdr>
                  <w:divsChild>
                    <w:div w:id="832379520">
                      <w:marLeft w:val="0"/>
                      <w:marRight w:val="0"/>
                      <w:marTop w:val="0"/>
                      <w:marBottom w:val="0"/>
                      <w:divBdr>
                        <w:top w:val="none" w:sz="0" w:space="0" w:color="auto"/>
                        <w:left w:val="none" w:sz="0" w:space="0" w:color="auto"/>
                        <w:bottom w:val="none" w:sz="0" w:space="0" w:color="auto"/>
                        <w:right w:val="none" w:sz="0" w:space="0" w:color="auto"/>
                      </w:divBdr>
                    </w:div>
                    <w:div w:id="657996620">
                      <w:marLeft w:val="0"/>
                      <w:marRight w:val="0"/>
                      <w:marTop w:val="0"/>
                      <w:marBottom w:val="0"/>
                      <w:divBdr>
                        <w:top w:val="none" w:sz="0" w:space="0" w:color="auto"/>
                        <w:left w:val="none" w:sz="0" w:space="0" w:color="auto"/>
                        <w:bottom w:val="none" w:sz="0" w:space="0" w:color="auto"/>
                        <w:right w:val="none" w:sz="0" w:space="0" w:color="auto"/>
                      </w:divBdr>
                    </w:div>
                    <w:div w:id="2102295898">
                      <w:marLeft w:val="0"/>
                      <w:marRight w:val="0"/>
                      <w:marTop w:val="0"/>
                      <w:marBottom w:val="0"/>
                      <w:divBdr>
                        <w:top w:val="none" w:sz="0" w:space="0" w:color="auto"/>
                        <w:left w:val="none" w:sz="0" w:space="0" w:color="auto"/>
                        <w:bottom w:val="none" w:sz="0" w:space="0" w:color="auto"/>
                        <w:right w:val="none" w:sz="0" w:space="0" w:color="auto"/>
                      </w:divBdr>
                    </w:div>
                    <w:div w:id="153376790">
                      <w:marLeft w:val="0"/>
                      <w:marRight w:val="0"/>
                      <w:marTop w:val="0"/>
                      <w:marBottom w:val="0"/>
                      <w:divBdr>
                        <w:top w:val="none" w:sz="0" w:space="0" w:color="auto"/>
                        <w:left w:val="none" w:sz="0" w:space="0" w:color="auto"/>
                        <w:bottom w:val="none" w:sz="0" w:space="0" w:color="auto"/>
                        <w:right w:val="none" w:sz="0" w:space="0" w:color="auto"/>
                      </w:divBdr>
                    </w:div>
                    <w:div w:id="1978223832">
                      <w:marLeft w:val="0"/>
                      <w:marRight w:val="0"/>
                      <w:marTop w:val="0"/>
                      <w:marBottom w:val="0"/>
                      <w:divBdr>
                        <w:top w:val="none" w:sz="0" w:space="0" w:color="auto"/>
                        <w:left w:val="none" w:sz="0" w:space="0" w:color="auto"/>
                        <w:bottom w:val="none" w:sz="0" w:space="0" w:color="auto"/>
                        <w:right w:val="none" w:sz="0" w:space="0" w:color="auto"/>
                      </w:divBdr>
                    </w:div>
                    <w:div w:id="107042537">
                      <w:marLeft w:val="0"/>
                      <w:marRight w:val="0"/>
                      <w:marTop w:val="0"/>
                      <w:marBottom w:val="0"/>
                      <w:divBdr>
                        <w:top w:val="none" w:sz="0" w:space="0" w:color="auto"/>
                        <w:left w:val="none" w:sz="0" w:space="0" w:color="auto"/>
                        <w:bottom w:val="none" w:sz="0" w:space="0" w:color="auto"/>
                        <w:right w:val="none" w:sz="0" w:space="0" w:color="auto"/>
                      </w:divBdr>
                    </w:div>
                    <w:div w:id="1208297205">
                      <w:marLeft w:val="0"/>
                      <w:marRight w:val="0"/>
                      <w:marTop w:val="0"/>
                      <w:marBottom w:val="0"/>
                      <w:divBdr>
                        <w:top w:val="none" w:sz="0" w:space="0" w:color="auto"/>
                        <w:left w:val="none" w:sz="0" w:space="0" w:color="auto"/>
                        <w:bottom w:val="none" w:sz="0" w:space="0" w:color="auto"/>
                        <w:right w:val="none" w:sz="0" w:space="0" w:color="auto"/>
                      </w:divBdr>
                    </w:div>
                    <w:div w:id="417020744">
                      <w:marLeft w:val="0"/>
                      <w:marRight w:val="0"/>
                      <w:marTop w:val="0"/>
                      <w:marBottom w:val="0"/>
                      <w:divBdr>
                        <w:top w:val="none" w:sz="0" w:space="0" w:color="auto"/>
                        <w:left w:val="none" w:sz="0" w:space="0" w:color="auto"/>
                        <w:bottom w:val="none" w:sz="0" w:space="0" w:color="auto"/>
                        <w:right w:val="none" w:sz="0" w:space="0" w:color="auto"/>
                      </w:divBdr>
                    </w:div>
                    <w:div w:id="1317609912">
                      <w:marLeft w:val="0"/>
                      <w:marRight w:val="0"/>
                      <w:marTop w:val="0"/>
                      <w:marBottom w:val="0"/>
                      <w:divBdr>
                        <w:top w:val="none" w:sz="0" w:space="0" w:color="auto"/>
                        <w:left w:val="none" w:sz="0" w:space="0" w:color="auto"/>
                        <w:bottom w:val="none" w:sz="0" w:space="0" w:color="auto"/>
                        <w:right w:val="none" w:sz="0" w:space="0" w:color="auto"/>
                      </w:divBdr>
                    </w:div>
                    <w:div w:id="666833868">
                      <w:marLeft w:val="0"/>
                      <w:marRight w:val="0"/>
                      <w:marTop w:val="0"/>
                      <w:marBottom w:val="0"/>
                      <w:divBdr>
                        <w:top w:val="none" w:sz="0" w:space="0" w:color="auto"/>
                        <w:left w:val="none" w:sz="0" w:space="0" w:color="auto"/>
                        <w:bottom w:val="none" w:sz="0" w:space="0" w:color="auto"/>
                        <w:right w:val="none" w:sz="0" w:space="0" w:color="auto"/>
                      </w:divBdr>
                    </w:div>
                    <w:div w:id="2118408478">
                      <w:marLeft w:val="0"/>
                      <w:marRight w:val="0"/>
                      <w:marTop w:val="0"/>
                      <w:marBottom w:val="0"/>
                      <w:divBdr>
                        <w:top w:val="none" w:sz="0" w:space="0" w:color="auto"/>
                        <w:left w:val="none" w:sz="0" w:space="0" w:color="auto"/>
                        <w:bottom w:val="none" w:sz="0" w:space="0" w:color="auto"/>
                        <w:right w:val="none" w:sz="0" w:space="0" w:color="auto"/>
                      </w:divBdr>
                    </w:div>
                    <w:div w:id="1929536118">
                      <w:marLeft w:val="0"/>
                      <w:marRight w:val="0"/>
                      <w:marTop w:val="0"/>
                      <w:marBottom w:val="0"/>
                      <w:divBdr>
                        <w:top w:val="none" w:sz="0" w:space="0" w:color="auto"/>
                        <w:left w:val="none" w:sz="0" w:space="0" w:color="auto"/>
                        <w:bottom w:val="none" w:sz="0" w:space="0" w:color="auto"/>
                        <w:right w:val="none" w:sz="0" w:space="0" w:color="auto"/>
                      </w:divBdr>
                    </w:div>
                    <w:div w:id="574239765">
                      <w:marLeft w:val="0"/>
                      <w:marRight w:val="0"/>
                      <w:marTop w:val="0"/>
                      <w:marBottom w:val="0"/>
                      <w:divBdr>
                        <w:top w:val="none" w:sz="0" w:space="0" w:color="auto"/>
                        <w:left w:val="none" w:sz="0" w:space="0" w:color="auto"/>
                        <w:bottom w:val="none" w:sz="0" w:space="0" w:color="auto"/>
                        <w:right w:val="none" w:sz="0" w:space="0" w:color="auto"/>
                      </w:divBdr>
                      <w:divsChild>
                        <w:div w:id="1662393507">
                          <w:marLeft w:val="0"/>
                          <w:marRight w:val="0"/>
                          <w:marTop w:val="0"/>
                          <w:marBottom w:val="0"/>
                          <w:divBdr>
                            <w:top w:val="none" w:sz="0" w:space="0" w:color="auto"/>
                            <w:left w:val="none" w:sz="0" w:space="0" w:color="auto"/>
                            <w:bottom w:val="none" w:sz="0" w:space="0" w:color="auto"/>
                            <w:right w:val="none" w:sz="0" w:space="0" w:color="auto"/>
                          </w:divBdr>
                        </w:div>
                        <w:div w:id="834221201">
                          <w:marLeft w:val="0"/>
                          <w:marRight w:val="0"/>
                          <w:marTop w:val="0"/>
                          <w:marBottom w:val="0"/>
                          <w:divBdr>
                            <w:top w:val="none" w:sz="0" w:space="0" w:color="auto"/>
                            <w:left w:val="none" w:sz="0" w:space="0" w:color="auto"/>
                            <w:bottom w:val="none" w:sz="0" w:space="0" w:color="auto"/>
                            <w:right w:val="none" w:sz="0" w:space="0" w:color="auto"/>
                          </w:divBdr>
                        </w:div>
                        <w:div w:id="722095853">
                          <w:marLeft w:val="0"/>
                          <w:marRight w:val="0"/>
                          <w:marTop w:val="0"/>
                          <w:marBottom w:val="0"/>
                          <w:divBdr>
                            <w:top w:val="none" w:sz="0" w:space="0" w:color="auto"/>
                            <w:left w:val="none" w:sz="0" w:space="0" w:color="auto"/>
                            <w:bottom w:val="none" w:sz="0" w:space="0" w:color="auto"/>
                            <w:right w:val="none" w:sz="0" w:space="0" w:color="auto"/>
                          </w:divBdr>
                        </w:div>
                        <w:div w:id="75057019">
                          <w:marLeft w:val="0"/>
                          <w:marRight w:val="0"/>
                          <w:marTop w:val="0"/>
                          <w:marBottom w:val="0"/>
                          <w:divBdr>
                            <w:top w:val="none" w:sz="0" w:space="0" w:color="auto"/>
                            <w:left w:val="none" w:sz="0" w:space="0" w:color="auto"/>
                            <w:bottom w:val="none" w:sz="0" w:space="0" w:color="auto"/>
                            <w:right w:val="none" w:sz="0" w:space="0" w:color="auto"/>
                          </w:divBdr>
                        </w:div>
                        <w:div w:id="1596741453">
                          <w:marLeft w:val="0"/>
                          <w:marRight w:val="0"/>
                          <w:marTop w:val="0"/>
                          <w:marBottom w:val="0"/>
                          <w:divBdr>
                            <w:top w:val="none" w:sz="0" w:space="0" w:color="auto"/>
                            <w:left w:val="none" w:sz="0" w:space="0" w:color="auto"/>
                            <w:bottom w:val="none" w:sz="0" w:space="0" w:color="auto"/>
                            <w:right w:val="none" w:sz="0" w:space="0" w:color="auto"/>
                          </w:divBdr>
                        </w:div>
                        <w:div w:id="917591465">
                          <w:marLeft w:val="0"/>
                          <w:marRight w:val="0"/>
                          <w:marTop w:val="0"/>
                          <w:marBottom w:val="0"/>
                          <w:divBdr>
                            <w:top w:val="none" w:sz="0" w:space="0" w:color="auto"/>
                            <w:left w:val="none" w:sz="0" w:space="0" w:color="auto"/>
                            <w:bottom w:val="none" w:sz="0" w:space="0" w:color="auto"/>
                            <w:right w:val="none" w:sz="0" w:space="0" w:color="auto"/>
                          </w:divBdr>
                        </w:div>
                        <w:div w:id="1501459314">
                          <w:marLeft w:val="0"/>
                          <w:marRight w:val="0"/>
                          <w:marTop w:val="0"/>
                          <w:marBottom w:val="0"/>
                          <w:divBdr>
                            <w:top w:val="none" w:sz="0" w:space="0" w:color="auto"/>
                            <w:left w:val="none" w:sz="0" w:space="0" w:color="auto"/>
                            <w:bottom w:val="none" w:sz="0" w:space="0" w:color="auto"/>
                            <w:right w:val="none" w:sz="0" w:space="0" w:color="auto"/>
                          </w:divBdr>
                        </w:div>
                        <w:div w:id="397486162">
                          <w:marLeft w:val="0"/>
                          <w:marRight w:val="0"/>
                          <w:marTop w:val="0"/>
                          <w:marBottom w:val="0"/>
                          <w:divBdr>
                            <w:top w:val="none" w:sz="0" w:space="0" w:color="auto"/>
                            <w:left w:val="none" w:sz="0" w:space="0" w:color="auto"/>
                            <w:bottom w:val="none" w:sz="0" w:space="0" w:color="auto"/>
                            <w:right w:val="none" w:sz="0" w:space="0" w:color="auto"/>
                          </w:divBdr>
                        </w:div>
                        <w:div w:id="1776824842">
                          <w:marLeft w:val="0"/>
                          <w:marRight w:val="0"/>
                          <w:marTop w:val="0"/>
                          <w:marBottom w:val="0"/>
                          <w:divBdr>
                            <w:top w:val="none" w:sz="0" w:space="0" w:color="auto"/>
                            <w:left w:val="none" w:sz="0" w:space="0" w:color="auto"/>
                            <w:bottom w:val="none" w:sz="0" w:space="0" w:color="auto"/>
                            <w:right w:val="none" w:sz="0" w:space="0" w:color="auto"/>
                          </w:divBdr>
                        </w:div>
                        <w:div w:id="929586993">
                          <w:marLeft w:val="0"/>
                          <w:marRight w:val="0"/>
                          <w:marTop w:val="0"/>
                          <w:marBottom w:val="0"/>
                          <w:divBdr>
                            <w:top w:val="none" w:sz="0" w:space="0" w:color="auto"/>
                            <w:left w:val="none" w:sz="0" w:space="0" w:color="auto"/>
                            <w:bottom w:val="none" w:sz="0" w:space="0" w:color="auto"/>
                            <w:right w:val="none" w:sz="0" w:space="0" w:color="auto"/>
                          </w:divBdr>
                        </w:div>
                        <w:div w:id="206340028">
                          <w:marLeft w:val="0"/>
                          <w:marRight w:val="0"/>
                          <w:marTop w:val="0"/>
                          <w:marBottom w:val="0"/>
                          <w:divBdr>
                            <w:top w:val="none" w:sz="0" w:space="0" w:color="auto"/>
                            <w:left w:val="none" w:sz="0" w:space="0" w:color="auto"/>
                            <w:bottom w:val="none" w:sz="0" w:space="0" w:color="auto"/>
                            <w:right w:val="none" w:sz="0" w:space="0" w:color="auto"/>
                          </w:divBdr>
                        </w:div>
                        <w:div w:id="1198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2373">
          <w:marLeft w:val="0"/>
          <w:marRight w:val="0"/>
          <w:marTop w:val="0"/>
          <w:marBottom w:val="0"/>
          <w:divBdr>
            <w:top w:val="none" w:sz="0" w:space="0" w:color="auto"/>
            <w:left w:val="none" w:sz="0" w:space="0" w:color="auto"/>
            <w:bottom w:val="none" w:sz="0" w:space="0" w:color="auto"/>
            <w:right w:val="none" w:sz="0" w:space="0" w:color="auto"/>
          </w:divBdr>
          <w:divsChild>
            <w:div w:id="1541627937">
              <w:marLeft w:val="0"/>
              <w:marRight w:val="0"/>
              <w:marTop w:val="0"/>
              <w:marBottom w:val="0"/>
              <w:divBdr>
                <w:top w:val="none" w:sz="0" w:space="0" w:color="auto"/>
                <w:left w:val="none" w:sz="0" w:space="0" w:color="auto"/>
                <w:bottom w:val="none" w:sz="0" w:space="0" w:color="auto"/>
                <w:right w:val="none" w:sz="0" w:space="0" w:color="auto"/>
              </w:divBdr>
              <w:divsChild>
                <w:div w:id="913465574">
                  <w:marLeft w:val="0"/>
                  <w:marRight w:val="0"/>
                  <w:marTop w:val="0"/>
                  <w:marBottom w:val="0"/>
                  <w:divBdr>
                    <w:top w:val="none" w:sz="0" w:space="0" w:color="auto"/>
                    <w:left w:val="none" w:sz="0" w:space="0" w:color="auto"/>
                    <w:bottom w:val="none" w:sz="0" w:space="0" w:color="auto"/>
                    <w:right w:val="none" w:sz="0" w:space="0" w:color="auto"/>
                  </w:divBdr>
                </w:div>
                <w:div w:id="255477577">
                  <w:marLeft w:val="0"/>
                  <w:marRight w:val="0"/>
                  <w:marTop w:val="0"/>
                  <w:marBottom w:val="0"/>
                  <w:divBdr>
                    <w:top w:val="none" w:sz="0" w:space="0" w:color="auto"/>
                    <w:left w:val="none" w:sz="0" w:space="0" w:color="auto"/>
                    <w:bottom w:val="none" w:sz="0" w:space="0" w:color="auto"/>
                    <w:right w:val="none" w:sz="0" w:space="0" w:color="auto"/>
                  </w:divBdr>
                  <w:divsChild>
                    <w:div w:id="98068547">
                      <w:marLeft w:val="0"/>
                      <w:marRight w:val="0"/>
                      <w:marTop w:val="0"/>
                      <w:marBottom w:val="0"/>
                      <w:divBdr>
                        <w:top w:val="none" w:sz="0" w:space="0" w:color="auto"/>
                        <w:left w:val="none" w:sz="0" w:space="0" w:color="auto"/>
                        <w:bottom w:val="none" w:sz="0" w:space="0" w:color="auto"/>
                        <w:right w:val="none" w:sz="0" w:space="0" w:color="auto"/>
                      </w:divBdr>
                    </w:div>
                    <w:div w:id="2075152387">
                      <w:marLeft w:val="0"/>
                      <w:marRight w:val="0"/>
                      <w:marTop w:val="0"/>
                      <w:marBottom w:val="0"/>
                      <w:divBdr>
                        <w:top w:val="none" w:sz="0" w:space="0" w:color="auto"/>
                        <w:left w:val="none" w:sz="0" w:space="0" w:color="auto"/>
                        <w:bottom w:val="none" w:sz="0" w:space="0" w:color="auto"/>
                        <w:right w:val="none" w:sz="0" w:space="0" w:color="auto"/>
                      </w:divBdr>
                    </w:div>
                    <w:div w:id="592056562">
                      <w:marLeft w:val="0"/>
                      <w:marRight w:val="0"/>
                      <w:marTop w:val="0"/>
                      <w:marBottom w:val="0"/>
                      <w:divBdr>
                        <w:top w:val="none" w:sz="0" w:space="0" w:color="auto"/>
                        <w:left w:val="none" w:sz="0" w:space="0" w:color="auto"/>
                        <w:bottom w:val="none" w:sz="0" w:space="0" w:color="auto"/>
                        <w:right w:val="none" w:sz="0" w:space="0" w:color="auto"/>
                      </w:divBdr>
                    </w:div>
                    <w:div w:id="756291549">
                      <w:marLeft w:val="0"/>
                      <w:marRight w:val="0"/>
                      <w:marTop w:val="0"/>
                      <w:marBottom w:val="0"/>
                      <w:divBdr>
                        <w:top w:val="none" w:sz="0" w:space="0" w:color="auto"/>
                        <w:left w:val="none" w:sz="0" w:space="0" w:color="auto"/>
                        <w:bottom w:val="none" w:sz="0" w:space="0" w:color="auto"/>
                        <w:right w:val="none" w:sz="0" w:space="0" w:color="auto"/>
                      </w:divBdr>
                    </w:div>
                    <w:div w:id="2085954416">
                      <w:marLeft w:val="0"/>
                      <w:marRight w:val="0"/>
                      <w:marTop w:val="0"/>
                      <w:marBottom w:val="0"/>
                      <w:divBdr>
                        <w:top w:val="none" w:sz="0" w:space="0" w:color="auto"/>
                        <w:left w:val="none" w:sz="0" w:space="0" w:color="auto"/>
                        <w:bottom w:val="none" w:sz="0" w:space="0" w:color="auto"/>
                        <w:right w:val="none" w:sz="0" w:space="0" w:color="auto"/>
                      </w:divBdr>
                    </w:div>
                    <w:div w:id="124812575">
                      <w:marLeft w:val="0"/>
                      <w:marRight w:val="0"/>
                      <w:marTop w:val="0"/>
                      <w:marBottom w:val="0"/>
                      <w:divBdr>
                        <w:top w:val="none" w:sz="0" w:space="0" w:color="auto"/>
                        <w:left w:val="none" w:sz="0" w:space="0" w:color="auto"/>
                        <w:bottom w:val="none" w:sz="0" w:space="0" w:color="auto"/>
                        <w:right w:val="none" w:sz="0" w:space="0" w:color="auto"/>
                      </w:divBdr>
                    </w:div>
                    <w:div w:id="762994756">
                      <w:marLeft w:val="0"/>
                      <w:marRight w:val="0"/>
                      <w:marTop w:val="0"/>
                      <w:marBottom w:val="0"/>
                      <w:divBdr>
                        <w:top w:val="none" w:sz="0" w:space="0" w:color="auto"/>
                        <w:left w:val="none" w:sz="0" w:space="0" w:color="auto"/>
                        <w:bottom w:val="none" w:sz="0" w:space="0" w:color="auto"/>
                        <w:right w:val="none" w:sz="0" w:space="0" w:color="auto"/>
                      </w:divBdr>
                    </w:div>
                    <w:div w:id="629288089">
                      <w:marLeft w:val="0"/>
                      <w:marRight w:val="0"/>
                      <w:marTop w:val="0"/>
                      <w:marBottom w:val="0"/>
                      <w:divBdr>
                        <w:top w:val="none" w:sz="0" w:space="0" w:color="auto"/>
                        <w:left w:val="none" w:sz="0" w:space="0" w:color="auto"/>
                        <w:bottom w:val="none" w:sz="0" w:space="0" w:color="auto"/>
                        <w:right w:val="none" w:sz="0" w:space="0" w:color="auto"/>
                      </w:divBdr>
                    </w:div>
                    <w:div w:id="2016221260">
                      <w:marLeft w:val="0"/>
                      <w:marRight w:val="0"/>
                      <w:marTop w:val="0"/>
                      <w:marBottom w:val="0"/>
                      <w:divBdr>
                        <w:top w:val="none" w:sz="0" w:space="0" w:color="auto"/>
                        <w:left w:val="none" w:sz="0" w:space="0" w:color="auto"/>
                        <w:bottom w:val="none" w:sz="0" w:space="0" w:color="auto"/>
                        <w:right w:val="none" w:sz="0" w:space="0" w:color="auto"/>
                      </w:divBdr>
                    </w:div>
                    <w:div w:id="715542097">
                      <w:marLeft w:val="0"/>
                      <w:marRight w:val="0"/>
                      <w:marTop w:val="0"/>
                      <w:marBottom w:val="0"/>
                      <w:divBdr>
                        <w:top w:val="none" w:sz="0" w:space="0" w:color="auto"/>
                        <w:left w:val="none" w:sz="0" w:space="0" w:color="auto"/>
                        <w:bottom w:val="none" w:sz="0" w:space="0" w:color="auto"/>
                        <w:right w:val="none" w:sz="0" w:space="0" w:color="auto"/>
                      </w:divBdr>
                    </w:div>
                    <w:div w:id="688029274">
                      <w:marLeft w:val="0"/>
                      <w:marRight w:val="0"/>
                      <w:marTop w:val="0"/>
                      <w:marBottom w:val="0"/>
                      <w:divBdr>
                        <w:top w:val="none" w:sz="0" w:space="0" w:color="auto"/>
                        <w:left w:val="none" w:sz="0" w:space="0" w:color="auto"/>
                        <w:bottom w:val="none" w:sz="0" w:space="0" w:color="auto"/>
                        <w:right w:val="none" w:sz="0" w:space="0" w:color="auto"/>
                      </w:divBdr>
                    </w:div>
                    <w:div w:id="1927380287">
                      <w:marLeft w:val="0"/>
                      <w:marRight w:val="0"/>
                      <w:marTop w:val="0"/>
                      <w:marBottom w:val="0"/>
                      <w:divBdr>
                        <w:top w:val="none" w:sz="0" w:space="0" w:color="auto"/>
                        <w:left w:val="none" w:sz="0" w:space="0" w:color="auto"/>
                        <w:bottom w:val="none" w:sz="0" w:space="0" w:color="auto"/>
                        <w:right w:val="none" w:sz="0" w:space="0" w:color="auto"/>
                      </w:divBdr>
                    </w:div>
                    <w:div w:id="347564450">
                      <w:marLeft w:val="0"/>
                      <w:marRight w:val="0"/>
                      <w:marTop w:val="0"/>
                      <w:marBottom w:val="0"/>
                      <w:divBdr>
                        <w:top w:val="none" w:sz="0" w:space="0" w:color="auto"/>
                        <w:left w:val="none" w:sz="0" w:space="0" w:color="auto"/>
                        <w:bottom w:val="none" w:sz="0" w:space="0" w:color="auto"/>
                        <w:right w:val="none" w:sz="0" w:space="0" w:color="auto"/>
                      </w:divBdr>
                    </w:div>
                    <w:div w:id="346448120">
                      <w:marLeft w:val="0"/>
                      <w:marRight w:val="0"/>
                      <w:marTop w:val="0"/>
                      <w:marBottom w:val="0"/>
                      <w:divBdr>
                        <w:top w:val="none" w:sz="0" w:space="0" w:color="auto"/>
                        <w:left w:val="none" w:sz="0" w:space="0" w:color="auto"/>
                        <w:bottom w:val="none" w:sz="0" w:space="0" w:color="auto"/>
                        <w:right w:val="none" w:sz="0" w:space="0" w:color="auto"/>
                      </w:divBdr>
                      <w:divsChild>
                        <w:div w:id="139614092">
                          <w:marLeft w:val="0"/>
                          <w:marRight w:val="0"/>
                          <w:marTop w:val="0"/>
                          <w:marBottom w:val="0"/>
                          <w:divBdr>
                            <w:top w:val="none" w:sz="0" w:space="0" w:color="auto"/>
                            <w:left w:val="none" w:sz="0" w:space="0" w:color="auto"/>
                            <w:bottom w:val="none" w:sz="0" w:space="0" w:color="auto"/>
                            <w:right w:val="none" w:sz="0" w:space="0" w:color="auto"/>
                          </w:divBdr>
                        </w:div>
                        <w:div w:id="1122918420">
                          <w:marLeft w:val="0"/>
                          <w:marRight w:val="0"/>
                          <w:marTop w:val="0"/>
                          <w:marBottom w:val="0"/>
                          <w:divBdr>
                            <w:top w:val="none" w:sz="0" w:space="0" w:color="auto"/>
                            <w:left w:val="none" w:sz="0" w:space="0" w:color="auto"/>
                            <w:bottom w:val="none" w:sz="0" w:space="0" w:color="auto"/>
                            <w:right w:val="none" w:sz="0" w:space="0" w:color="auto"/>
                          </w:divBdr>
                        </w:div>
                        <w:div w:id="1895267149">
                          <w:marLeft w:val="0"/>
                          <w:marRight w:val="0"/>
                          <w:marTop w:val="0"/>
                          <w:marBottom w:val="0"/>
                          <w:divBdr>
                            <w:top w:val="none" w:sz="0" w:space="0" w:color="auto"/>
                            <w:left w:val="none" w:sz="0" w:space="0" w:color="auto"/>
                            <w:bottom w:val="none" w:sz="0" w:space="0" w:color="auto"/>
                            <w:right w:val="none" w:sz="0" w:space="0" w:color="auto"/>
                          </w:divBdr>
                        </w:div>
                        <w:div w:id="1421022501">
                          <w:marLeft w:val="0"/>
                          <w:marRight w:val="0"/>
                          <w:marTop w:val="0"/>
                          <w:marBottom w:val="0"/>
                          <w:divBdr>
                            <w:top w:val="none" w:sz="0" w:space="0" w:color="auto"/>
                            <w:left w:val="none" w:sz="0" w:space="0" w:color="auto"/>
                            <w:bottom w:val="none" w:sz="0" w:space="0" w:color="auto"/>
                            <w:right w:val="none" w:sz="0" w:space="0" w:color="auto"/>
                          </w:divBdr>
                        </w:div>
                        <w:div w:id="837962626">
                          <w:marLeft w:val="0"/>
                          <w:marRight w:val="0"/>
                          <w:marTop w:val="0"/>
                          <w:marBottom w:val="0"/>
                          <w:divBdr>
                            <w:top w:val="none" w:sz="0" w:space="0" w:color="auto"/>
                            <w:left w:val="none" w:sz="0" w:space="0" w:color="auto"/>
                            <w:bottom w:val="none" w:sz="0" w:space="0" w:color="auto"/>
                            <w:right w:val="none" w:sz="0" w:space="0" w:color="auto"/>
                          </w:divBdr>
                        </w:div>
                        <w:div w:id="1372002312">
                          <w:marLeft w:val="0"/>
                          <w:marRight w:val="0"/>
                          <w:marTop w:val="0"/>
                          <w:marBottom w:val="0"/>
                          <w:divBdr>
                            <w:top w:val="none" w:sz="0" w:space="0" w:color="auto"/>
                            <w:left w:val="none" w:sz="0" w:space="0" w:color="auto"/>
                            <w:bottom w:val="none" w:sz="0" w:space="0" w:color="auto"/>
                            <w:right w:val="none" w:sz="0" w:space="0" w:color="auto"/>
                          </w:divBdr>
                        </w:div>
                        <w:div w:id="1735348568">
                          <w:marLeft w:val="0"/>
                          <w:marRight w:val="0"/>
                          <w:marTop w:val="0"/>
                          <w:marBottom w:val="0"/>
                          <w:divBdr>
                            <w:top w:val="none" w:sz="0" w:space="0" w:color="auto"/>
                            <w:left w:val="none" w:sz="0" w:space="0" w:color="auto"/>
                            <w:bottom w:val="none" w:sz="0" w:space="0" w:color="auto"/>
                            <w:right w:val="none" w:sz="0" w:space="0" w:color="auto"/>
                          </w:divBdr>
                        </w:div>
                        <w:div w:id="1147085149">
                          <w:marLeft w:val="0"/>
                          <w:marRight w:val="0"/>
                          <w:marTop w:val="0"/>
                          <w:marBottom w:val="0"/>
                          <w:divBdr>
                            <w:top w:val="none" w:sz="0" w:space="0" w:color="auto"/>
                            <w:left w:val="none" w:sz="0" w:space="0" w:color="auto"/>
                            <w:bottom w:val="none" w:sz="0" w:space="0" w:color="auto"/>
                            <w:right w:val="none" w:sz="0" w:space="0" w:color="auto"/>
                          </w:divBdr>
                        </w:div>
                        <w:div w:id="1899125263">
                          <w:marLeft w:val="0"/>
                          <w:marRight w:val="0"/>
                          <w:marTop w:val="0"/>
                          <w:marBottom w:val="0"/>
                          <w:divBdr>
                            <w:top w:val="none" w:sz="0" w:space="0" w:color="auto"/>
                            <w:left w:val="none" w:sz="0" w:space="0" w:color="auto"/>
                            <w:bottom w:val="none" w:sz="0" w:space="0" w:color="auto"/>
                            <w:right w:val="none" w:sz="0" w:space="0" w:color="auto"/>
                          </w:divBdr>
                        </w:div>
                        <w:div w:id="386151706">
                          <w:marLeft w:val="0"/>
                          <w:marRight w:val="0"/>
                          <w:marTop w:val="0"/>
                          <w:marBottom w:val="0"/>
                          <w:divBdr>
                            <w:top w:val="none" w:sz="0" w:space="0" w:color="auto"/>
                            <w:left w:val="none" w:sz="0" w:space="0" w:color="auto"/>
                            <w:bottom w:val="none" w:sz="0" w:space="0" w:color="auto"/>
                            <w:right w:val="none" w:sz="0" w:space="0" w:color="auto"/>
                          </w:divBdr>
                        </w:div>
                        <w:div w:id="1286691646">
                          <w:marLeft w:val="0"/>
                          <w:marRight w:val="0"/>
                          <w:marTop w:val="0"/>
                          <w:marBottom w:val="0"/>
                          <w:divBdr>
                            <w:top w:val="none" w:sz="0" w:space="0" w:color="auto"/>
                            <w:left w:val="none" w:sz="0" w:space="0" w:color="auto"/>
                            <w:bottom w:val="none" w:sz="0" w:space="0" w:color="auto"/>
                            <w:right w:val="none" w:sz="0" w:space="0" w:color="auto"/>
                          </w:divBdr>
                        </w:div>
                        <w:div w:id="1997876707">
                          <w:marLeft w:val="0"/>
                          <w:marRight w:val="0"/>
                          <w:marTop w:val="0"/>
                          <w:marBottom w:val="0"/>
                          <w:divBdr>
                            <w:top w:val="none" w:sz="0" w:space="0" w:color="auto"/>
                            <w:left w:val="none" w:sz="0" w:space="0" w:color="auto"/>
                            <w:bottom w:val="none" w:sz="0" w:space="0" w:color="auto"/>
                            <w:right w:val="none" w:sz="0" w:space="0" w:color="auto"/>
                          </w:divBdr>
                        </w:div>
                        <w:div w:id="17097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2476">
          <w:marLeft w:val="0"/>
          <w:marRight w:val="0"/>
          <w:marTop w:val="0"/>
          <w:marBottom w:val="0"/>
          <w:divBdr>
            <w:top w:val="none" w:sz="0" w:space="0" w:color="auto"/>
            <w:left w:val="none" w:sz="0" w:space="0" w:color="auto"/>
            <w:bottom w:val="none" w:sz="0" w:space="0" w:color="auto"/>
            <w:right w:val="none" w:sz="0" w:space="0" w:color="auto"/>
          </w:divBdr>
          <w:divsChild>
            <w:div w:id="404882929">
              <w:marLeft w:val="0"/>
              <w:marRight w:val="0"/>
              <w:marTop w:val="0"/>
              <w:marBottom w:val="0"/>
              <w:divBdr>
                <w:top w:val="none" w:sz="0" w:space="0" w:color="auto"/>
                <w:left w:val="none" w:sz="0" w:space="0" w:color="auto"/>
                <w:bottom w:val="none" w:sz="0" w:space="0" w:color="auto"/>
                <w:right w:val="none" w:sz="0" w:space="0" w:color="auto"/>
              </w:divBdr>
              <w:divsChild>
                <w:div w:id="1331643610">
                  <w:marLeft w:val="0"/>
                  <w:marRight w:val="0"/>
                  <w:marTop w:val="0"/>
                  <w:marBottom w:val="0"/>
                  <w:divBdr>
                    <w:top w:val="none" w:sz="0" w:space="0" w:color="auto"/>
                    <w:left w:val="none" w:sz="0" w:space="0" w:color="auto"/>
                    <w:bottom w:val="none" w:sz="0" w:space="0" w:color="auto"/>
                    <w:right w:val="none" w:sz="0" w:space="0" w:color="auto"/>
                  </w:divBdr>
                </w:div>
                <w:div w:id="592468555">
                  <w:marLeft w:val="0"/>
                  <w:marRight w:val="0"/>
                  <w:marTop w:val="0"/>
                  <w:marBottom w:val="0"/>
                  <w:divBdr>
                    <w:top w:val="none" w:sz="0" w:space="0" w:color="auto"/>
                    <w:left w:val="none" w:sz="0" w:space="0" w:color="auto"/>
                    <w:bottom w:val="none" w:sz="0" w:space="0" w:color="auto"/>
                    <w:right w:val="none" w:sz="0" w:space="0" w:color="auto"/>
                  </w:divBdr>
                  <w:divsChild>
                    <w:div w:id="86777514">
                      <w:marLeft w:val="0"/>
                      <w:marRight w:val="0"/>
                      <w:marTop w:val="0"/>
                      <w:marBottom w:val="0"/>
                      <w:divBdr>
                        <w:top w:val="none" w:sz="0" w:space="0" w:color="auto"/>
                        <w:left w:val="none" w:sz="0" w:space="0" w:color="auto"/>
                        <w:bottom w:val="none" w:sz="0" w:space="0" w:color="auto"/>
                        <w:right w:val="none" w:sz="0" w:space="0" w:color="auto"/>
                      </w:divBdr>
                    </w:div>
                    <w:div w:id="1935434646">
                      <w:marLeft w:val="0"/>
                      <w:marRight w:val="0"/>
                      <w:marTop w:val="0"/>
                      <w:marBottom w:val="0"/>
                      <w:divBdr>
                        <w:top w:val="none" w:sz="0" w:space="0" w:color="auto"/>
                        <w:left w:val="none" w:sz="0" w:space="0" w:color="auto"/>
                        <w:bottom w:val="none" w:sz="0" w:space="0" w:color="auto"/>
                        <w:right w:val="none" w:sz="0" w:space="0" w:color="auto"/>
                      </w:divBdr>
                    </w:div>
                    <w:div w:id="410811480">
                      <w:marLeft w:val="0"/>
                      <w:marRight w:val="0"/>
                      <w:marTop w:val="0"/>
                      <w:marBottom w:val="0"/>
                      <w:divBdr>
                        <w:top w:val="none" w:sz="0" w:space="0" w:color="auto"/>
                        <w:left w:val="none" w:sz="0" w:space="0" w:color="auto"/>
                        <w:bottom w:val="none" w:sz="0" w:space="0" w:color="auto"/>
                        <w:right w:val="none" w:sz="0" w:space="0" w:color="auto"/>
                      </w:divBdr>
                    </w:div>
                    <w:div w:id="1996761007">
                      <w:marLeft w:val="0"/>
                      <w:marRight w:val="0"/>
                      <w:marTop w:val="0"/>
                      <w:marBottom w:val="0"/>
                      <w:divBdr>
                        <w:top w:val="none" w:sz="0" w:space="0" w:color="auto"/>
                        <w:left w:val="none" w:sz="0" w:space="0" w:color="auto"/>
                        <w:bottom w:val="none" w:sz="0" w:space="0" w:color="auto"/>
                        <w:right w:val="none" w:sz="0" w:space="0" w:color="auto"/>
                      </w:divBdr>
                    </w:div>
                    <w:div w:id="1953170790">
                      <w:marLeft w:val="0"/>
                      <w:marRight w:val="0"/>
                      <w:marTop w:val="0"/>
                      <w:marBottom w:val="0"/>
                      <w:divBdr>
                        <w:top w:val="none" w:sz="0" w:space="0" w:color="auto"/>
                        <w:left w:val="none" w:sz="0" w:space="0" w:color="auto"/>
                        <w:bottom w:val="none" w:sz="0" w:space="0" w:color="auto"/>
                        <w:right w:val="none" w:sz="0" w:space="0" w:color="auto"/>
                      </w:divBdr>
                    </w:div>
                    <w:div w:id="876505276">
                      <w:marLeft w:val="0"/>
                      <w:marRight w:val="0"/>
                      <w:marTop w:val="0"/>
                      <w:marBottom w:val="0"/>
                      <w:divBdr>
                        <w:top w:val="none" w:sz="0" w:space="0" w:color="auto"/>
                        <w:left w:val="none" w:sz="0" w:space="0" w:color="auto"/>
                        <w:bottom w:val="none" w:sz="0" w:space="0" w:color="auto"/>
                        <w:right w:val="none" w:sz="0" w:space="0" w:color="auto"/>
                      </w:divBdr>
                    </w:div>
                    <w:div w:id="679548977">
                      <w:marLeft w:val="0"/>
                      <w:marRight w:val="0"/>
                      <w:marTop w:val="0"/>
                      <w:marBottom w:val="0"/>
                      <w:divBdr>
                        <w:top w:val="none" w:sz="0" w:space="0" w:color="auto"/>
                        <w:left w:val="none" w:sz="0" w:space="0" w:color="auto"/>
                        <w:bottom w:val="none" w:sz="0" w:space="0" w:color="auto"/>
                        <w:right w:val="none" w:sz="0" w:space="0" w:color="auto"/>
                      </w:divBdr>
                    </w:div>
                    <w:div w:id="397677539">
                      <w:marLeft w:val="0"/>
                      <w:marRight w:val="0"/>
                      <w:marTop w:val="0"/>
                      <w:marBottom w:val="0"/>
                      <w:divBdr>
                        <w:top w:val="none" w:sz="0" w:space="0" w:color="auto"/>
                        <w:left w:val="none" w:sz="0" w:space="0" w:color="auto"/>
                        <w:bottom w:val="none" w:sz="0" w:space="0" w:color="auto"/>
                        <w:right w:val="none" w:sz="0" w:space="0" w:color="auto"/>
                      </w:divBdr>
                    </w:div>
                    <w:div w:id="1807699806">
                      <w:marLeft w:val="0"/>
                      <w:marRight w:val="0"/>
                      <w:marTop w:val="0"/>
                      <w:marBottom w:val="0"/>
                      <w:divBdr>
                        <w:top w:val="none" w:sz="0" w:space="0" w:color="auto"/>
                        <w:left w:val="none" w:sz="0" w:space="0" w:color="auto"/>
                        <w:bottom w:val="none" w:sz="0" w:space="0" w:color="auto"/>
                        <w:right w:val="none" w:sz="0" w:space="0" w:color="auto"/>
                      </w:divBdr>
                    </w:div>
                    <w:div w:id="1476677821">
                      <w:marLeft w:val="0"/>
                      <w:marRight w:val="0"/>
                      <w:marTop w:val="0"/>
                      <w:marBottom w:val="0"/>
                      <w:divBdr>
                        <w:top w:val="none" w:sz="0" w:space="0" w:color="auto"/>
                        <w:left w:val="none" w:sz="0" w:space="0" w:color="auto"/>
                        <w:bottom w:val="none" w:sz="0" w:space="0" w:color="auto"/>
                        <w:right w:val="none" w:sz="0" w:space="0" w:color="auto"/>
                      </w:divBdr>
                    </w:div>
                    <w:div w:id="194581093">
                      <w:marLeft w:val="0"/>
                      <w:marRight w:val="0"/>
                      <w:marTop w:val="0"/>
                      <w:marBottom w:val="0"/>
                      <w:divBdr>
                        <w:top w:val="none" w:sz="0" w:space="0" w:color="auto"/>
                        <w:left w:val="none" w:sz="0" w:space="0" w:color="auto"/>
                        <w:bottom w:val="none" w:sz="0" w:space="0" w:color="auto"/>
                        <w:right w:val="none" w:sz="0" w:space="0" w:color="auto"/>
                      </w:divBdr>
                    </w:div>
                    <w:div w:id="1181313253">
                      <w:marLeft w:val="0"/>
                      <w:marRight w:val="0"/>
                      <w:marTop w:val="0"/>
                      <w:marBottom w:val="0"/>
                      <w:divBdr>
                        <w:top w:val="none" w:sz="0" w:space="0" w:color="auto"/>
                        <w:left w:val="none" w:sz="0" w:space="0" w:color="auto"/>
                        <w:bottom w:val="none" w:sz="0" w:space="0" w:color="auto"/>
                        <w:right w:val="none" w:sz="0" w:space="0" w:color="auto"/>
                      </w:divBdr>
                    </w:div>
                    <w:div w:id="922255278">
                      <w:marLeft w:val="0"/>
                      <w:marRight w:val="0"/>
                      <w:marTop w:val="0"/>
                      <w:marBottom w:val="0"/>
                      <w:divBdr>
                        <w:top w:val="none" w:sz="0" w:space="0" w:color="auto"/>
                        <w:left w:val="none" w:sz="0" w:space="0" w:color="auto"/>
                        <w:bottom w:val="none" w:sz="0" w:space="0" w:color="auto"/>
                        <w:right w:val="none" w:sz="0" w:space="0" w:color="auto"/>
                      </w:divBdr>
                    </w:div>
                    <w:div w:id="1900170090">
                      <w:marLeft w:val="0"/>
                      <w:marRight w:val="0"/>
                      <w:marTop w:val="0"/>
                      <w:marBottom w:val="0"/>
                      <w:divBdr>
                        <w:top w:val="none" w:sz="0" w:space="0" w:color="auto"/>
                        <w:left w:val="none" w:sz="0" w:space="0" w:color="auto"/>
                        <w:bottom w:val="none" w:sz="0" w:space="0" w:color="auto"/>
                        <w:right w:val="none" w:sz="0" w:space="0" w:color="auto"/>
                      </w:divBdr>
                    </w:div>
                    <w:div w:id="1101995517">
                      <w:marLeft w:val="0"/>
                      <w:marRight w:val="0"/>
                      <w:marTop w:val="0"/>
                      <w:marBottom w:val="0"/>
                      <w:divBdr>
                        <w:top w:val="none" w:sz="0" w:space="0" w:color="auto"/>
                        <w:left w:val="none" w:sz="0" w:space="0" w:color="auto"/>
                        <w:bottom w:val="none" w:sz="0" w:space="0" w:color="auto"/>
                        <w:right w:val="none" w:sz="0" w:space="0" w:color="auto"/>
                      </w:divBdr>
                    </w:div>
                    <w:div w:id="305671319">
                      <w:marLeft w:val="0"/>
                      <w:marRight w:val="0"/>
                      <w:marTop w:val="0"/>
                      <w:marBottom w:val="0"/>
                      <w:divBdr>
                        <w:top w:val="none" w:sz="0" w:space="0" w:color="auto"/>
                        <w:left w:val="none" w:sz="0" w:space="0" w:color="auto"/>
                        <w:bottom w:val="none" w:sz="0" w:space="0" w:color="auto"/>
                        <w:right w:val="none" w:sz="0" w:space="0" w:color="auto"/>
                      </w:divBdr>
                    </w:div>
                    <w:div w:id="580484758">
                      <w:marLeft w:val="0"/>
                      <w:marRight w:val="0"/>
                      <w:marTop w:val="0"/>
                      <w:marBottom w:val="0"/>
                      <w:divBdr>
                        <w:top w:val="none" w:sz="0" w:space="0" w:color="auto"/>
                        <w:left w:val="none" w:sz="0" w:space="0" w:color="auto"/>
                        <w:bottom w:val="none" w:sz="0" w:space="0" w:color="auto"/>
                        <w:right w:val="none" w:sz="0" w:space="0" w:color="auto"/>
                      </w:divBdr>
                    </w:div>
                    <w:div w:id="1638531424">
                      <w:marLeft w:val="0"/>
                      <w:marRight w:val="0"/>
                      <w:marTop w:val="0"/>
                      <w:marBottom w:val="0"/>
                      <w:divBdr>
                        <w:top w:val="none" w:sz="0" w:space="0" w:color="auto"/>
                        <w:left w:val="none" w:sz="0" w:space="0" w:color="auto"/>
                        <w:bottom w:val="none" w:sz="0" w:space="0" w:color="auto"/>
                        <w:right w:val="none" w:sz="0" w:space="0" w:color="auto"/>
                      </w:divBdr>
                    </w:div>
                    <w:div w:id="938870337">
                      <w:marLeft w:val="0"/>
                      <w:marRight w:val="0"/>
                      <w:marTop w:val="0"/>
                      <w:marBottom w:val="0"/>
                      <w:divBdr>
                        <w:top w:val="none" w:sz="0" w:space="0" w:color="auto"/>
                        <w:left w:val="none" w:sz="0" w:space="0" w:color="auto"/>
                        <w:bottom w:val="none" w:sz="0" w:space="0" w:color="auto"/>
                        <w:right w:val="none" w:sz="0" w:space="0" w:color="auto"/>
                      </w:divBdr>
                    </w:div>
                    <w:div w:id="1953242477">
                      <w:marLeft w:val="0"/>
                      <w:marRight w:val="0"/>
                      <w:marTop w:val="0"/>
                      <w:marBottom w:val="0"/>
                      <w:divBdr>
                        <w:top w:val="none" w:sz="0" w:space="0" w:color="auto"/>
                        <w:left w:val="none" w:sz="0" w:space="0" w:color="auto"/>
                        <w:bottom w:val="none" w:sz="0" w:space="0" w:color="auto"/>
                        <w:right w:val="none" w:sz="0" w:space="0" w:color="auto"/>
                      </w:divBdr>
                    </w:div>
                    <w:div w:id="1970160345">
                      <w:marLeft w:val="0"/>
                      <w:marRight w:val="0"/>
                      <w:marTop w:val="0"/>
                      <w:marBottom w:val="0"/>
                      <w:divBdr>
                        <w:top w:val="none" w:sz="0" w:space="0" w:color="auto"/>
                        <w:left w:val="none" w:sz="0" w:space="0" w:color="auto"/>
                        <w:bottom w:val="none" w:sz="0" w:space="0" w:color="auto"/>
                        <w:right w:val="none" w:sz="0" w:space="0" w:color="auto"/>
                      </w:divBdr>
                    </w:div>
                    <w:div w:id="601885367">
                      <w:marLeft w:val="0"/>
                      <w:marRight w:val="0"/>
                      <w:marTop w:val="0"/>
                      <w:marBottom w:val="0"/>
                      <w:divBdr>
                        <w:top w:val="none" w:sz="0" w:space="0" w:color="auto"/>
                        <w:left w:val="none" w:sz="0" w:space="0" w:color="auto"/>
                        <w:bottom w:val="none" w:sz="0" w:space="0" w:color="auto"/>
                        <w:right w:val="none" w:sz="0" w:space="0" w:color="auto"/>
                      </w:divBdr>
                    </w:div>
                    <w:div w:id="535388182">
                      <w:marLeft w:val="0"/>
                      <w:marRight w:val="0"/>
                      <w:marTop w:val="0"/>
                      <w:marBottom w:val="0"/>
                      <w:divBdr>
                        <w:top w:val="none" w:sz="0" w:space="0" w:color="auto"/>
                        <w:left w:val="none" w:sz="0" w:space="0" w:color="auto"/>
                        <w:bottom w:val="none" w:sz="0" w:space="0" w:color="auto"/>
                        <w:right w:val="none" w:sz="0" w:space="0" w:color="auto"/>
                      </w:divBdr>
                    </w:div>
                    <w:div w:id="1473057762">
                      <w:marLeft w:val="0"/>
                      <w:marRight w:val="0"/>
                      <w:marTop w:val="0"/>
                      <w:marBottom w:val="0"/>
                      <w:divBdr>
                        <w:top w:val="none" w:sz="0" w:space="0" w:color="auto"/>
                        <w:left w:val="none" w:sz="0" w:space="0" w:color="auto"/>
                        <w:bottom w:val="none" w:sz="0" w:space="0" w:color="auto"/>
                        <w:right w:val="none" w:sz="0" w:space="0" w:color="auto"/>
                      </w:divBdr>
                    </w:div>
                    <w:div w:id="1556550080">
                      <w:marLeft w:val="0"/>
                      <w:marRight w:val="0"/>
                      <w:marTop w:val="0"/>
                      <w:marBottom w:val="0"/>
                      <w:divBdr>
                        <w:top w:val="none" w:sz="0" w:space="0" w:color="auto"/>
                        <w:left w:val="none" w:sz="0" w:space="0" w:color="auto"/>
                        <w:bottom w:val="none" w:sz="0" w:space="0" w:color="auto"/>
                        <w:right w:val="none" w:sz="0" w:space="0" w:color="auto"/>
                      </w:divBdr>
                    </w:div>
                    <w:div w:id="2111898126">
                      <w:marLeft w:val="0"/>
                      <w:marRight w:val="0"/>
                      <w:marTop w:val="0"/>
                      <w:marBottom w:val="0"/>
                      <w:divBdr>
                        <w:top w:val="none" w:sz="0" w:space="0" w:color="auto"/>
                        <w:left w:val="none" w:sz="0" w:space="0" w:color="auto"/>
                        <w:bottom w:val="none" w:sz="0" w:space="0" w:color="auto"/>
                        <w:right w:val="none" w:sz="0" w:space="0" w:color="auto"/>
                      </w:divBdr>
                    </w:div>
                    <w:div w:id="1595750451">
                      <w:marLeft w:val="0"/>
                      <w:marRight w:val="0"/>
                      <w:marTop w:val="0"/>
                      <w:marBottom w:val="0"/>
                      <w:divBdr>
                        <w:top w:val="none" w:sz="0" w:space="0" w:color="auto"/>
                        <w:left w:val="none" w:sz="0" w:space="0" w:color="auto"/>
                        <w:bottom w:val="none" w:sz="0" w:space="0" w:color="auto"/>
                        <w:right w:val="none" w:sz="0" w:space="0" w:color="auto"/>
                      </w:divBdr>
                    </w:div>
                    <w:div w:id="613634379">
                      <w:marLeft w:val="0"/>
                      <w:marRight w:val="0"/>
                      <w:marTop w:val="0"/>
                      <w:marBottom w:val="0"/>
                      <w:divBdr>
                        <w:top w:val="none" w:sz="0" w:space="0" w:color="auto"/>
                        <w:left w:val="none" w:sz="0" w:space="0" w:color="auto"/>
                        <w:bottom w:val="none" w:sz="0" w:space="0" w:color="auto"/>
                        <w:right w:val="none" w:sz="0" w:space="0" w:color="auto"/>
                      </w:divBdr>
                    </w:div>
                    <w:div w:id="1094286237">
                      <w:marLeft w:val="0"/>
                      <w:marRight w:val="0"/>
                      <w:marTop w:val="0"/>
                      <w:marBottom w:val="0"/>
                      <w:divBdr>
                        <w:top w:val="none" w:sz="0" w:space="0" w:color="auto"/>
                        <w:left w:val="none" w:sz="0" w:space="0" w:color="auto"/>
                        <w:bottom w:val="none" w:sz="0" w:space="0" w:color="auto"/>
                        <w:right w:val="none" w:sz="0" w:space="0" w:color="auto"/>
                      </w:divBdr>
                    </w:div>
                    <w:div w:id="1935043102">
                      <w:marLeft w:val="0"/>
                      <w:marRight w:val="0"/>
                      <w:marTop w:val="0"/>
                      <w:marBottom w:val="0"/>
                      <w:divBdr>
                        <w:top w:val="none" w:sz="0" w:space="0" w:color="auto"/>
                        <w:left w:val="none" w:sz="0" w:space="0" w:color="auto"/>
                        <w:bottom w:val="none" w:sz="0" w:space="0" w:color="auto"/>
                        <w:right w:val="none" w:sz="0" w:space="0" w:color="auto"/>
                      </w:divBdr>
                    </w:div>
                    <w:div w:id="997657368">
                      <w:marLeft w:val="0"/>
                      <w:marRight w:val="0"/>
                      <w:marTop w:val="0"/>
                      <w:marBottom w:val="0"/>
                      <w:divBdr>
                        <w:top w:val="none" w:sz="0" w:space="0" w:color="auto"/>
                        <w:left w:val="none" w:sz="0" w:space="0" w:color="auto"/>
                        <w:bottom w:val="none" w:sz="0" w:space="0" w:color="auto"/>
                        <w:right w:val="none" w:sz="0" w:space="0" w:color="auto"/>
                      </w:divBdr>
                      <w:divsChild>
                        <w:div w:id="986396222">
                          <w:marLeft w:val="0"/>
                          <w:marRight w:val="0"/>
                          <w:marTop w:val="0"/>
                          <w:marBottom w:val="0"/>
                          <w:divBdr>
                            <w:top w:val="none" w:sz="0" w:space="0" w:color="auto"/>
                            <w:left w:val="none" w:sz="0" w:space="0" w:color="auto"/>
                            <w:bottom w:val="none" w:sz="0" w:space="0" w:color="auto"/>
                            <w:right w:val="none" w:sz="0" w:space="0" w:color="auto"/>
                          </w:divBdr>
                        </w:div>
                        <w:div w:id="2097431323">
                          <w:marLeft w:val="0"/>
                          <w:marRight w:val="0"/>
                          <w:marTop w:val="0"/>
                          <w:marBottom w:val="0"/>
                          <w:divBdr>
                            <w:top w:val="none" w:sz="0" w:space="0" w:color="auto"/>
                            <w:left w:val="none" w:sz="0" w:space="0" w:color="auto"/>
                            <w:bottom w:val="none" w:sz="0" w:space="0" w:color="auto"/>
                            <w:right w:val="none" w:sz="0" w:space="0" w:color="auto"/>
                          </w:divBdr>
                        </w:div>
                        <w:div w:id="1865243418">
                          <w:marLeft w:val="0"/>
                          <w:marRight w:val="0"/>
                          <w:marTop w:val="0"/>
                          <w:marBottom w:val="0"/>
                          <w:divBdr>
                            <w:top w:val="none" w:sz="0" w:space="0" w:color="auto"/>
                            <w:left w:val="none" w:sz="0" w:space="0" w:color="auto"/>
                            <w:bottom w:val="none" w:sz="0" w:space="0" w:color="auto"/>
                            <w:right w:val="none" w:sz="0" w:space="0" w:color="auto"/>
                          </w:divBdr>
                        </w:div>
                        <w:div w:id="278029967">
                          <w:marLeft w:val="0"/>
                          <w:marRight w:val="0"/>
                          <w:marTop w:val="0"/>
                          <w:marBottom w:val="0"/>
                          <w:divBdr>
                            <w:top w:val="none" w:sz="0" w:space="0" w:color="auto"/>
                            <w:left w:val="none" w:sz="0" w:space="0" w:color="auto"/>
                            <w:bottom w:val="none" w:sz="0" w:space="0" w:color="auto"/>
                            <w:right w:val="none" w:sz="0" w:space="0" w:color="auto"/>
                          </w:divBdr>
                        </w:div>
                        <w:div w:id="883517413">
                          <w:marLeft w:val="0"/>
                          <w:marRight w:val="0"/>
                          <w:marTop w:val="0"/>
                          <w:marBottom w:val="0"/>
                          <w:divBdr>
                            <w:top w:val="none" w:sz="0" w:space="0" w:color="auto"/>
                            <w:left w:val="none" w:sz="0" w:space="0" w:color="auto"/>
                            <w:bottom w:val="none" w:sz="0" w:space="0" w:color="auto"/>
                            <w:right w:val="none" w:sz="0" w:space="0" w:color="auto"/>
                          </w:divBdr>
                        </w:div>
                        <w:div w:id="1409225548">
                          <w:marLeft w:val="0"/>
                          <w:marRight w:val="0"/>
                          <w:marTop w:val="0"/>
                          <w:marBottom w:val="0"/>
                          <w:divBdr>
                            <w:top w:val="none" w:sz="0" w:space="0" w:color="auto"/>
                            <w:left w:val="none" w:sz="0" w:space="0" w:color="auto"/>
                            <w:bottom w:val="none" w:sz="0" w:space="0" w:color="auto"/>
                            <w:right w:val="none" w:sz="0" w:space="0" w:color="auto"/>
                          </w:divBdr>
                        </w:div>
                        <w:div w:id="1202203236">
                          <w:marLeft w:val="0"/>
                          <w:marRight w:val="0"/>
                          <w:marTop w:val="0"/>
                          <w:marBottom w:val="0"/>
                          <w:divBdr>
                            <w:top w:val="none" w:sz="0" w:space="0" w:color="auto"/>
                            <w:left w:val="none" w:sz="0" w:space="0" w:color="auto"/>
                            <w:bottom w:val="none" w:sz="0" w:space="0" w:color="auto"/>
                            <w:right w:val="none" w:sz="0" w:space="0" w:color="auto"/>
                          </w:divBdr>
                        </w:div>
                        <w:div w:id="1618024050">
                          <w:marLeft w:val="0"/>
                          <w:marRight w:val="0"/>
                          <w:marTop w:val="0"/>
                          <w:marBottom w:val="0"/>
                          <w:divBdr>
                            <w:top w:val="none" w:sz="0" w:space="0" w:color="auto"/>
                            <w:left w:val="none" w:sz="0" w:space="0" w:color="auto"/>
                            <w:bottom w:val="none" w:sz="0" w:space="0" w:color="auto"/>
                            <w:right w:val="none" w:sz="0" w:space="0" w:color="auto"/>
                          </w:divBdr>
                        </w:div>
                        <w:div w:id="791286900">
                          <w:marLeft w:val="0"/>
                          <w:marRight w:val="0"/>
                          <w:marTop w:val="0"/>
                          <w:marBottom w:val="0"/>
                          <w:divBdr>
                            <w:top w:val="none" w:sz="0" w:space="0" w:color="auto"/>
                            <w:left w:val="none" w:sz="0" w:space="0" w:color="auto"/>
                            <w:bottom w:val="none" w:sz="0" w:space="0" w:color="auto"/>
                            <w:right w:val="none" w:sz="0" w:space="0" w:color="auto"/>
                          </w:divBdr>
                        </w:div>
                        <w:div w:id="571501569">
                          <w:marLeft w:val="0"/>
                          <w:marRight w:val="0"/>
                          <w:marTop w:val="0"/>
                          <w:marBottom w:val="0"/>
                          <w:divBdr>
                            <w:top w:val="none" w:sz="0" w:space="0" w:color="auto"/>
                            <w:left w:val="none" w:sz="0" w:space="0" w:color="auto"/>
                            <w:bottom w:val="none" w:sz="0" w:space="0" w:color="auto"/>
                            <w:right w:val="none" w:sz="0" w:space="0" w:color="auto"/>
                          </w:divBdr>
                        </w:div>
                        <w:div w:id="470366949">
                          <w:marLeft w:val="0"/>
                          <w:marRight w:val="0"/>
                          <w:marTop w:val="0"/>
                          <w:marBottom w:val="0"/>
                          <w:divBdr>
                            <w:top w:val="none" w:sz="0" w:space="0" w:color="auto"/>
                            <w:left w:val="none" w:sz="0" w:space="0" w:color="auto"/>
                            <w:bottom w:val="none" w:sz="0" w:space="0" w:color="auto"/>
                            <w:right w:val="none" w:sz="0" w:space="0" w:color="auto"/>
                          </w:divBdr>
                        </w:div>
                        <w:div w:id="1854296279">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03566149">
                          <w:marLeft w:val="0"/>
                          <w:marRight w:val="0"/>
                          <w:marTop w:val="0"/>
                          <w:marBottom w:val="0"/>
                          <w:divBdr>
                            <w:top w:val="none" w:sz="0" w:space="0" w:color="auto"/>
                            <w:left w:val="none" w:sz="0" w:space="0" w:color="auto"/>
                            <w:bottom w:val="none" w:sz="0" w:space="0" w:color="auto"/>
                            <w:right w:val="none" w:sz="0" w:space="0" w:color="auto"/>
                          </w:divBdr>
                        </w:div>
                        <w:div w:id="1603606331">
                          <w:marLeft w:val="0"/>
                          <w:marRight w:val="0"/>
                          <w:marTop w:val="0"/>
                          <w:marBottom w:val="0"/>
                          <w:divBdr>
                            <w:top w:val="none" w:sz="0" w:space="0" w:color="auto"/>
                            <w:left w:val="none" w:sz="0" w:space="0" w:color="auto"/>
                            <w:bottom w:val="none" w:sz="0" w:space="0" w:color="auto"/>
                            <w:right w:val="none" w:sz="0" w:space="0" w:color="auto"/>
                          </w:divBdr>
                        </w:div>
                        <w:div w:id="1121800465">
                          <w:marLeft w:val="0"/>
                          <w:marRight w:val="0"/>
                          <w:marTop w:val="0"/>
                          <w:marBottom w:val="0"/>
                          <w:divBdr>
                            <w:top w:val="none" w:sz="0" w:space="0" w:color="auto"/>
                            <w:left w:val="none" w:sz="0" w:space="0" w:color="auto"/>
                            <w:bottom w:val="none" w:sz="0" w:space="0" w:color="auto"/>
                            <w:right w:val="none" w:sz="0" w:space="0" w:color="auto"/>
                          </w:divBdr>
                        </w:div>
                        <w:div w:id="745759990">
                          <w:marLeft w:val="0"/>
                          <w:marRight w:val="0"/>
                          <w:marTop w:val="0"/>
                          <w:marBottom w:val="0"/>
                          <w:divBdr>
                            <w:top w:val="none" w:sz="0" w:space="0" w:color="auto"/>
                            <w:left w:val="none" w:sz="0" w:space="0" w:color="auto"/>
                            <w:bottom w:val="none" w:sz="0" w:space="0" w:color="auto"/>
                            <w:right w:val="none" w:sz="0" w:space="0" w:color="auto"/>
                          </w:divBdr>
                        </w:div>
                        <w:div w:id="1298217481">
                          <w:marLeft w:val="0"/>
                          <w:marRight w:val="0"/>
                          <w:marTop w:val="0"/>
                          <w:marBottom w:val="0"/>
                          <w:divBdr>
                            <w:top w:val="none" w:sz="0" w:space="0" w:color="auto"/>
                            <w:left w:val="none" w:sz="0" w:space="0" w:color="auto"/>
                            <w:bottom w:val="none" w:sz="0" w:space="0" w:color="auto"/>
                            <w:right w:val="none" w:sz="0" w:space="0" w:color="auto"/>
                          </w:divBdr>
                        </w:div>
                        <w:div w:id="1995839435">
                          <w:marLeft w:val="0"/>
                          <w:marRight w:val="0"/>
                          <w:marTop w:val="0"/>
                          <w:marBottom w:val="0"/>
                          <w:divBdr>
                            <w:top w:val="none" w:sz="0" w:space="0" w:color="auto"/>
                            <w:left w:val="none" w:sz="0" w:space="0" w:color="auto"/>
                            <w:bottom w:val="none" w:sz="0" w:space="0" w:color="auto"/>
                            <w:right w:val="none" w:sz="0" w:space="0" w:color="auto"/>
                          </w:divBdr>
                        </w:div>
                        <w:div w:id="1582909374">
                          <w:marLeft w:val="0"/>
                          <w:marRight w:val="0"/>
                          <w:marTop w:val="0"/>
                          <w:marBottom w:val="0"/>
                          <w:divBdr>
                            <w:top w:val="none" w:sz="0" w:space="0" w:color="auto"/>
                            <w:left w:val="none" w:sz="0" w:space="0" w:color="auto"/>
                            <w:bottom w:val="none" w:sz="0" w:space="0" w:color="auto"/>
                            <w:right w:val="none" w:sz="0" w:space="0" w:color="auto"/>
                          </w:divBdr>
                        </w:div>
                        <w:div w:id="1428383092">
                          <w:marLeft w:val="0"/>
                          <w:marRight w:val="0"/>
                          <w:marTop w:val="0"/>
                          <w:marBottom w:val="0"/>
                          <w:divBdr>
                            <w:top w:val="none" w:sz="0" w:space="0" w:color="auto"/>
                            <w:left w:val="none" w:sz="0" w:space="0" w:color="auto"/>
                            <w:bottom w:val="none" w:sz="0" w:space="0" w:color="auto"/>
                            <w:right w:val="none" w:sz="0" w:space="0" w:color="auto"/>
                          </w:divBdr>
                        </w:div>
                        <w:div w:id="1176699054">
                          <w:marLeft w:val="0"/>
                          <w:marRight w:val="0"/>
                          <w:marTop w:val="0"/>
                          <w:marBottom w:val="0"/>
                          <w:divBdr>
                            <w:top w:val="none" w:sz="0" w:space="0" w:color="auto"/>
                            <w:left w:val="none" w:sz="0" w:space="0" w:color="auto"/>
                            <w:bottom w:val="none" w:sz="0" w:space="0" w:color="auto"/>
                            <w:right w:val="none" w:sz="0" w:space="0" w:color="auto"/>
                          </w:divBdr>
                        </w:div>
                        <w:div w:id="422773244">
                          <w:marLeft w:val="0"/>
                          <w:marRight w:val="0"/>
                          <w:marTop w:val="0"/>
                          <w:marBottom w:val="0"/>
                          <w:divBdr>
                            <w:top w:val="none" w:sz="0" w:space="0" w:color="auto"/>
                            <w:left w:val="none" w:sz="0" w:space="0" w:color="auto"/>
                            <w:bottom w:val="none" w:sz="0" w:space="0" w:color="auto"/>
                            <w:right w:val="none" w:sz="0" w:space="0" w:color="auto"/>
                          </w:divBdr>
                        </w:div>
                        <w:div w:id="766148273">
                          <w:marLeft w:val="0"/>
                          <w:marRight w:val="0"/>
                          <w:marTop w:val="0"/>
                          <w:marBottom w:val="0"/>
                          <w:divBdr>
                            <w:top w:val="none" w:sz="0" w:space="0" w:color="auto"/>
                            <w:left w:val="none" w:sz="0" w:space="0" w:color="auto"/>
                            <w:bottom w:val="none" w:sz="0" w:space="0" w:color="auto"/>
                            <w:right w:val="none" w:sz="0" w:space="0" w:color="auto"/>
                          </w:divBdr>
                        </w:div>
                        <w:div w:id="1760298628">
                          <w:marLeft w:val="0"/>
                          <w:marRight w:val="0"/>
                          <w:marTop w:val="0"/>
                          <w:marBottom w:val="0"/>
                          <w:divBdr>
                            <w:top w:val="none" w:sz="0" w:space="0" w:color="auto"/>
                            <w:left w:val="none" w:sz="0" w:space="0" w:color="auto"/>
                            <w:bottom w:val="none" w:sz="0" w:space="0" w:color="auto"/>
                            <w:right w:val="none" w:sz="0" w:space="0" w:color="auto"/>
                          </w:divBdr>
                        </w:div>
                        <w:div w:id="1829859248">
                          <w:marLeft w:val="0"/>
                          <w:marRight w:val="0"/>
                          <w:marTop w:val="0"/>
                          <w:marBottom w:val="0"/>
                          <w:divBdr>
                            <w:top w:val="none" w:sz="0" w:space="0" w:color="auto"/>
                            <w:left w:val="none" w:sz="0" w:space="0" w:color="auto"/>
                            <w:bottom w:val="none" w:sz="0" w:space="0" w:color="auto"/>
                            <w:right w:val="none" w:sz="0" w:space="0" w:color="auto"/>
                          </w:divBdr>
                        </w:div>
                        <w:div w:id="1314486138">
                          <w:marLeft w:val="0"/>
                          <w:marRight w:val="0"/>
                          <w:marTop w:val="0"/>
                          <w:marBottom w:val="0"/>
                          <w:divBdr>
                            <w:top w:val="none" w:sz="0" w:space="0" w:color="auto"/>
                            <w:left w:val="none" w:sz="0" w:space="0" w:color="auto"/>
                            <w:bottom w:val="none" w:sz="0" w:space="0" w:color="auto"/>
                            <w:right w:val="none" w:sz="0" w:space="0" w:color="auto"/>
                          </w:divBdr>
                        </w:div>
                        <w:div w:id="932855315">
                          <w:marLeft w:val="0"/>
                          <w:marRight w:val="0"/>
                          <w:marTop w:val="0"/>
                          <w:marBottom w:val="0"/>
                          <w:divBdr>
                            <w:top w:val="none" w:sz="0" w:space="0" w:color="auto"/>
                            <w:left w:val="none" w:sz="0" w:space="0" w:color="auto"/>
                            <w:bottom w:val="none" w:sz="0" w:space="0" w:color="auto"/>
                            <w:right w:val="none" w:sz="0" w:space="0" w:color="auto"/>
                          </w:divBdr>
                        </w:div>
                        <w:div w:id="1808743910">
                          <w:marLeft w:val="0"/>
                          <w:marRight w:val="0"/>
                          <w:marTop w:val="0"/>
                          <w:marBottom w:val="0"/>
                          <w:divBdr>
                            <w:top w:val="none" w:sz="0" w:space="0" w:color="auto"/>
                            <w:left w:val="none" w:sz="0" w:space="0" w:color="auto"/>
                            <w:bottom w:val="none" w:sz="0" w:space="0" w:color="auto"/>
                            <w:right w:val="none" w:sz="0" w:space="0" w:color="auto"/>
                          </w:divBdr>
                        </w:div>
                        <w:div w:id="1159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861">
          <w:marLeft w:val="0"/>
          <w:marRight w:val="0"/>
          <w:marTop w:val="0"/>
          <w:marBottom w:val="0"/>
          <w:divBdr>
            <w:top w:val="none" w:sz="0" w:space="0" w:color="auto"/>
            <w:left w:val="none" w:sz="0" w:space="0" w:color="auto"/>
            <w:bottom w:val="none" w:sz="0" w:space="0" w:color="auto"/>
            <w:right w:val="none" w:sz="0" w:space="0" w:color="auto"/>
          </w:divBdr>
          <w:divsChild>
            <w:div w:id="2051539197">
              <w:marLeft w:val="0"/>
              <w:marRight w:val="0"/>
              <w:marTop w:val="0"/>
              <w:marBottom w:val="0"/>
              <w:divBdr>
                <w:top w:val="none" w:sz="0" w:space="0" w:color="auto"/>
                <w:left w:val="none" w:sz="0" w:space="0" w:color="auto"/>
                <w:bottom w:val="none" w:sz="0" w:space="0" w:color="auto"/>
                <w:right w:val="none" w:sz="0" w:space="0" w:color="auto"/>
              </w:divBdr>
              <w:divsChild>
                <w:div w:id="909465970">
                  <w:marLeft w:val="0"/>
                  <w:marRight w:val="0"/>
                  <w:marTop w:val="0"/>
                  <w:marBottom w:val="0"/>
                  <w:divBdr>
                    <w:top w:val="none" w:sz="0" w:space="0" w:color="auto"/>
                    <w:left w:val="none" w:sz="0" w:space="0" w:color="auto"/>
                    <w:bottom w:val="none" w:sz="0" w:space="0" w:color="auto"/>
                    <w:right w:val="none" w:sz="0" w:space="0" w:color="auto"/>
                  </w:divBdr>
                </w:div>
                <w:div w:id="11616540">
                  <w:marLeft w:val="0"/>
                  <w:marRight w:val="0"/>
                  <w:marTop w:val="0"/>
                  <w:marBottom w:val="0"/>
                  <w:divBdr>
                    <w:top w:val="none" w:sz="0" w:space="0" w:color="auto"/>
                    <w:left w:val="none" w:sz="0" w:space="0" w:color="auto"/>
                    <w:bottom w:val="none" w:sz="0" w:space="0" w:color="auto"/>
                    <w:right w:val="none" w:sz="0" w:space="0" w:color="auto"/>
                  </w:divBdr>
                  <w:divsChild>
                    <w:div w:id="2089841422">
                      <w:marLeft w:val="0"/>
                      <w:marRight w:val="0"/>
                      <w:marTop w:val="0"/>
                      <w:marBottom w:val="0"/>
                      <w:divBdr>
                        <w:top w:val="none" w:sz="0" w:space="0" w:color="auto"/>
                        <w:left w:val="none" w:sz="0" w:space="0" w:color="auto"/>
                        <w:bottom w:val="none" w:sz="0" w:space="0" w:color="auto"/>
                        <w:right w:val="none" w:sz="0" w:space="0" w:color="auto"/>
                      </w:divBdr>
                    </w:div>
                    <w:div w:id="2082290481">
                      <w:marLeft w:val="0"/>
                      <w:marRight w:val="0"/>
                      <w:marTop w:val="0"/>
                      <w:marBottom w:val="0"/>
                      <w:divBdr>
                        <w:top w:val="none" w:sz="0" w:space="0" w:color="auto"/>
                        <w:left w:val="none" w:sz="0" w:space="0" w:color="auto"/>
                        <w:bottom w:val="none" w:sz="0" w:space="0" w:color="auto"/>
                        <w:right w:val="none" w:sz="0" w:space="0" w:color="auto"/>
                      </w:divBdr>
                    </w:div>
                    <w:div w:id="1920018935">
                      <w:marLeft w:val="0"/>
                      <w:marRight w:val="0"/>
                      <w:marTop w:val="0"/>
                      <w:marBottom w:val="0"/>
                      <w:divBdr>
                        <w:top w:val="none" w:sz="0" w:space="0" w:color="auto"/>
                        <w:left w:val="none" w:sz="0" w:space="0" w:color="auto"/>
                        <w:bottom w:val="none" w:sz="0" w:space="0" w:color="auto"/>
                        <w:right w:val="none" w:sz="0" w:space="0" w:color="auto"/>
                      </w:divBdr>
                    </w:div>
                    <w:div w:id="2138375970">
                      <w:marLeft w:val="0"/>
                      <w:marRight w:val="0"/>
                      <w:marTop w:val="0"/>
                      <w:marBottom w:val="0"/>
                      <w:divBdr>
                        <w:top w:val="none" w:sz="0" w:space="0" w:color="auto"/>
                        <w:left w:val="none" w:sz="0" w:space="0" w:color="auto"/>
                        <w:bottom w:val="none" w:sz="0" w:space="0" w:color="auto"/>
                        <w:right w:val="none" w:sz="0" w:space="0" w:color="auto"/>
                      </w:divBdr>
                    </w:div>
                    <w:div w:id="972442491">
                      <w:marLeft w:val="0"/>
                      <w:marRight w:val="0"/>
                      <w:marTop w:val="0"/>
                      <w:marBottom w:val="0"/>
                      <w:divBdr>
                        <w:top w:val="none" w:sz="0" w:space="0" w:color="auto"/>
                        <w:left w:val="none" w:sz="0" w:space="0" w:color="auto"/>
                        <w:bottom w:val="none" w:sz="0" w:space="0" w:color="auto"/>
                        <w:right w:val="none" w:sz="0" w:space="0" w:color="auto"/>
                      </w:divBdr>
                    </w:div>
                    <w:div w:id="1038093741">
                      <w:marLeft w:val="0"/>
                      <w:marRight w:val="0"/>
                      <w:marTop w:val="0"/>
                      <w:marBottom w:val="0"/>
                      <w:divBdr>
                        <w:top w:val="none" w:sz="0" w:space="0" w:color="auto"/>
                        <w:left w:val="none" w:sz="0" w:space="0" w:color="auto"/>
                        <w:bottom w:val="none" w:sz="0" w:space="0" w:color="auto"/>
                        <w:right w:val="none" w:sz="0" w:space="0" w:color="auto"/>
                      </w:divBdr>
                    </w:div>
                    <w:div w:id="1152529576">
                      <w:marLeft w:val="0"/>
                      <w:marRight w:val="0"/>
                      <w:marTop w:val="0"/>
                      <w:marBottom w:val="0"/>
                      <w:divBdr>
                        <w:top w:val="none" w:sz="0" w:space="0" w:color="auto"/>
                        <w:left w:val="none" w:sz="0" w:space="0" w:color="auto"/>
                        <w:bottom w:val="none" w:sz="0" w:space="0" w:color="auto"/>
                        <w:right w:val="none" w:sz="0" w:space="0" w:color="auto"/>
                      </w:divBdr>
                    </w:div>
                    <w:div w:id="664631162">
                      <w:marLeft w:val="0"/>
                      <w:marRight w:val="0"/>
                      <w:marTop w:val="0"/>
                      <w:marBottom w:val="0"/>
                      <w:divBdr>
                        <w:top w:val="none" w:sz="0" w:space="0" w:color="auto"/>
                        <w:left w:val="none" w:sz="0" w:space="0" w:color="auto"/>
                        <w:bottom w:val="none" w:sz="0" w:space="0" w:color="auto"/>
                        <w:right w:val="none" w:sz="0" w:space="0" w:color="auto"/>
                      </w:divBdr>
                    </w:div>
                    <w:div w:id="58024320">
                      <w:marLeft w:val="0"/>
                      <w:marRight w:val="0"/>
                      <w:marTop w:val="0"/>
                      <w:marBottom w:val="0"/>
                      <w:divBdr>
                        <w:top w:val="none" w:sz="0" w:space="0" w:color="auto"/>
                        <w:left w:val="none" w:sz="0" w:space="0" w:color="auto"/>
                        <w:bottom w:val="none" w:sz="0" w:space="0" w:color="auto"/>
                        <w:right w:val="none" w:sz="0" w:space="0" w:color="auto"/>
                      </w:divBdr>
                      <w:divsChild>
                        <w:div w:id="827599375">
                          <w:marLeft w:val="0"/>
                          <w:marRight w:val="0"/>
                          <w:marTop w:val="0"/>
                          <w:marBottom w:val="0"/>
                          <w:divBdr>
                            <w:top w:val="none" w:sz="0" w:space="0" w:color="auto"/>
                            <w:left w:val="none" w:sz="0" w:space="0" w:color="auto"/>
                            <w:bottom w:val="none" w:sz="0" w:space="0" w:color="auto"/>
                            <w:right w:val="none" w:sz="0" w:space="0" w:color="auto"/>
                          </w:divBdr>
                        </w:div>
                        <w:div w:id="92752429">
                          <w:marLeft w:val="0"/>
                          <w:marRight w:val="0"/>
                          <w:marTop w:val="0"/>
                          <w:marBottom w:val="0"/>
                          <w:divBdr>
                            <w:top w:val="none" w:sz="0" w:space="0" w:color="auto"/>
                            <w:left w:val="none" w:sz="0" w:space="0" w:color="auto"/>
                            <w:bottom w:val="none" w:sz="0" w:space="0" w:color="auto"/>
                            <w:right w:val="none" w:sz="0" w:space="0" w:color="auto"/>
                          </w:divBdr>
                        </w:div>
                        <w:div w:id="827868206">
                          <w:marLeft w:val="0"/>
                          <w:marRight w:val="0"/>
                          <w:marTop w:val="0"/>
                          <w:marBottom w:val="0"/>
                          <w:divBdr>
                            <w:top w:val="none" w:sz="0" w:space="0" w:color="auto"/>
                            <w:left w:val="none" w:sz="0" w:space="0" w:color="auto"/>
                            <w:bottom w:val="none" w:sz="0" w:space="0" w:color="auto"/>
                            <w:right w:val="none" w:sz="0" w:space="0" w:color="auto"/>
                          </w:divBdr>
                        </w:div>
                        <w:div w:id="1005475282">
                          <w:marLeft w:val="0"/>
                          <w:marRight w:val="0"/>
                          <w:marTop w:val="0"/>
                          <w:marBottom w:val="0"/>
                          <w:divBdr>
                            <w:top w:val="none" w:sz="0" w:space="0" w:color="auto"/>
                            <w:left w:val="none" w:sz="0" w:space="0" w:color="auto"/>
                            <w:bottom w:val="none" w:sz="0" w:space="0" w:color="auto"/>
                            <w:right w:val="none" w:sz="0" w:space="0" w:color="auto"/>
                          </w:divBdr>
                        </w:div>
                        <w:div w:id="1747876726">
                          <w:marLeft w:val="0"/>
                          <w:marRight w:val="0"/>
                          <w:marTop w:val="0"/>
                          <w:marBottom w:val="0"/>
                          <w:divBdr>
                            <w:top w:val="none" w:sz="0" w:space="0" w:color="auto"/>
                            <w:left w:val="none" w:sz="0" w:space="0" w:color="auto"/>
                            <w:bottom w:val="none" w:sz="0" w:space="0" w:color="auto"/>
                            <w:right w:val="none" w:sz="0" w:space="0" w:color="auto"/>
                          </w:divBdr>
                        </w:div>
                        <w:div w:id="322198427">
                          <w:marLeft w:val="0"/>
                          <w:marRight w:val="0"/>
                          <w:marTop w:val="0"/>
                          <w:marBottom w:val="0"/>
                          <w:divBdr>
                            <w:top w:val="none" w:sz="0" w:space="0" w:color="auto"/>
                            <w:left w:val="none" w:sz="0" w:space="0" w:color="auto"/>
                            <w:bottom w:val="none" w:sz="0" w:space="0" w:color="auto"/>
                            <w:right w:val="none" w:sz="0" w:space="0" w:color="auto"/>
                          </w:divBdr>
                        </w:div>
                        <w:div w:id="1591161274">
                          <w:marLeft w:val="0"/>
                          <w:marRight w:val="0"/>
                          <w:marTop w:val="0"/>
                          <w:marBottom w:val="0"/>
                          <w:divBdr>
                            <w:top w:val="none" w:sz="0" w:space="0" w:color="auto"/>
                            <w:left w:val="none" w:sz="0" w:space="0" w:color="auto"/>
                            <w:bottom w:val="none" w:sz="0" w:space="0" w:color="auto"/>
                            <w:right w:val="none" w:sz="0" w:space="0" w:color="auto"/>
                          </w:divBdr>
                        </w:div>
                        <w:div w:id="895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6595">
          <w:marLeft w:val="0"/>
          <w:marRight w:val="0"/>
          <w:marTop w:val="0"/>
          <w:marBottom w:val="0"/>
          <w:divBdr>
            <w:top w:val="none" w:sz="0" w:space="0" w:color="auto"/>
            <w:left w:val="none" w:sz="0" w:space="0" w:color="auto"/>
            <w:bottom w:val="none" w:sz="0" w:space="0" w:color="auto"/>
            <w:right w:val="none" w:sz="0" w:space="0" w:color="auto"/>
          </w:divBdr>
          <w:divsChild>
            <w:div w:id="696850146">
              <w:marLeft w:val="0"/>
              <w:marRight w:val="0"/>
              <w:marTop w:val="0"/>
              <w:marBottom w:val="0"/>
              <w:divBdr>
                <w:top w:val="none" w:sz="0" w:space="0" w:color="auto"/>
                <w:left w:val="none" w:sz="0" w:space="0" w:color="auto"/>
                <w:bottom w:val="none" w:sz="0" w:space="0" w:color="auto"/>
                <w:right w:val="none" w:sz="0" w:space="0" w:color="auto"/>
              </w:divBdr>
              <w:divsChild>
                <w:div w:id="1932614924">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sChild>
                    <w:div w:id="757793798">
                      <w:marLeft w:val="0"/>
                      <w:marRight w:val="0"/>
                      <w:marTop w:val="0"/>
                      <w:marBottom w:val="0"/>
                      <w:divBdr>
                        <w:top w:val="none" w:sz="0" w:space="0" w:color="auto"/>
                        <w:left w:val="none" w:sz="0" w:space="0" w:color="auto"/>
                        <w:bottom w:val="none" w:sz="0" w:space="0" w:color="auto"/>
                        <w:right w:val="none" w:sz="0" w:space="0" w:color="auto"/>
                      </w:divBdr>
                    </w:div>
                    <w:div w:id="1692225562">
                      <w:marLeft w:val="0"/>
                      <w:marRight w:val="0"/>
                      <w:marTop w:val="0"/>
                      <w:marBottom w:val="0"/>
                      <w:divBdr>
                        <w:top w:val="none" w:sz="0" w:space="0" w:color="auto"/>
                        <w:left w:val="none" w:sz="0" w:space="0" w:color="auto"/>
                        <w:bottom w:val="none" w:sz="0" w:space="0" w:color="auto"/>
                        <w:right w:val="none" w:sz="0" w:space="0" w:color="auto"/>
                      </w:divBdr>
                    </w:div>
                    <w:div w:id="295649593">
                      <w:marLeft w:val="0"/>
                      <w:marRight w:val="0"/>
                      <w:marTop w:val="0"/>
                      <w:marBottom w:val="0"/>
                      <w:divBdr>
                        <w:top w:val="none" w:sz="0" w:space="0" w:color="auto"/>
                        <w:left w:val="none" w:sz="0" w:space="0" w:color="auto"/>
                        <w:bottom w:val="none" w:sz="0" w:space="0" w:color="auto"/>
                        <w:right w:val="none" w:sz="0" w:space="0" w:color="auto"/>
                      </w:divBdr>
                    </w:div>
                    <w:div w:id="1179857305">
                      <w:marLeft w:val="0"/>
                      <w:marRight w:val="0"/>
                      <w:marTop w:val="0"/>
                      <w:marBottom w:val="0"/>
                      <w:divBdr>
                        <w:top w:val="none" w:sz="0" w:space="0" w:color="auto"/>
                        <w:left w:val="none" w:sz="0" w:space="0" w:color="auto"/>
                        <w:bottom w:val="none" w:sz="0" w:space="0" w:color="auto"/>
                        <w:right w:val="none" w:sz="0" w:space="0" w:color="auto"/>
                      </w:divBdr>
                    </w:div>
                    <w:div w:id="1592279990">
                      <w:marLeft w:val="0"/>
                      <w:marRight w:val="0"/>
                      <w:marTop w:val="0"/>
                      <w:marBottom w:val="0"/>
                      <w:divBdr>
                        <w:top w:val="none" w:sz="0" w:space="0" w:color="auto"/>
                        <w:left w:val="none" w:sz="0" w:space="0" w:color="auto"/>
                        <w:bottom w:val="none" w:sz="0" w:space="0" w:color="auto"/>
                        <w:right w:val="none" w:sz="0" w:space="0" w:color="auto"/>
                      </w:divBdr>
                    </w:div>
                    <w:div w:id="970355898">
                      <w:marLeft w:val="0"/>
                      <w:marRight w:val="0"/>
                      <w:marTop w:val="0"/>
                      <w:marBottom w:val="0"/>
                      <w:divBdr>
                        <w:top w:val="none" w:sz="0" w:space="0" w:color="auto"/>
                        <w:left w:val="none" w:sz="0" w:space="0" w:color="auto"/>
                        <w:bottom w:val="none" w:sz="0" w:space="0" w:color="auto"/>
                        <w:right w:val="none" w:sz="0" w:space="0" w:color="auto"/>
                      </w:divBdr>
                    </w:div>
                    <w:div w:id="681736394">
                      <w:marLeft w:val="0"/>
                      <w:marRight w:val="0"/>
                      <w:marTop w:val="0"/>
                      <w:marBottom w:val="0"/>
                      <w:divBdr>
                        <w:top w:val="none" w:sz="0" w:space="0" w:color="auto"/>
                        <w:left w:val="none" w:sz="0" w:space="0" w:color="auto"/>
                        <w:bottom w:val="none" w:sz="0" w:space="0" w:color="auto"/>
                        <w:right w:val="none" w:sz="0" w:space="0" w:color="auto"/>
                      </w:divBdr>
                    </w:div>
                    <w:div w:id="173810869">
                      <w:marLeft w:val="0"/>
                      <w:marRight w:val="0"/>
                      <w:marTop w:val="0"/>
                      <w:marBottom w:val="0"/>
                      <w:divBdr>
                        <w:top w:val="none" w:sz="0" w:space="0" w:color="auto"/>
                        <w:left w:val="none" w:sz="0" w:space="0" w:color="auto"/>
                        <w:bottom w:val="none" w:sz="0" w:space="0" w:color="auto"/>
                        <w:right w:val="none" w:sz="0" w:space="0" w:color="auto"/>
                      </w:divBdr>
                    </w:div>
                    <w:div w:id="1344699752">
                      <w:marLeft w:val="0"/>
                      <w:marRight w:val="0"/>
                      <w:marTop w:val="0"/>
                      <w:marBottom w:val="0"/>
                      <w:divBdr>
                        <w:top w:val="none" w:sz="0" w:space="0" w:color="auto"/>
                        <w:left w:val="none" w:sz="0" w:space="0" w:color="auto"/>
                        <w:bottom w:val="none" w:sz="0" w:space="0" w:color="auto"/>
                        <w:right w:val="none" w:sz="0" w:space="0" w:color="auto"/>
                      </w:divBdr>
                    </w:div>
                    <w:div w:id="775061070">
                      <w:marLeft w:val="0"/>
                      <w:marRight w:val="0"/>
                      <w:marTop w:val="0"/>
                      <w:marBottom w:val="0"/>
                      <w:divBdr>
                        <w:top w:val="none" w:sz="0" w:space="0" w:color="auto"/>
                        <w:left w:val="none" w:sz="0" w:space="0" w:color="auto"/>
                        <w:bottom w:val="none" w:sz="0" w:space="0" w:color="auto"/>
                        <w:right w:val="none" w:sz="0" w:space="0" w:color="auto"/>
                      </w:divBdr>
                    </w:div>
                    <w:div w:id="777985603">
                      <w:marLeft w:val="0"/>
                      <w:marRight w:val="0"/>
                      <w:marTop w:val="0"/>
                      <w:marBottom w:val="0"/>
                      <w:divBdr>
                        <w:top w:val="none" w:sz="0" w:space="0" w:color="auto"/>
                        <w:left w:val="none" w:sz="0" w:space="0" w:color="auto"/>
                        <w:bottom w:val="none" w:sz="0" w:space="0" w:color="auto"/>
                        <w:right w:val="none" w:sz="0" w:space="0" w:color="auto"/>
                      </w:divBdr>
                    </w:div>
                    <w:div w:id="2082362068">
                      <w:marLeft w:val="0"/>
                      <w:marRight w:val="0"/>
                      <w:marTop w:val="0"/>
                      <w:marBottom w:val="0"/>
                      <w:divBdr>
                        <w:top w:val="none" w:sz="0" w:space="0" w:color="auto"/>
                        <w:left w:val="none" w:sz="0" w:space="0" w:color="auto"/>
                        <w:bottom w:val="none" w:sz="0" w:space="0" w:color="auto"/>
                        <w:right w:val="none" w:sz="0" w:space="0" w:color="auto"/>
                      </w:divBdr>
                    </w:div>
                    <w:div w:id="937642920">
                      <w:marLeft w:val="0"/>
                      <w:marRight w:val="0"/>
                      <w:marTop w:val="0"/>
                      <w:marBottom w:val="0"/>
                      <w:divBdr>
                        <w:top w:val="none" w:sz="0" w:space="0" w:color="auto"/>
                        <w:left w:val="none" w:sz="0" w:space="0" w:color="auto"/>
                        <w:bottom w:val="none" w:sz="0" w:space="0" w:color="auto"/>
                        <w:right w:val="none" w:sz="0" w:space="0" w:color="auto"/>
                      </w:divBdr>
                    </w:div>
                    <w:div w:id="1041711421">
                      <w:marLeft w:val="0"/>
                      <w:marRight w:val="0"/>
                      <w:marTop w:val="0"/>
                      <w:marBottom w:val="0"/>
                      <w:divBdr>
                        <w:top w:val="none" w:sz="0" w:space="0" w:color="auto"/>
                        <w:left w:val="none" w:sz="0" w:space="0" w:color="auto"/>
                        <w:bottom w:val="none" w:sz="0" w:space="0" w:color="auto"/>
                        <w:right w:val="none" w:sz="0" w:space="0" w:color="auto"/>
                      </w:divBdr>
                      <w:divsChild>
                        <w:div w:id="492380007">
                          <w:marLeft w:val="0"/>
                          <w:marRight w:val="0"/>
                          <w:marTop w:val="0"/>
                          <w:marBottom w:val="0"/>
                          <w:divBdr>
                            <w:top w:val="none" w:sz="0" w:space="0" w:color="auto"/>
                            <w:left w:val="none" w:sz="0" w:space="0" w:color="auto"/>
                            <w:bottom w:val="none" w:sz="0" w:space="0" w:color="auto"/>
                            <w:right w:val="none" w:sz="0" w:space="0" w:color="auto"/>
                          </w:divBdr>
                        </w:div>
                        <w:div w:id="832526319">
                          <w:marLeft w:val="0"/>
                          <w:marRight w:val="0"/>
                          <w:marTop w:val="0"/>
                          <w:marBottom w:val="0"/>
                          <w:divBdr>
                            <w:top w:val="none" w:sz="0" w:space="0" w:color="auto"/>
                            <w:left w:val="none" w:sz="0" w:space="0" w:color="auto"/>
                            <w:bottom w:val="none" w:sz="0" w:space="0" w:color="auto"/>
                            <w:right w:val="none" w:sz="0" w:space="0" w:color="auto"/>
                          </w:divBdr>
                        </w:div>
                        <w:div w:id="255793325">
                          <w:marLeft w:val="0"/>
                          <w:marRight w:val="0"/>
                          <w:marTop w:val="0"/>
                          <w:marBottom w:val="0"/>
                          <w:divBdr>
                            <w:top w:val="none" w:sz="0" w:space="0" w:color="auto"/>
                            <w:left w:val="none" w:sz="0" w:space="0" w:color="auto"/>
                            <w:bottom w:val="none" w:sz="0" w:space="0" w:color="auto"/>
                            <w:right w:val="none" w:sz="0" w:space="0" w:color="auto"/>
                          </w:divBdr>
                        </w:div>
                        <w:div w:id="844788285">
                          <w:marLeft w:val="0"/>
                          <w:marRight w:val="0"/>
                          <w:marTop w:val="0"/>
                          <w:marBottom w:val="0"/>
                          <w:divBdr>
                            <w:top w:val="none" w:sz="0" w:space="0" w:color="auto"/>
                            <w:left w:val="none" w:sz="0" w:space="0" w:color="auto"/>
                            <w:bottom w:val="none" w:sz="0" w:space="0" w:color="auto"/>
                            <w:right w:val="none" w:sz="0" w:space="0" w:color="auto"/>
                          </w:divBdr>
                        </w:div>
                        <w:div w:id="648244530">
                          <w:marLeft w:val="0"/>
                          <w:marRight w:val="0"/>
                          <w:marTop w:val="0"/>
                          <w:marBottom w:val="0"/>
                          <w:divBdr>
                            <w:top w:val="none" w:sz="0" w:space="0" w:color="auto"/>
                            <w:left w:val="none" w:sz="0" w:space="0" w:color="auto"/>
                            <w:bottom w:val="none" w:sz="0" w:space="0" w:color="auto"/>
                            <w:right w:val="none" w:sz="0" w:space="0" w:color="auto"/>
                          </w:divBdr>
                        </w:div>
                        <w:div w:id="1172184136">
                          <w:marLeft w:val="0"/>
                          <w:marRight w:val="0"/>
                          <w:marTop w:val="0"/>
                          <w:marBottom w:val="0"/>
                          <w:divBdr>
                            <w:top w:val="none" w:sz="0" w:space="0" w:color="auto"/>
                            <w:left w:val="none" w:sz="0" w:space="0" w:color="auto"/>
                            <w:bottom w:val="none" w:sz="0" w:space="0" w:color="auto"/>
                            <w:right w:val="none" w:sz="0" w:space="0" w:color="auto"/>
                          </w:divBdr>
                        </w:div>
                        <w:div w:id="156922195">
                          <w:marLeft w:val="0"/>
                          <w:marRight w:val="0"/>
                          <w:marTop w:val="0"/>
                          <w:marBottom w:val="0"/>
                          <w:divBdr>
                            <w:top w:val="none" w:sz="0" w:space="0" w:color="auto"/>
                            <w:left w:val="none" w:sz="0" w:space="0" w:color="auto"/>
                            <w:bottom w:val="none" w:sz="0" w:space="0" w:color="auto"/>
                            <w:right w:val="none" w:sz="0" w:space="0" w:color="auto"/>
                          </w:divBdr>
                        </w:div>
                        <w:div w:id="913512859">
                          <w:marLeft w:val="0"/>
                          <w:marRight w:val="0"/>
                          <w:marTop w:val="0"/>
                          <w:marBottom w:val="0"/>
                          <w:divBdr>
                            <w:top w:val="none" w:sz="0" w:space="0" w:color="auto"/>
                            <w:left w:val="none" w:sz="0" w:space="0" w:color="auto"/>
                            <w:bottom w:val="none" w:sz="0" w:space="0" w:color="auto"/>
                            <w:right w:val="none" w:sz="0" w:space="0" w:color="auto"/>
                          </w:divBdr>
                        </w:div>
                        <w:div w:id="1431392734">
                          <w:marLeft w:val="0"/>
                          <w:marRight w:val="0"/>
                          <w:marTop w:val="0"/>
                          <w:marBottom w:val="0"/>
                          <w:divBdr>
                            <w:top w:val="none" w:sz="0" w:space="0" w:color="auto"/>
                            <w:left w:val="none" w:sz="0" w:space="0" w:color="auto"/>
                            <w:bottom w:val="none" w:sz="0" w:space="0" w:color="auto"/>
                            <w:right w:val="none" w:sz="0" w:space="0" w:color="auto"/>
                          </w:divBdr>
                        </w:div>
                        <w:div w:id="1227259707">
                          <w:marLeft w:val="0"/>
                          <w:marRight w:val="0"/>
                          <w:marTop w:val="0"/>
                          <w:marBottom w:val="0"/>
                          <w:divBdr>
                            <w:top w:val="none" w:sz="0" w:space="0" w:color="auto"/>
                            <w:left w:val="none" w:sz="0" w:space="0" w:color="auto"/>
                            <w:bottom w:val="none" w:sz="0" w:space="0" w:color="auto"/>
                            <w:right w:val="none" w:sz="0" w:space="0" w:color="auto"/>
                          </w:divBdr>
                        </w:div>
                        <w:div w:id="924260675">
                          <w:marLeft w:val="0"/>
                          <w:marRight w:val="0"/>
                          <w:marTop w:val="0"/>
                          <w:marBottom w:val="0"/>
                          <w:divBdr>
                            <w:top w:val="none" w:sz="0" w:space="0" w:color="auto"/>
                            <w:left w:val="none" w:sz="0" w:space="0" w:color="auto"/>
                            <w:bottom w:val="none" w:sz="0" w:space="0" w:color="auto"/>
                            <w:right w:val="none" w:sz="0" w:space="0" w:color="auto"/>
                          </w:divBdr>
                        </w:div>
                        <w:div w:id="492137097">
                          <w:marLeft w:val="0"/>
                          <w:marRight w:val="0"/>
                          <w:marTop w:val="0"/>
                          <w:marBottom w:val="0"/>
                          <w:divBdr>
                            <w:top w:val="none" w:sz="0" w:space="0" w:color="auto"/>
                            <w:left w:val="none" w:sz="0" w:space="0" w:color="auto"/>
                            <w:bottom w:val="none" w:sz="0" w:space="0" w:color="auto"/>
                            <w:right w:val="none" w:sz="0" w:space="0" w:color="auto"/>
                          </w:divBdr>
                        </w:div>
                        <w:div w:id="9297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2670">
          <w:marLeft w:val="0"/>
          <w:marRight w:val="0"/>
          <w:marTop w:val="0"/>
          <w:marBottom w:val="0"/>
          <w:divBdr>
            <w:top w:val="none" w:sz="0" w:space="0" w:color="auto"/>
            <w:left w:val="none" w:sz="0" w:space="0" w:color="auto"/>
            <w:bottom w:val="none" w:sz="0" w:space="0" w:color="auto"/>
            <w:right w:val="none" w:sz="0" w:space="0" w:color="auto"/>
          </w:divBdr>
          <w:divsChild>
            <w:div w:id="723065436">
              <w:marLeft w:val="0"/>
              <w:marRight w:val="0"/>
              <w:marTop w:val="0"/>
              <w:marBottom w:val="0"/>
              <w:divBdr>
                <w:top w:val="none" w:sz="0" w:space="0" w:color="auto"/>
                <w:left w:val="none" w:sz="0" w:space="0" w:color="auto"/>
                <w:bottom w:val="none" w:sz="0" w:space="0" w:color="auto"/>
                <w:right w:val="none" w:sz="0" w:space="0" w:color="auto"/>
              </w:divBdr>
              <w:divsChild>
                <w:div w:id="1071779665">
                  <w:marLeft w:val="0"/>
                  <w:marRight w:val="0"/>
                  <w:marTop w:val="0"/>
                  <w:marBottom w:val="0"/>
                  <w:divBdr>
                    <w:top w:val="none" w:sz="0" w:space="0" w:color="auto"/>
                    <w:left w:val="none" w:sz="0" w:space="0" w:color="auto"/>
                    <w:bottom w:val="none" w:sz="0" w:space="0" w:color="auto"/>
                    <w:right w:val="none" w:sz="0" w:space="0" w:color="auto"/>
                  </w:divBdr>
                </w:div>
                <w:div w:id="1095978414">
                  <w:marLeft w:val="0"/>
                  <w:marRight w:val="0"/>
                  <w:marTop w:val="0"/>
                  <w:marBottom w:val="0"/>
                  <w:divBdr>
                    <w:top w:val="none" w:sz="0" w:space="0" w:color="auto"/>
                    <w:left w:val="none" w:sz="0" w:space="0" w:color="auto"/>
                    <w:bottom w:val="none" w:sz="0" w:space="0" w:color="auto"/>
                    <w:right w:val="none" w:sz="0" w:space="0" w:color="auto"/>
                  </w:divBdr>
                  <w:divsChild>
                    <w:div w:id="618950810">
                      <w:marLeft w:val="0"/>
                      <w:marRight w:val="0"/>
                      <w:marTop w:val="0"/>
                      <w:marBottom w:val="0"/>
                      <w:divBdr>
                        <w:top w:val="none" w:sz="0" w:space="0" w:color="auto"/>
                        <w:left w:val="none" w:sz="0" w:space="0" w:color="auto"/>
                        <w:bottom w:val="none" w:sz="0" w:space="0" w:color="auto"/>
                        <w:right w:val="none" w:sz="0" w:space="0" w:color="auto"/>
                      </w:divBdr>
                    </w:div>
                    <w:div w:id="7754552">
                      <w:marLeft w:val="0"/>
                      <w:marRight w:val="0"/>
                      <w:marTop w:val="0"/>
                      <w:marBottom w:val="0"/>
                      <w:divBdr>
                        <w:top w:val="none" w:sz="0" w:space="0" w:color="auto"/>
                        <w:left w:val="none" w:sz="0" w:space="0" w:color="auto"/>
                        <w:bottom w:val="none" w:sz="0" w:space="0" w:color="auto"/>
                        <w:right w:val="none" w:sz="0" w:space="0" w:color="auto"/>
                      </w:divBdr>
                    </w:div>
                    <w:div w:id="944968107">
                      <w:marLeft w:val="0"/>
                      <w:marRight w:val="0"/>
                      <w:marTop w:val="0"/>
                      <w:marBottom w:val="0"/>
                      <w:divBdr>
                        <w:top w:val="none" w:sz="0" w:space="0" w:color="auto"/>
                        <w:left w:val="none" w:sz="0" w:space="0" w:color="auto"/>
                        <w:bottom w:val="none" w:sz="0" w:space="0" w:color="auto"/>
                        <w:right w:val="none" w:sz="0" w:space="0" w:color="auto"/>
                      </w:divBdr>
                    </w:div>
                    <w:div w:id="1666326183">
                      <w:marLeft w:val="0"/>
                      <w:marRight w:val="0"/>
                      <w:marTop w:val="0"/>
                      <w:marBottom w:val="0"/>
                      <w:divBdr>
                        <w:top w:val="none" w:sz="0" w:space="0" w:color="auto"/>
                        <w:left w:val="none" w:sz="0" w:space="0" w:color="auto"/>
                        <w:bottom w:val="none" w:sz="0" w:space="0" w:color="auto"/>
                        <w:right w:val="none" w:sz="0" w:space="0" w:color="auto"/>
                      </w:divBdr>
                    </w:div>
                    <w:div w:id="157232984">
                      <w:marLeft w:val="0"/>
                      <w:marRight w:val="0"/>
                      <w:marTop w:val="0"/>
                      <w:marBottom w:val="0"/>
                      <w:divBdr>
                        <w:top w:val="none" w:sz="0" w:space="0" w:color="auto"/>
                        <w:left w:val="none" w:sz="0" w:space="0" w:color="auto"/>
                        <w:bottom w:val="none" w:sz="0" w:space="0" w:color="auto"/>
                        <w:right w:val="none" w:sz="0" w:space="0" w:color="auto"/>
                      </w:divBdr>
                    </w:div>
                    <w:div w:id="1687974029">
                      <w:marLeft w:val="0"/>
                      <w:marRight w:val="0"/>
                      <w:marTop w:val="0"/>
                      <w:marBottom w:val="0"/>
                      <w:divBdr>
                        <w:top w:val="none" w:sz="0" w:space="0" w:color="auto"/>
                        <w:left w:val="none" w:sz="0" w:space="0" w:color="auto"/>
                        <w:bottom w:val="none" w:sz="0" w:space="0" w:color="auto"/>
                        <w:right w:val="none" w:sz="0" w:space="0" w:color="auto"/>
                      </w:divBdr>
                    </w:div>
                    <w:div w:id="75632481">
                      <w:marLeft w:val="0"/>
                      <w:marRight w:val="0"/>
                      <w:marTop w:val="0"/>
                      <w:marBottom w:val="0"/>
                      <w:divBdr>
                        <w:top w:val="none" w:sz="0" w:space="0" w:color="auto"/>
                        <w:left w:val="none" w:sz="0" w:space="0" w:color="auto"/>
                        <w:bottom w:val="none" w:sz="0" w:space="0" w:color="auto"/>
                        <w:right w:val="none" w:sz="0" w:space="0" w:color="auto"/>
                      </w:divBdr>
                    </w:div>
                    <w:div w:id="2093308150">
                      <w:marLeft w:val="0"/>
                      <w:marRight w:val="0"/>
                      <w:marTop w:val="0"/>
                      <w:marBottom w:val="0"/>
                      <w:divBdr>
                        <w:top w:val="none" w:sz="0" w:space="0" w:color="auto"/>
                        <w:left w:val="none" w:sz="0" w:space="0" w:color="auto"/>
                        <w:bottom w:val="none" w:sz="0" w:space="0" w:color="auto"/>
                        <w:right w:val="none" w:sz="0" w:space="0" w:color="auto"/>
                      </w:divBdr>
                    </w:div>
                    <w:div w:id="76441656">
                      <w:marLeft w:val="0"/>
                      <w:marRight w:val="0"/>
                      <w:marTop w:val="0"/>
                      <w:marBottom w:val="0"/>
                      <w:divBdr>
                        <w:top w:val="none" w:sz="0" w:space="0" w:color="auto"/>
                        <w:left w:val="none" w:sz="0" w:space="0" w:color="auto"/>
                        <w:bottom w:val="none" w:sz="0" w:space="0" w:color="auto"/>
                        <w:right w:val="none" w:sz="0" w:space="0" w:color="auto"/>
                      </w:divBdr>
                    </w:div>
                    <w:div w:id="1240214179">
                      <w:marLeft w:val="0"/>
                      <w:marRight w:val="0"/>
                      <w:marTop w:val="0"/>
                      <w:marBottom w:val="0"/>
                      <w:divBdr>
                        <w:top w:val="none" w:sz="0" w:space="0" w:color="auto"/>
                        <w:left w:val="none" w:sz="0" w:space="0" w:color="auto"/>
                        <w:bottom w:val="none" w:sz="0" w:space="0" w:color="auto"/>
                        <w:right w:val="none" w:sz="0" w:space="0" w:color="auto"/>
                      </w:divBdr>
                    </w:div>
                    <w:div w:id="844398462">
                      <w:marLeft w:val="0"/>
                      <w:marRight w:val="0"/>
                      <w:marTop w:val="0"/>
                      <w:marBottom w:val="0"/>
                      <w:divBdr>
                        <w:top w:val="none" w:sz="0" w:space="0" w:color="auto"/>
                        <w:left w:val="none" w:sz="0" w:space="0" w:color="auto"/>
                        <w:bottom w:val="none" w:sz="0" w:space="0" w:color="auto"/>
                        <w:right w:val="none" w:sz="0" w:space="0" w:color="auto"/>
                      </w:divBdr>
                    </w:div>
                    <w:div w:id="627711691">
                      <w:marLeft w:val="0"/>
                      <w:marRight w:val="0"/>
                      <w:marTop w:val="0"/>
                      <w:marBottom w:val="0"/>
                      <w:divBdr>
                        <w:top w:val="none" w:sz="0" w:space="0" w:color="auto"/>
                        <w:left w:val="none" w:sz="0" w:space="0" w:color="auto"/>
                        <w:bottom w:val="none" w:sz="0" w:space="0" w:color="auto"/>
                        <w:right w:val="none" w:sz="0" w:space="0" w:color="auto"/>
                      </w:divBdr>
                    </w:div>
                    <w:div w:id="1531648398">
                      <w:marLeft w:val="0"/>
                      <w:marRight w:val="0"/>
                      <w:marTop w:val="0"/>
                      <w:marBottom w:val="0"/>
                      <w:divBdr>
                        <w:top w:val="none" w:sz="0" w:space="0" w:color="auto"/>
                        <w:left w:val="none" w:sz="0" w:space="0" w:color="auto"/>
                        <w:bottom w:val="none" w:sz="0" w:space="0" w:color="auto"/>
                        <w:right w:val="none" w:sz="0" w:space="0" w:color="auto"/>
                      </w:divBdr>
                    </w:div>
                    <w:div w:id="1789398729">
                      <w:marLeft w:val="0"/>
                      <w:marRight w:val="0"/>
                      <w:marTop w:val="0"/>
                      <w:marBottom w:val="0"/>
                      <w:divBdr>
                        <w:top w:val="none" w:sz="0" w:space="0" w:color="auto"/>
                        <w:left w:val="none" w:sz="0" w:space="0" w:color="auto"/>
                        <w:bottom w:val="none" w:sz="0" w:space="0" w:color="auto"/>
                        <w:right w:val="none" w:sz="0" w:space="0" w:color="auto"/>
                      </w:divBdr>
                    </w:div>
                    <w:div w:id="1265650098">
                      <w:marLeft w:val="0"/>
                      <w:marRight w:val="0"/>
                      <w:marTop w:val="0"/>
                      <w:marBottom w:val="0"/>
                      <w:divBdr>
                        <w:top w:val="none" w:sz="0" w:space="0" w:color="auto"/>
                        <w:left w:val="none" w:sz="0" w:space="0" w:color="auto"/>
                        <w:bottom w:val="none" w:sz="0" w:space="0" w:color="auto"/>
                        <w:right w:val="none" w:sz="0" w:space="0" w:color="auto"/>
                      </w:divBdr>
                    </w:div>
                    <w:div w:id="1618829695">
                      <w:marLeft w:val="0"/>
                      <w:marRight w:val="0"/>
                      <w:marTop w:val="0"/>
                      <w:marBottom w:val="0"/>
                      <w:divBdr>
                        <w:top w:val="none" w:sz="0" w:space="0" w:color="auto"/>
                        <w:left w:val="none" w:sz="0" w:space="0" w:color="auto"/>
                        <w:bottom w:val="none" w:sz="0" w:space="0" w:color="auto"/>
                        <w:right w:val="none" w:sz="0" w:space="0" w:color="auto"/>
                      </w:divBdr>
                    </w:div>
                    <w:div w:id="1654488525">
                      <w:marLeft w:val="0"/>
                      <w:marRight w:val="0"/>
                      <w:marTop w:val="0"/>
                      <w:marBottom w:val="0"/>
                      <w:divBdr>
                        <w:top w:val="none" w:sz="0" w:space="0" w:color="auto"/>
                        <w:left w:val="none" w:sz="0" w:space="0" w:color="auto"/>
                        <w:bottom w:val="none" w:sz="0" w:space="0" w:color="auto"/>
                        <w:right w:val="none" w:sz="0" w:space="0" w:color="auto"/>
                      </w:divBdr>
                    </w:div>
                    <w:div w:id="1619138026">
                      <w:marLeft w:val="0"/>
                      <w:marRight w:val="0"/>
                      <w:marTop w:val="0"/>
                      <w:marBottom w:val="0"/>
                      <w:divBdr>
                        <w:top w:val="none" w:sz="0" w:space="0" w:color="auto"/>
                        <w:left w:val="none" w:sz="0" w:space="0" w:color="auto"/>
                        <w:bottom w:val="none" w:sz="0" w:space="0" w:color="auto"/>
                        <w:right w:val="none" w:sz="0" w:space="0" w:color="auto"/>
                      </w:divBdr>
                    </w:div>
                    <w:div w:id="775178401">
                      <w:marLeft w:val="0"/>
                      <w:marRight w:val="0"/>
                      <w:marTop w:val="0"/>
                      <w:marBottom w:val="0"/>
                      <w:divBdr>
                        <w:top w:val="none" w:sz="0" w:space="0" w:color="auto"/>
                        <w:left w:val="none" w:sz="0" w:space="0" w:color="auto"/>
                        <w:bottom w:val="none" w:sz="0" w:space="0" w:color="auto"/>
                        <w:right w:val="none" w:sz="0" w:space="0" w:color="auto"/>
                      </w:divBdr>
                    </w:div>
                    <w:div w:id="1582640223">
                      <w:marLeft w:val="0"/>
                      <w:marRight w:val="0"/>
                      <w:marTop w:val="0"/>
                      <w:marBottom w:val="0"/>
                      <w:divBdr>
                        <w:top w:val="none" w:sz="0" w:space="0" w:color="auto"/>
                        <w:left w:val="none" w:sz="0" w:space="0" w:color="auto"/>
                        <w:bottom w:val="none" w:sz="0" w:space="0" w:color="auto"/>
                        <w:right w:val="none" w:sz="0" w:space="0" w:color="auto"/>
                      </w:divBdr>
                    </w:div>
                    <w:div w:id="1176773180">
                      <w:marLeft w:val="0"/>
                      <w:marRight w:val="0"/>
                      <w:marTop w:val="0"/>
                      <w:marBottom w:val="0"/>
                      <w:divBdr>
                        <w:top w:val="none" w:sz="0" w:space="0" w:color="auto"/>
                        <w:left w:val="none" w:sz="0" w:space="0" w:color="auto"/>
                        <w:bottom w:val="none" w:sz="0" w:space="0" w:color="auto"/>
                        <w:right w:val="none" w:sz="0" w:space="0" w:color="auto"/>
                      </w:divBdr>
                    </w:div>
                    <w:div w:id="1871138290">
                      <w:marLeft w:val="0"/>
                      <w:marRight w:val="0"/>
                      <w:marTop w:val="0"/>
                      <w:marBottom w:val="0"/>
                      <w:divBdr>
                        <w:top w:val="none" w:sz="0" w:space="0" w:color="auto"/>
                        <w:left w:val="none" w:sz="0" w:space="0" w:color="auto"/>
                        <w:bottom w:val="none" w:sz="0" w:space="0" w:color="auto"/>
                        <w:right w:val="none" w:sz="0" w:space="0" w:color="auto"/>
                      </w:divBdr>
                    </w:div>
                    <w:div w:id="1428110390">
                      <w:marLeft w:val="0"/>
                      <w:marRight w:val="0"/>
                      <w:marTop w:val="0"/>
                      <w:marBottom w:val="0"/>
                      <w:divBdr>
                        <w:top w:val="none" w:sz="0" w:space="0" w:color="auto"/>
                        <w:left w:val="none" w:sz="0" w:space="0" w:color="auto"/>
                        <w:bottom w:val="none" w:sz="0" w:space="0" w:color="auto"/>
                        <w:right w:val="none" w:sz="0" w:space="0" w:color="auto"/>
                      </w:divBdr>
                    </w:div>
                    <w:div w:id="2133815779">
                      <w:marLeft w:val="0"/>
                      <w:marRight w:val="0"/>
                      <w:marTop w:val="0"/>
                      <w:marBottom w:val="0"/>
                      <w:divBdr>
                        <w:top w:val="none" w:sz="0" w:space="0" w:color="auto"/>
                        <w:left w:val="none" w:sz="0" w:space="0" w:color="auto"/>
                        <w:bottom w:val="none" w:sz="0" w:space="0" w:color="auto"/>
                        <w:right w:val="none" w:sz="0" w:space="0" w:color="auto"/>
                      </w:divBdr>
                      <w:divsChild>
                        <w:div w:id="252593588">
                          <w:marLeft w:val="0"/>
                          <w:marRight w:val="0"/>
                          <w:marTop w:val="0"/>
                          <w:marBottom w:val="0"/>
                          <w:divBdr>
                            <w:top w:val="none" w:sz="0" w:space="0" w:color="auto"/>
                            <w:left w:val="none" w:sz="0" w:space="0" w:color="auto"/>
                            <w:bottom w:val="none" w:sz="0" w:space="0" w:color="auto"/>
                            <w:right w:val="none" w:sz="0" w:space="0" w:color="auto"/>
                          </w:divBdr>
                        </w:div>
                        <w:div w:id="587810179">
                          <w:marLeft w:val="0"/>
                          <w:marRight w:val="0"/>
                          <w:marTop w:val="0"/>
                          <w:marBottom w:val="0"/>
                          <w:divBdr>
                            <w:top w:val="none" w:sz="0" w:space="0" w:color="auto"/>
                            <w:left w:val="none" w:sz="0" w:space="0" w:color="auto"/>
                            <w:bottom w:val="none" w:sz="0" w:space="0" w:color="auto"/>
                            <w:right w:val="none" w:sz="0" w:space="0" w:color="auto"/>
                          </w:divBdr>
                        </w:div>
                        <w:div w:id="1075783806">
                          <w:marLeft w:val="0"/>
                          <w:marRight w:val="0"/>
                          <w:marTop w:val="0"/>
                          <w:marBottom w:val="0"/>
                          <w:divBdr>
                            <w:top w:val="none" w:sz="0" w:space="0" w:color="auto"/>
                            <w:left w:val="none" w:sz="0" w:space="0" w:color="auto"/>
                            <w:bottom w:val="none" w:sz="0" w:space="0" w:color="auto"/>
                            <w:right w:val="none" w:sz="0" w:space="0" w:color="auto"/>
                          </w:divBdr>
                        </w:div>
                        <w:div w:id="225654437">
                          <w:marLeft w:val="0"/>
                          <w:marRight w:val="0"/>
                          <w:marTop w:val="0"/>
                          <w:marBottom w:val="0"/>
                          <w:divBdr>
                            <w:top w:val="none" w:sz="0" w:space="0" w:color="auto"/>
                            <w:left w:val="none" w:sz="0" w:space="0" w:color="auto"/>
                            <w:bottom w:val="none" w:sz="0" w:space="0" w:color="auto"/>
                            <w:right w:val="none" w:sz="0" w:space="0" w:color="auto"/>
                          </w:divBdr>
                        </w:div>
                        <w:div w:id="19093696">
                          <w:marLeft w:val="0"/>
                          <w:marRight w:val="0"/>
                          <w:marTop w:val="0"/>
                          <w:marBottom w:val="0"/>
                          <w:divBdr>
                            <w:top w:val="none" w:sz="0" w:space="0" w:color="auto"/>
                            <w:left w:val="none" w:sz="0" w:space="0" w:color="auto"/>
                            <w:bottom w:val="none" w:sz="0" w:space="0" w:color="auto"/>
                            <w:right w:val="none" w:sz="0" w:space="0" w:color="auto"/>
                          </w:divBdr>
                        </w:div>
                        <w:div w:id="1814639579">
                          <w:marLeft w:val="0"/>
                          <w:marRight w:val="0"/>
                          <w:marTop w:val="0"/>
                          <w:marBottom w:val="0"/>
                          <w:divBdr>
                            <w:top w:val="none" w:sz="0" w:space="0" w:color="auto"/>
                            <w:left w:val="none" w:sz="0" w:space="0" w:color="auto"/>
                            <w:bottom w:val="none" w:sz="0" w:space="0" w:color="auto"/>
                            <w:right w:val="none" w:sz="0" w:space="0" w:color="auto"/>
                          </w:divBdr>
                        </w:div>
                        <w:div w:id="2009944521">
                          <w:marLeft w:val="0"/>
                          <w:marRight w:val="0"/>
                          <w:marTop w:val="0"/>
                          <w:marBottom w:val="0"/>
                          <w:divBdr>
                            <w:top w:val="none" w:sz="0" w:space="0" w:color="auto"/>
                            <w:left w:val="none" w:sz="0" w:space="0" w:color="auto"/>
                            <w:bottom w:val="none" w:sz="0" w:space="0" w:color="auto"/>
                            <w:right w:val="none" w:sz="0" w:space="0" w:color="auto"/>
                          </w:divBdr>
                        </w:div>
                        <w:div w:id="1037512204">
                          <w:marLeft w:val="0"/>
                          <w:marRight w:val="0"/>
                          <w:marTop w:val="0"/>
                          <w:marBottom w:val="0"/>
                          <w:divBdr>
                            <w:top w:val="none" w:sz="0" w:space="0" w:color="auto"/>
                            <w:left w:val="none" w:sz="0" w:space="0" w:color="auto"/>
                            <w:bottom w:val="none" w:sz="0" w:space="0" w:color="auto"/>
                            <w:right w:val="none" w:sz="0" w:space="0" w:color="auto"/>
                          </w:divBdr>
                        </w:div>
                        <w:div w:id="520162857">
                          <w:marLeft w:val="0"/>
                          <w:marRight w:val="0"/>
                          <w:marTop w:val="0"/>
                          <w:marBottom w:val="0"/>
                          <w:divBdr>
                            <w:top w:val="none" w:sz="0" w:space="0" w:color="auto"/>
                            <w:left w:val="none" w:sz="0" w:space="0" w:color="auto"/>
                            <w:bottom w:val="none" w:sz="0" w:space="0" w:color="auto"/>
                            <w:right w:val="none" w:sz="0" w:space="0" w:color="auto"/>
                          </w:divBdr>
                        </w:div>
                        <w:div w:id="938870215">
                          <w:marLeft w:val="0"/>
                          <w:marRight w:val="0"/>
                          <w:marTop w:val="0"/>
                          <w:marBottom w:val="0"/>
                          <w:divBdr>
                            <w:top w:val="none" w:sz="0" w:space="0" w:color="auto"/>
                            <w:left w:val="none" w:sz="0" w:space="0" w:color="auto"/>
                            <w:bottom w:val="none" w:sz="0" w:space="0" w:color="auto"/>
                            <w:right w:val="none" w:sz="0" w:space="0" w:color="auto"/>
                          </w:divBdr>
                        </w:div>
                        <w:div w:id="741488341">
                          <w:marLeft w:val="0"/>
                          <w:marRight w:val="0"/>
                          <w:marTop w:val="0"/>
                          <w:marBottom w:val="0"/>
                          <w:divBdr>
                            <w:top w:val="none" w:sz="0" w:space="0" w:color="auto"/>
                            <w:left w:val="none" w:sz="0" w:space="0" w:color="auto"/>
                            <w:bottom w:val="none" w:sz="0" w:space="0" w:color="auto"/>
                            <w:right w:val="none" w:sz="0" w:space="0" w:color="auto"/>
                          </w:divBdr>
                        </w:div>
                        <w:div w:id="498346962">
                          <w:marLeft w:val="0"/>
                          <w:marRight w:val="0"/>
                          <w:marTop w:val="0"/>
                          <w:marBottom w:val="0"/>
                          <w:divBdr>
                            <w:top w:val="none" w:sz="0" w:space="0" w:color="auto"/>
                            <w:left w:val="none" w:sz="0" w:space="0" w:color="auto"/>
                            <w:bottom w:val="none" w:sz="0" w:space="0" w:color="auto"/>
                            <w:right w:val="none" w:sz="0" w:space="0" w:color="auto"/>
                          </w:divBdr>
                        </w:div>
                        <w:div w:id="606353926">
                          <w:marLeft w:val="0"/>
                          <w:marRight w:val="0"/>
                          <w:marTop w:val="0"/>
                          <w:marBottom w:val="0"/>
                          <w:divBdr>
                            <w:top w:val="none" w:sz="0" w:space="0" w:color="auto"/>
                            <w:left w:val="none" w:sz="0" w:space="0" w:color="auto"/>
                            <w:bottom w:val="none" w:sz="0" w:space="0" w:color="auto"/>
                            <w:right w:val="none" w:sz="0" w:space="0" w:color="auto"/>
                          </w:divBdr>
                        </w:div>
                        <w:div w:id="419790124">
                          <w:marLeft w:val="0"/>
                          <w:marRight w:val="0"/>
                          <w:marTop w:val="0"/>
                          <w:marBottom w:val="0"/>
                          <w:divBdr>
                            <w:top w:val="none" w:sz="0" w:space="0" w:color="auto"/>
                            <w:left w:val="none" w:sz="0" w:space="0" w:color="auto"/>
                            <w:bottom w:val="none" w:sz="0" w:space="0" w:color="auto"/>
                            <w:right w:val="none" w:sz="0" w:space="0" w:color="auto"/>
                          </w:divBdr>
                        </w:div>
                        <w:div w:id="527791038">
                          <w:marLeft w:val="0"/>
                          <w:marRight w:val="0"/>
                          <w:marTop w:val="0"/>
                          <w:marBottom w:val="0"/>
                          <w:divBdr>
                            <w:top w:val="none" w:sz="0" w:space="0" w:color="auto"/>
                            <w:left w:val="none" w:sz="0" w:space="0" w:color="auto"/>
                            <w:bottom w:val="none" w:sz="0" w:space="0" w:color="auto"/>
                            <w:right w:val="none" w:sz="0" w:space="0" w:color="auto"/>
                          </w:divBdr>
                        </w:div>
                        <w:div w:id="2041395053">
                          <w:marLeft w:val="0"/>
                          <w:marRight w:val="0"/>
                          <w:marTop w:val="0"/>
                          <w:marBottom w:val="0"/>
                          <w:divBdr>
                            <w:top w:val="none" w:sz="0" w:space="0" w:color="auto"/>
                            <w:left w:val="none" w:sz="0" w:space="0" w:color="auto"/>
                            <w:bottom w:val="none" w:sz="0" w:space="0" w:color="auto"/>
                            <w:right w:val="none" w:sz="0" w:space="0" w:color="auto"/>
                          </w:divBdr>
                        </w:div>
                        <w:div w:id="2068141016">
                          <w:marLeft w:val="0"/>
                          <w:marRight w:val="0"/>
                          <w:marTop w:val="0"/>
                          <w:marBottom w:val="0"/>
                          <w:divBdr>
                            <w:top w:val="none" w:sz="0" w:space="0" w:color="auto"/>
                            <w:left w:val="none" w:sz="0" w:space="0" w:color="auto"/>
                            <w:bottom w:val="none" w:sz="0" w:space="0" w:color="auto"/>
                            <w:right w:val="none" w:sz="0" w:space="0" w:color="auto"/>
                          </w:divBdr>
                        </w:div>
                        <w:div w:id="915822789">
                          <w:marLeft w:val="0"/>
                          <w:marRight w:val="0"/>
                          <w:marTop w:val="0"/>
                          <w:marBottom w:val="0"/>
                          <w:divBdr>
                            <w:top w:val="none" w:sz="0" w:space="0" w:color="auto"/>
                            <w:left w:val="none" w:sz="0" w:space="0" w:color="auto"/>
                            <w:bottom w:val="none" w:sz="0" w:space="0" w:color="auto"/>
                            <w:right w:val="none" w:sz="0" w:space="0" w:color="auto"/>
                          </w:divBdr>
                        </w:div>
                        <w:div w:id="278149623">
                          <w:marLeft w:val="0"/>
                          <w:marRight w:val="0"/>
                          <w:marTop w:val="0"/>
                          <w:marBottom w:val="0"/>
                          <w:divBdr>
                            <w:top w:val="none" w:sz="0" w:space="0" w:color="auto"/>
                            <w:left w:val="none" w:sz="0" w:space="0" w:color="auto"/>
                            <w:bottom w:val="none" w:sz="0" w:space="0" w:color="auto"/>
                            <w:right w:val="none" w:sz="0" w:space="0" w:color="auto"/>
                          </w:divBdr>
                        </w:div>
                        <w:div w:id="1386178693">
                          <w:marLeft w:val="0"/>
                          <w:marRight w:val="0"/>
                          <w:marTop w:val="0"/>
                          <w:marBottom w:val="0"/>
                          <w:divBdr>
                            <w:top w:val="none" w:sz="0" w:space="0" w:color="auto"/>
                            <w:left w:val="none" w:sz="0" w:space="0" w:color="auto"/>
                            <w:bottom w:val="none" w:sz="0" w:space="0" w:color="auto"/>
                            <w:right w:val="none" w:sz="0" w:space="0" w:color="auto"/>
                          </w:divBdr>
                        </w:div>
                        <w:div w:id="1742868490">
                          <w:marLeft w:val="0"/>
                          <w:marRight w:val="0"/>
                          <w:marTop w:val="0"/>
                          <w:marBottom w:val="0"/>
                          <w:divBdr>
                            <w:top w:val="none" w:sz="0" w:space="0" w:color="auto"/>
                            <w:left w:val="none" w:sz="0" w:space="0" w:color="auto"/>
                            <w:bottom w:val="none" w:sz="0" w:space="0" w:color="auto"/>
                            <w:right w:val="none" w:sz="0" w:space="0" w:color="auto"/>
                          </w:divBdr>
                        </w:div>
                        <w:div w:id="1308051117">
                          <w:marLeft w:val="0"/>
                          <w:marRight w:val="0"/>
                          <w:marTop w:val="0"/>
                          <w:marBottom w:val="0"/>
                          <w:divBdr>
                            <w:top w:val="none" w:sz="0" w:space="0" w:color="auto"/>
                            <w:left w:val="none" w:sz="0" w:space="0" w:color="auto"/>
                            <w:bottom w:val="none" w:sz="0" w:space="0" w:color="auto"/>
                            <w:right w:val="none" w:sz="0" w:space="0" w:color="auto"/>
                          </w:divBdr>
                        </w:div>
                        <w:div w:id="1991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59884">
          <w:marLeft w:val="0"/>
          <w:marRight w:val="0"/>
          <w:marTop w:val="0"/>
          <w:marBottom w:val="0"/>
          <w:divBdr>
            <w:top w:val="none" w:sz="0" w:space="0" w:color="auto"/>
            <w:left w:val="none" w:sz="0" w:space="0" w:color="auto"/>
            <w:bottom w:val="none" w:sz="0" w:space="0" w:color="auto"/>
            <w:right w:val="none" w:sz="0" w:space="0" w:color="auto"/>
          </w:divBdr>
          <w:divsChild>
            <w:div w:id="1482775489">
              <w:marLeft w:val="0"/>
              <w:marRight w:val="0"/>
              <w:marTop w:val="0"/>
              <w:marBottom w:val="0"/>
              <w:divBdr>
                <w:top w:val="none" w:sz="0" w:space="0" w:color="auto"/>
                <w:left w:val="none" w:sz="0" w:space="0" w:color="auto"/>
                <w:bottom w:val="none" w:sz="0" w:space="0" w:color="auto"/>
                <w:right w:val="none" w:sz="0" w:space="0" w:color="auto"/>
              </w:divBdr>
              <w:divsChild>
                <w:div w:id="492334692">
                  <w:marLeft w:val="0"/>
                  <w:marRight w:val="0"/>
                  <w:marTop w:val="0"/>
                  <w:marBottom w:val="0"/>
                  <w:divBdr>
                    <w:top w:val="none" w:sz="0" w:space="0" w:color="auto"/>
                    <w:left w:val="none" w:sz="0" w:space="0" w:color="auto"/>
                    <w:bottom w:val="none" w:sz="0" w:space="0" w:color="auto"/>
                    <w:right w:val="none" w:sz="0" w:space="0" w:color="auto"/>
                  </w:divBdr>
                </w:div>
                <w:div w:id="1621574883">
                  <w:marLeft w:val="0"/>
                  <w:marRight w:val="0"/>
                  <w:marTop w:val="0"/>
                  <w:marBottom w:val="0"/>
                  <w:divBdr>
                    <w:top w:val="none" w:sz="0" w:space="0" w:color="auto"/>
                    <w:left w:val="none" w:sz="0" w:space="0" w:color="auto"/>
                    <w:bottom w:val="none" w:sz="0" w:space="0" w:color="auto"/>
                    <w:right w:val="none" w:sz="0" w:space="0" w:color="auto"/>
                  </w:divBdr>
                  <w:divsChild>
                    <w:div w:id="751661381">
                      <w:marLeft w:val="0"/>
                      <w:marRight w:val="0"/>
                      <w:marTop w:val="0"/>
                      <w:marBottom w:val="0"/>
                      <w:divBdr>
                        <w:top w:val="none" w:sz="0" w:space="0" w:color="auto"/>
                        <w:left w:val="none" w:sz="0" w:space="0" w:color="auto"/>
                        <w:bottom w:val="none" w:sz="0" w:space="0" w:color="auto"/>
                        <w:right w:val="none" w:sz="0" w:space="0" w:color="auto"/>
                      </w:divBdr>
                    </w:div>
                    <w:div w:id="106513009">
                      <w:marLeft w:val="0"/>
                      <w:marRight w:val="0"/>
                      <w:marTop w:val="0"/>
                      <w:marBottom w:val="0"/>
                      <w:divBdr>
                        <w:top w:val="none" w:sz="0" w:space="0" w:color="auto"/>
                        <w:left w:val="none" w:sz="0" w:space="0" w:color="auto"/>
                        <w:bottom w:val="none" w:sz="0" w:space="0" w:color="auto"/>
                        <w:right w:val="none" w:sz="0" w:space="0" w:color="auto"/>
                      </w:divBdr>
                    </w:div>
                    <w:div w:id="290088717">
                      <w:marLeft w:val="0"/>
                      <w:marRight w:val="0"/>
                      <w:marTop w:val="0"/>
                      <w:marBottom w:val="0"/>
                      <w:divBdr>
                        <w:top w:val="none" w:sz="0" w:space="0" w:color="auto"/>
                        <w:left w:val="none" w:sz="0" w:space="0" w:color="auto"/>
                        <w:bottom w:val="none" w:sz="0" w:space="0" w:color="auto"/>
                        <w:right w:val="none" w:sz="0" w:space="0" w:color="auto"/>
                      </w:divBdr>
                    </w:div>
                    <w:div w:id="1969823979">
                      <w:marLeft w:val="0"/>
                      <w:marRight w:val="0"/>
                      <w:marTop w:val="0"/>
                      <w:marBottom w:val="0"/>
                      <w:divBdr>
                        <w:top w:val="none" w:sz="0" w:space="0" w:color="auto"/>
                        <w:left w:val="none" w:sz="0" w:space="0" w:color="auto"/>
                        <w:bottom w:val="none" w:sz="0" w:space="0" w:color="auto"/>
                        <w:right w:val="none" w:sz="0" w:space="0" w:color="auto"/>
                      </w:divBdr>
                    </w:div>
                    <w:div w:id="1789622993">
                      <w:marLeft w:val="0"/>
                      <w:marRight w:val="0"/>
                      <w:marTop w:val="0"/>
                      <w:marBottom w:val="0"/>
                      <w:divBdr>
                        <w:top w:val="none" w:sz="0" w:space="0" w:color="auto"/>
                        <w:left w:val="none" w:sz="0" w:space="0" w:color="auto"/>
                        <w:bottom w:val="none" w:sz="0" w:space="0" w:color="auto"/>
                        <w:right w:val="none" w:sz="0" w:space="0" w:color="auto"/>
                      </w:divBdr>
                    </w:div>
                    <w:div w:id="1661470090">
                      <w:marLeft w:val="0"/>
                      <w:marRight w:val="0"/>
                      <w:marTop w:val="0"/>
                      <w:marBottom w:val="0"/>
                      <w:divBdr>
                        <w:top w:val="none" w:sz="0" w:space="0" w:color="auto"/>
                        <w:left w:val="none" w:sz="0" w:space="0" w:color="auto"/>
                        <w:bottom w:val="none" w:sz="0" w:space="0" w:color="auto"/>
                        <w:right w:val="none" w:sz="0" w:space="0" w:color="auto"/>
                      </w:divBdr>
                    </w:div>
                    <w:div w:id="130907537">
                      <w:marLeft w:val="0"/>
                      <w:marRight w:val="0"/>
                      <w:marTop w:val="0"/>
                      <w:marBottom w:val="0"/>
                      <w:divBdr>
                        <w:top w:val="none" w:sz="0" w:space="0" w:color="auto"/>
                        <w:left w:val="none" w:sz="0" w:space="0" w:color="auto"/>
                        <w:bottom w:val="none" w:sz="0" w:space="0" w:color="auto"/>
                        <w:right w:val="none" w:sz="0" w:space="0" w:color="auto"/>
                      </w:divBdr>
                    </w:div>
                    <w:div w:id="1454668465">
                      <w:marLeft w:val="0"/>
                      <w:marRight w:val="0"/>
                      <w:marTop w:val="0"/>
                      <w:marBottom w:val="0"/>
                      <w:divBdr>
                        <w:top w:val="none" w:sz="0" w:space="0" w:color="auto"/>
                        <w:left w:val="none" w:sz="0" w:space="0" w:color="auto"/>
                        <w:bottom w:val="none" w:sz="0" w:space="0" w:color="auto"/>
                        <w:right w:val="none" w:sz="0" w:space="0" w:color="auto"/>
                      </w:divBdr>
                    </w:div>
                    <w:div w:id="2107915716">
                      <w:marLeft w:val="0"/>
                      <w:marRight w:val="0"/>
                      <w:marTop w:val="0"/>
                      <w:marBottom w:val="0"/>
                      <w:divBdr>
                        <w:top w:val="none" w:sz="0" w:space="0" w:color="auto"/>
                        <w:left w:val="none" w:sz="0" w:space="0" w:color="auto"/>
                        <w:bottom w:val="none" w:sz="0" w:space="0" w:color="auto"/>
                        <w:right w:val="none" w:sz="0" w:space="0" w:color="auto"/>
                      </w:divBdr>
                    </w:div>
                    <w:div w:id="431173432">
                      <w:marLeft w:val="0"/>
                      <w:marRight w:val="0"/>
                      <w:marTop w:val="0"/>
                      <w:marBottom w:val="0"/>
                      <w:divBdr>
                        <w:top w:val="none" w:sz="0" w:space="0" w:color="auto"/>
                        <w:left w:val="none" w:sz="0" w:space="0" w:color="auto"/>
                        <w:bottom w:val="none" w:sz="0" w:space="0" w:color="auto"/>
                        <w:right w:val="none" w:sz="0" w:space="0" w:color="auto"/>
                      </w:divBdr>
                    </w:div>
                    <w:div w:id="251663247">
                      <w:marLeft w:val="0"/>
                      <w:marRight w:val="0"/>
                      <w:marTop w:val="0"/>
                      <w:marBottom w:val="0"/>
                      <w:divBdr>
                        <w:top w:val="none" w:sz="0" w:space="0" w:color="auto"/>
                        <w:left w:val="none" w:sz="0" w:space="0" w:color="auto"/>
                        <w:bottom w:val="none" w:sz="0" w:space="0" w:color="auto"/>
                        <w:right w:val="none" w:sz="0" w:space="0" w:color="auto"/>
                      </w:divBdr>
                    </w:div>
                    <w:div w:id="1560441231">
                      <w:marLeft w:val="0"/>
                      <w:marRight w:val="0"/>
                      <w:marTop w:val="0"/>
                      <w:marBottom w:val="0"/>
                      <w:divBdr>
                        <w:top w:val="none" w:sz="0" w:space="0" w:color="auto"/>
                        <w:left w:val="none" w:sz="0" w:space="0" w:color="auto"/>
                        <w:bottom w:val="none" w:sz="0" w:space="0" w:color="auto"/>
                        <w:right w:val="none" w:sz="0" w:space="0" w:color="auto"/>
                      </w:divBdr>
                    </w:div>
                    <w:div w:id="682821859">
                      <w:marLeft w:val="0"/>
                      <w:marRight w:val="0"/>
                      <w:marTop w:val="0"/>
                      <w:marBottom w:val="0"/>
                      <w:divBdr>
                        <w:top w:val="none" w:sz="0" w:space="0" w:color="auto"/>
                        <w:left w:val="none" w:sz="0" w:space="0" w:color="auto"/>
                        <w:bottom w:val="none" w:sz="0" w:space="0" w:color="auto"/>
                        <w:right w:val="none" w:sz="0" w:space="0" w:color="auto"/>
                      </w:divBdr>
                    </w:div>
                    <w:div w:id="1744141059">
                      <w:marLeft w:val="0"/>
                      <w:marRight w:val="0"/>
                      <w:marTop w:val="0"/>
                      <w:marBottom w:val="0"/>
                      <w:divBdr>
                        <w:top w:val="none" w:sz="0" w:space="0" w:color="auto"/>
                        <w:left w:val="none" w:sz="0" w:space="0" w:color="auto"/>
                        <w:bottom w:val="none" w:sz="0" w:space="0" w:color="auto"/>
                        <w:right w:val="none" w:sz="0" w:space="0" w:color="auto"/>
                      </w:divBdr>
                    </w:div>
                    <w:div w:id="1036387827">
                      <w:marLeft w:val="0"/>
                      <w:marRight w:val="0"/>
                      <w:marTop w:val="0"/>
                      <w:marBottom w:val="0"/>
                      <w:divBdr>
                        <w:top w:val="none" w:sz="0" w:space="0" w:color="auto"/>
                        <w:left w:val="none" w:sz="0" w:space="0" w:color="auto"/>
                        <w:bottom w:val="none" w:sz="0" w:space="0" w:color="auto"/>
                        <w:right w:val="none" w:sz="0" w:space="0" w:color="auto"/>
                      </w:divBdr>
                    </w:div>
                    <w:div w:id="1215889751">
                      <w:marLeft w:val="0"/>
                      <w:marRight w:val="0"/>
                      <w:marTop w:val="0"/>
                      <w:marBottom w:val="0"/>
                      <w:divBdr>
                        <w:top w:val="none" w:sz="0" w:space="0" w:color="auto"/>
                        <w:left w:val="none" w:sz="0" w:space="0" w:color="auto"/>
                        <w:bottom w:val="none" w:sz="0" w:space="0" w:color="auto"/>
                        <w:right w:val="none" w:sz="0" w:space="0" w:color="auto"/>
                      </w:divBdr>
                    </w:div>
                    <w:div w:id="1897617617">
                      <w:marLeft w:val="0"/>
                      <w:marRight w:val="0"/>
                      <w:marTop w:val="0"/>
                      <w:marBottom w:val="0"/>
                      <w:divBdr>
                        <w:top w:val="none" w:sz="0" w:space="0" w:color="auto"/>
                        <w:left w:val="none" w:sz="0" w:space="0" w:color="auto"/>
                        <w:bottom w:val="none" w:sz="0" w:space="0" w:color="auto"/>
                        <w:right w:val="none" w:sz="0" w:space="0" w:color="auto"/>
                      </w:divBdr>
                    </w:div>
                    <w:div w:id="1608657904">
                      <w:marLeft w:val="0"/>
                      <w:marRight w:val="0"/>
                      <w:marTop w:val="0"/>
                      <w:marBottom w:val="0"/>
                      <w:divBdr>
                        <w:top w:val="none" w:sz="0" w:space="0" w:color="auto"/>
                        <w:left w:val="none" w:sz="0" w:space="0" w:color="auto"/>
                        <w:bottom w:val="none" w:sz="0" w:space="0" w:color="auto"/>
                        <w:right w:val="none" w:sz="0" w:space="0" w:color="auto"/>
                      </w:divBdr>
                    </w:div>
                    <w:div w:id="446967839">
                      <w:marLeft w:val="0"/>
                      <w:marRight w:val="0"/>
                      <w:marTop w:val="0"/>
                      <w:marBottom w:val="0"/>
                      <w:divBdr>
                        <w:top w:val="none" w:sz="0" w:space="0" w:color="auto"/>
                        <w:left w:val="none" w:sz="0" w:space="0" w:color="auto"/>
                        <w:bottom w:val="none" w:sz="0" w:space="0" w:color="auto"/>
                        <w:right w:val="none" w:sz="0" w:space="0" w:color="auto"/>
                      </w:divBdr>
                    </w:div>
                    <w:div w:id="681014606">
                      <w:marLeft w:val="0"/>
                      <w:marRight w:val="0"/>
                      <w:marTop w:val="0"/>
                      <w:marBottom w:val="0"/>
                      <w:divBdr>
                        <w:top w:val="none" w:sz="0" w:space="0" w:color="auto"/>
                        <w:left w:val="none" w:sz="0" w:space="0" w:color="auto"/>
                        <w:bottom w:val="none" w:sz="0" w:space="0" w:color="auto"/>
                        <w:right w:val="none" w:sz="0" w:space="0" w:color="auto"/>
                      </w:divBdr>
                    </w:div>
                    <w:div w:id="1560244147">
                      <w:marLeft w:val="0"/>
                      <w:marRight w:val="0"/>
                      <w:marTop w:val="0"/>
                      <w:marBottom w:val="0"/>
                      <w:divBdr>
                        <w:top w:val="none" w:sz="0" w:space="0" w:color="auto"/>
                        <w:left w:val="none" w:sz="0" w:space="0" w:color="auto"/>
                        <w:bottom w:val="none" w:sz="0" w:space="0" w:color="auto"/>
                        <w:right w:val="none" w:sz="0" w:space="0" w:color="auto"/>
                      </w:divBdr>
                    </w:div>
                    <w:div w:id="1047411772">
                      <w:marLeft w:val="0"/>
                      <w:marRight w:val="0"/>
                      <w:marTop w:val="0"/>
                      <w:marBottom w:val="0"/>
                      <w:divBdr>
                        <w:top w:val="none" w:sz="0" w:space="0" w:color="auto"/>
                        <w:left w:val="none" w:sz="0" w:space="0" w:color="auto"/>
                        <w:bottom w:val="none" w:sz="0" w:space="0" w:color="auto"/>
                        <w:right w:val="none" w:sz="0" w:space="0" w:color="auto"/>
                      </w:divBdr>
                    </w:div>
                    <w:div w:id="1729569742">
                      <w:marLeft w:val="0"/>
                      <w:marRight w:val="0"/>
                      <w:marTop w:val="0"/>
                      <w:marBottom w:val="0"/>
                      <w:divBdr>
                        <w:top w:val="none" w:sz="0" w:space="0" w:color="auto"/>
                        <w:left w:val="none" w:sz="0" w:space="0" w:color="auto"/>
                        <w:bottom w:val="none" w:sz="0" w:space="0" w:color="auto"/>
                        <w:right w:val="none" w:sz="0" w:space="0" w:color="auto"/>
                      </w:divBdr>
                    </w:div>
                    <w:div w:id="861360099">
                      <w:marLeft w:val="0"/>
                      <w:marRight w:val="0"/>
                      <w:marTop w:val="0"/>
                      <w:marBottom w:val="0"/>
                      <w:divBdr>
                        <w:top w:val="none" w:sz="0" w:space="0" w:color="auto"/>
                        <w:left w:val="none" w:sz="0" w:space="0" w:color="auto"/>
                        <w:bottom w:val="none" w:sz="0" w:space="0" w:color="auto"/>
                        <w:right w:val="none" w:sz="0" w:space="0" w:color="auto"/>
                      </w:divBdr>
                    </w:div>
                    <w:div w:id="1341082094">
                      <w:marLeft w:val="0"/>
                      <w:marRight w:val="0"/>
                      <w:marTop w:val="0"/>
                      <w:marBottom w:val="0"/>
                      <w:divBdr>
                        <w:top w:val="none" w:sz="0" w:space="0" w:color="auto"/>
                        <w:left w:val="none" w:sz="0" w:space="0" w:color="auto"/>
                        <w:bottom w:val="none" w:sz="0" w:space="0" w:color="auto"/>
                        <w:right w:val="none" w:sz="0" w:space="0" w:color="auto"/>
                      </w:divBdr>
                    </w:div>
                    <w:div w:id="1368292048">
                      <w:marLeft w:val="0"/>
                      <w:marRight w:val="0"/>
                      <w:marTop w:val="0"/>
                      <w:marBottom w:val="0"/>
                      <w:divBdr>
                        <w:top w:val="none" w:sz="0" w:space="0" w:color="auto"/>
                        <w:left w:val="none" w:sz="0" w:space="0" w:color="auto"/>
                        <w:bottom w:val="none" w:sz="0" w:space="0" w:color="auto"/>
                        <w:right w:val="none" w:sz="0" w:space="0" w:color="auto"/>
                      </w:divBdr>
                    </w:div>
                    <w:div w:id="461729200">
                      <w:marLeft w:val="0"/>
                      <w:marRight w:val="0"/>
                      <w:marTop w:val="0"/>
                      <w:marBottom w:val="0"/>
                      <w:divBdr>
                        <w:top w:val="none" w:sz="0" w:space="0" w:color="auto"/>
                        <w:left w:val="none" w:sz="0" w:space="0" w:color="auto"/>
                        <w:bottom w:val="none" w:sz="0" w:space="0" w:color="auto"/>
                        <w:right w:val="none" w:sz="0" w:space="0" w:color="auto"/>
                      </w:divBdr>
                    </w:div>
                    <w:div w:id="746345355">
                      <w:marLeft w:val="0"/>
                      <w:marRight w:val="0"/>
                      <w:marTop w:val="0"/>
                      <w:marBottom w:val="0"/>
                      <w:divBdr>
                        <w:top w:val="none" w:sz="0" w:space="0" w:color="auto"/>
                        <w:left w:val="none" w:sz="0" w:space="0" w:color="auto"/>
                        <w:bottom w:val="none" w:sz="0" w:space="0" w:color="auto"/>
                        <w:right w:val="none" w:sz="0" w:space="0" w:color="auto"/>
                      </w:divBdr>
                    </w:div>
                    <w:div w:id="215551255">
                      <w:marLeft w:val="0"/>
                      <w:marRight w:val="0"/>
                      <w:marTop w:val="0"/>
                      <w:marBottom w:val="0"/>
                      <w:divBdr>
                        <w:top w:val="none" w:sz="0" w:space="0" w:color="auto"/>
                        <w:left w:val="none" w:sz="0" w:space="0" w:color="auto"/>
                        <w:bottom w:val="none" w:sz="0" w:space="0" w:color="auto"/>
                        <w:right w:val="none" w:sz="0" w:space="0" w:color="auto"/>
                      </w:divBdr>
                    </w:div>
                    <w:div w:id="829833971">
                      <w:marLeft w:val="0"/>
                      <w:marRight w:val="0"/>
                      <w:marTop w:val="0"/>
                      <w:marBottom w:val="0"/>
                      <w:divBdr>
                        <w:top w:val="none" w:sz="0" w:space="0" w:color="auto"/>
                        <w:left w:val="none" w:sz="0" w:space="0" w:color="auto"/>
                        <w:bottom w:val="none" w:sz="0" w:space="0" w:color="auto"/>
                        <w:right w:val="none" w:sz="0" w:space="0" w:color="auto"/>
                      </w:divBdr>
                      <w:divsChild>
                        <w:div w:id="930309637">
                          <w:marLeft w:val="0"/>
                          <w:marRight w:val="0"/>
                          <w:marTop w:val="0"/>
                          <w:marBottom w:val="0"/>
                          <w:divBdr>
                            <w:top w:val="none" w:sz="0" w:space="0" w:color="auto"/>
                            <w:left w:val="none" w:sz="0" w:space="0" w:color="auto"/>
                            <w:bottom w:val="none" w:sz="0" w:space="0" w:color="auto"/>
                            <w:right w:val="none" w:sz="0" w:space="0" w:color="auto"/>
                          </w:divBdr>
                        </w:div>
                        <w:div w:id="2026707599">
                          <w:marLeft w:val="0"/>
                          <w:marRight w:val="0"/>
                          <w:marTop w:val="0"/>
                          <w:marBottom w:val="0"/>
                          <w:divBdr>
                            <w:top w:val="none" w:sz="0" w:space="0" w:color="auto"/>
                            <w:left w:val="none" w:sz="0" w:space="0" w:color="auto"/>
                            <w:bottom w:val="none" w:sz="0" w:space="0" w:color="auto"/>
                            <w:right w:val="none" w:sz="0" w:space="0" w:color="auto"/>
                          </w:divBdr>
                        </w:div>
                        <w:div w:id="1926374535">
                          <w:marLeft w:val="0"/>
                          <w:marRight w:val="0"/>
                          <w:marTop w:val="0"/>
                          <w:marBottom w:val="0"/>
                          <w:divBdr>
                            <w:top w:val="none" w:sz="0" w:space="0" w:color="auto"/>
                            <w:left w:val="none" w:sz="0" w:space="0" w:color="auto"/>
                            <w:bottom w:val="none" w:sz="0" w:space="0" w:color="auto"/>
                            <w:right w:val="none" w:sz="0" w:space="0" w:color="auto"/>
                          </w:divBdr>
                        </w:div>
                        <w:div w:id="1351300930">
                          <w:marLeft w:val="0"/>
                          <w:marRight w:val="0"/>
                          <w:marTop w:val="0"/>
                          <w:marBottom w:val="0"/>
                          <w:divBdr>
                            <w:top w:val="none" w:sz="0" w:space="0" w:color="auto"/>
                            <w:left w:val="none" w:sz="0" w:space="0" w:color="auto"/>
                            <w:bottom w:val="none" w:sz="0" w:space="0" w:color="auto"/>
                            <w:right w:val="none" w:sz="0" w:space="0" w:color="auto"/>
                          </w:divBdr>
                        </w:div>
                        <w:div w:id="1945380630">
                          <w:marLeft w:val="0"/>
                          <w:marRight w:val="0"/>
                          <w:marTop w:val="0"/>
                          <w:marBottom w:val="0"/>
                          <w:divBdr>
                            <w:top w:val="none" w:sz="0" w:space="0" w:color="auto"/>
                            <w:left w:val="none" w:sz="0" w:space="0" w:color="auto"/>
                            <w:bottom w:val="none" w:sz="0" w:space="0" w:color="auto"/>
                            <w:right w:val="none" w:sz="0" w:space="0" w:color="auto"/>
                          </w:divBdr>
                        </w:div>
                        <w:div w:id="256596019">
                          <w:marLeft w:val="0"/>
                          <w:marRight w:val="0"/>
                          <w:marTop w:val="0"/>
                          <w:marBottom w:val="0"/>
                          <w:divBdr>
                            <w:top w:val="none" w:sz="0" w:space="0" w:color="auto"/>
                            <w:left w:val="none" w:sz="0" w:space="0" w:color="auto"/>
                            <w:bottom w:val="none" w:sz="0" w:space="0" w:color="auto"/>
                            <w:right w:val="none" w:sz="0" w:space="0" w:color="auto"/>
                          </w:divBdr>
                        </w:div>
                        <w:div w:id="1339842603">
                          <w:marLeft w:val="0"/>
                          <w:marRight w:val="0"/>
                          <w:marTop w:val="0"/>
                          <w:marBottom w:val="0"/>
                          <w:divBdr>
                            <w:top w:val="none" w:sz="0" w:space="0" w:color="auto"/>
                            <w:left w:val="none" w:sz="0" w:space="0" w:color="auto"/>
                            <w:bottom w:val="none" w:sz="0" w:space="0" w:color="auto"/>
                            <w:right w:val="none" w:sz="0" w:space="0" w:color="auto"/>
                          </w:divBdr>
                        </w:div>
                        <w:div w:id="1757166359">
                          <w:marLeft w:val="0"/>
                          <w:marRight w:val="0"/>
                          <w:marTop w:val="0"/>
                          <w:marBottom w:val="0"/>
                          <w:divBdr>
                            <w:top w:val="none" w:sz="0" w:space="0" w:color="auto"/>
                            <w:left w:val="none" w:sz="0" w:space="0" w:color="auto"/>
                            <w:bottom w:val="none" w:sz="0" w:space="0" w:color="auto"/>
                            <w:right w:val="none" w:sz="0" w:space="0" w:color="auto"/>
                          </w:divBdr>
                        </w:div>
                        <w:div w:id="228079813">
                          <w:marLeft w:val="0"/>
                          <w:marRight w:val="0"/>
                          <w:marTop w:val="0"/>
                          <w:marBottom w:val="0"/>
                          <w:divBdr>
                            <w:top w:val="none" w:sz="0" w:space="0" w:color="auto"/>
                            <w:left w:val="none" w:sz="0" w:space="0" w:color="auto"/>
                            <w:bottom w:val="none" w:sz="0" w:space="0" w:color="auto"/>
                            <w:right w:val="none" w:sz="0" w:space="0" w:color="auto"/>
                          </w:divBdr>
                        </w:div>
                        <w:div w:id="1802377005">
                          <w:marLeft w:val="0"/>
                          <w:marRight w:val="0"/>
                          <w:marTop w:val="0"/>
                          <w:marBottom w:val="0"/>
                          <w:divBdr>
                            <w:top w:val="none" w:sz="0" w:space="0" w:color="auto"/>
                            <w:left w:val="none" w:sz="0" w:space="0" w:color="auto"/>
                            <w:bottom w:val="none" w:sz="0" w:space="0" w:color="auto"/>
                            <w:right w:val="none" w:sz="0" w:space="0" w:color="auto"/>
                          </w:divBdr>
                        </w:div>
                        <w:div w:id="609434729">
                          <w:marLeft w:val="0"/>
                          <w:marRight w:val="0"/>
                          <w:marTop w:val="0"/>
                          <w:marBottom w:val="0"/>
                          <w:divBdr>
                            <w:top w:val="none" w:sz="0" w:space="0" w:color="auto"/>
                            <w:left w:val="none" w:sz="0" w:space="0" w:color="auto"/>
                            <w:bottom w:val="none" w:sz="0" w:space="0" w:color="auto"/>
                            <w:right w:val="none" w:sz="0" w:space="0" w:color="auto"/>
                          </w:divBdr>
                        </w:div>
                        <w:div w:id="442187328">
                          <w:marLeft w:val="0"/>
                          <w:marRight w:val="0"/>
                          <w:marTop w:val="0"/>
                          <w:marBottom w:val="0"/>
                          <w:divBdr>
                            <w:top w:val="none" w:sz="0" w:space="0" w:color="auto"/>
                            <w:left w:val="none" w:sz="0" w:space="0" w:color="auto"/>
                            <w:bottom w:val="none" w:sz="0" w:space="0" w:color="auto"/>
                            <w:right w:val="none" w:sz="0" w:space="0" w:color="auto"/>
                          </w:divBdr>
                        </w:div>
                        <w:div w:id="721977200">
                          <w:marLeft w:val="0"/>
                          <w:marRight w:val="0"/>
                          <w:marTop w:val="0"/>
                          <w:marBottom w:val="0"/>
                          <w:divBdr>
                            <w:top w:val="none" w:sz="0" w:space="0" w:color="auto"/>
                            <w:left w:val="none" w:sz="0" w:space="0" w:color="auto"/>
                            <w:bottom w:val="none" w:sz="0" w:space="0" w:color="auto"/>
                            <w:right w:val="none" w:sz="0" w:space="0" w:color="auto"/>
                          </w:divBdr>
                        </w:div>
                        <w:div w:id="426770663">
                          <w:marLeft w:val="0"/>
                          <w:marRight w:val="0"/>
                          <w:marTop w:val="0"/>
                          <w:marBottom w:val="0"/>
                          <w:divBdr>
                            <w:top w:val="none" w:sz="0" w:space="0" w:color="auto"/>
                            <w:left w:val="none" w:sz="0" w:space="0" w:color="auto"/>
                            <w:bottom w:val="none" w:sz="0" w:space="0" w:color="auto"/>
                            <w:right w:val="none" w:sz="0" w:space="0" w:color="auto"/>
                          </w:divBdr>
                        </w:div>
                        <w:div w:id="412819483">
                          <w:marLeft w:val="0"/>
                          <w:marRight w:val="0"/>
                          <w:marTop w:val="0"/>
                          <w:marBottom w:val="0"/>
                          <w:divBdr>
                            <w:top w:val="none" w:sz="0" w:space="0" w:color="auto"/>
                            <w:left w:val="none" w:sz="0" w:space="0" w:color="auto"/>
                            <w:bottom w:val="none" w:sz="0" w:space="0" w:color="auto"/>
                            <w:right w:val="none" w:sz="0" w:space="0" w:color="auto"/>
                          </w:divBdr>
                        </w:div>
                        <w:div w:id="1198856181">
                          <w:marLeft w:val="0"/>
                          <w:marRight w:val="0"/>
                          <w:marTop w:val="0"/>
                          <w:marBottom w:val="0"/>
                          <w:divBdr>
                            <w:top w:val="none" w:sz="0" w:space="0" w:color="auto"/>
                            <w:left w:val="none" w:sz="0" w:space="0" w:color="auto"/>
                            <w:bottom w:val="none" w:sz="0" w:space="0" w:color="auto"/>
                            <w:right w:val="none" w:sz="0" w:space="0" w:color="auto"/>
                          </w:divBdr>
                        </w:div>
                        <w:div w:id="826899329">
                          <w:marLeft w:val="0"/>
                          <w:marRight w:val="0"/>
                          <w:marTop w:val="0"/>
                          <w:marBottom w:val="0"/>
                          <w:divBdr>
                            <w:top w:val="none" w:sz="0" w:space="0" w:color="auto"/>
                            <w:left w:val="none" w:sz="0" w:space="0" w:color="auto"/>
                            <w:bottom w:val="none" w:sz="0" w:space="0" w:color="auto"/>
                            <w:right w:val="none" w:sz="0" w:space="0" w:color="auto"/>
                          </w:divBdr>
                        </w:div>
                        <w:div w:id="1106342110">
                          <w:marLeft w:val="0"/>
                          <w:marRight w:val="0"/>
                          <w:marTop w:val="0"/>
                          <w:marBottom w:val="0"/>
                          <w:divBdr>
                            <w:top w:val="none" w:sz="0" w:space="0" w:color="auto"/>
                            <w:left w:val="none" w:sz="0" w:space="0" w:color="auto"/>
                            <w:bottom w:val="none" w:sz="0" w:space="0" w:color="auto"/>
                            <w:right w:val="none" w:sz="0" w:space="0" w:color="auto"/>
                          </w:divBdr>
                        </w:div>
                        <w:div w:id="431437813">
                          <w:marLeft w:val="0"/>
                          <w:marRight w:val="0"/>
                          <w:marTop w:val="0"/>
                          <w:marBottom w:val="0"/>
                          <w:divBdr>
                            <w:top w:val="none" w:sz="0" w:space="0" w:color="auto"/>
                            <w:left w:val="none" w:sz="0" w:space="0" w:color="auto"/>
                            <w:bottom w:val="none" w:sz="0" w:space="0" w:color="auto"/>
                            <w:right w:val="none" w:sz="0" w:space="0" w:color="auto"/>
                          </w:divBdr>
                        </w:div>
                        <w:div w:id="1004818087">
                          <w:marLeft w:val="0"/>
                          <w:marRight w:val="0"/>
                          <w:marTop w:val="0"/>
                          <w:marBottom w:val="0"/>
                          <w:divBdr>
                            <w:top w:val="none" w:sz="0" w:space="0" w:color="auto"/>
                            <w:left w:val="none" w:sz="0" w:space="0" w:color="auto"/>
                            <w:bottom w:val="none" w:sz="0" w:space="0" w:color="auto"/>
                            <w:right w:val="none" w:sz="0" w:space="0" w:color="auto"/>
                          </w:divBdr>
                        </w:div>
                        <w:div w:id="248274508">
                          <w:marLeft w:val="0"/>
                          <w:marRight w:val="0"/>
                          <w:marTop w:val="0"/>
                          <w:marBottom w:val="0"/>
                          <w:divBdr>
                            <w:top w:val="none" w:sz="0" w:space="0" w:color="auto"/>
                            <w:left w:val="none" w:sz="0" w:space="0" w:color="auto"/>
                            <w:bottom w:val="none" w:sz="0" w:space="0" w:color="auto"/>
                            <w:right w:val="none" w:sz="0" w:space="0" w:color="auto"/>
                          </w:divBdr>
                        </w:div>
                        <w:div w:id="670763161">
                          <w:marLeft w:val="0"/>
                          <w:marRight w:val="0"/>
                          <w:marTop w:val="0"/>
                          <w:marBottom w:val="0"/>
                          <w:divBdr>
                            <w:top w:val="none" w:sz="0" w:space="0" w:color="auto"/>
                            <w:left w:val="none" w:sz="0" w:space="0" w:color="auto"/>
                            <w:bottom w:val="none" w:sz="0" w:space="0" w:color="auto"/>
                            <w:right w:val="none" w:sz="0" w:space="0" w:color="auto"/>
                          </w:divBdr>
                        </w:div>
                        <w:div w:id="1542668383">
                          <w:marLeft w:val="0"/>
                          <w:marRight w:val="0"/>
                          <w:marTop w:val="0"/>
                          <w:marBottom w:val="0"/>
                          <w:divBdr>
                            <w:top w:val="none" w:sz="0" w:space="0" w:color="auto"/>
                            <w:left w:val="none" w:sz="0" w:space="0" w:color="auto"/>
                            <w:bottom w:val="none" w:sz="0" w:space="0" w:color="auto"/>
                            <w:right w:val="none" w:sz="0" w:space="0" w:color="auto"/>
                          </w:divBdr>
                        </w:div>
                        <w:div w:id="492834989">
                          <w:marLeft w:val="0"/>
                          <w:marRight w:val="0"/>
                          <w:marTop w:val="0"/>
                          <w:marBottom w:val="0"/>
                          <w:divBdr>
                            <w:top w:val="none" w:sz="0" w:space="0" w:color="auto"/>
                            <w:left w:val="none" w:sz="0" w:space="0" w:color="auto"/>
                            <w:bottom w:val="none" w:sz="0" w:space="0" w:color="auto"/>
                            <w:right w:val="none" w:sz="0" w:space="0" w:color="auto"/>
                          </w:divBdr>
                        </w:div>
                        <w:div w:id="1486386927">
                          <w:marLeft w:val="0"/>
                          <w:marRight w:val="0"/>
                          <w:marTop w:val="0"/>
                          <w:marBottom w:val="0"/>
                          <w:divBdr>
                            <w:top w:val="none" w:sz="0" w:space="0" w:color="auto"/>
                            <w:left w:val="none" w:sz="0" w:space="0" w:color="auto"/>
                            <w:bottom w:val="none" w:sz="0" w:space="0" w:color="auto"/>
                            <w:right w:val="none" w:sz="0" w:space="0" w:color="auto"/>
                          </w:divBdr>
                        </w:div>
                        <w:div w:id="1220750877">
                          <w:marLeft w:val="0"/>
                          <w:marRight w:val="0"/>
                          <w:marTop w:val="0"/>
                          <w:marBottom w:val="0"/>
                          <w:divBdr>
                            <w:top w:val="none" w:sz="0" w:space="0" w:color="auto"/>
                            <w:left w:val="none" w:sz="0" w:space="0" w:color="auto"/>
                            <w:bottom w:val="none" w:sz="0" w:space="0" w:color="auto"/>
                            <w:right w:val="none" w:sz="0" w:space="0" w:color="auto"/>
                          </w:divBdr>
                        </w:div>
                        <w:div w:id="625283221">
                          <w:marLeft w:val="0"/>
                          <w:marRight w:val="0"/>
                          <w:marTop w:val="0"/>
                          <w:marBottom w:val="0"/>
                          <w:divBdr>
                            <w:top w:val="none" w:sz="0" w:space="0" w:color="auto"/>
                            <w:left w:val="none" w:sz="0" w:space="0" w:color="auto"/>
                            <w:bottom w:val="none" w:sz="0" w:space="0" w:color="auto"/>
                            <w:right w:val="none" w:sz="0" w:space="0" w:color="auto"/>
                          </w:divBdr>
                        </w:div>
                        <w:div w:id="1006637831">
                          <w:marLeft w:val="0"/>
                          <w:marRight w:val="0"/>
                          <w:marTop w:val="0"/>
                          <w:marBottom w:val="0"/>
                          <w:divBdr>
                            <w:top w:val="none" w:sz="0" w:space="0" w:color="auto"/>
                            <w:left w:val="none" w:sz="0" w:space="0" w:color="auto"/>
                            <w:bottom w:val="none" w:sz="0" w:space="0" w:color="auto"/>
                            <w:right w:val="none" w:sz="0" w:space="0" w:color="auto"/>
                          </w:divBdr>
                        </w:div>
                        <w:div w:id="20509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9976">
          <w:marLeft w:val="0"/>
          <w:marRight w:val="0"/>
          <w:marTop w:val="0"/>
          <w:marBottom w:val="0"/>
          <w:divBdr>
            <w:top w:val="none" w:sz="0" w:space="0" w:color="auto"/>
            <w:left w:val="none" w:sz="0" w:space="0" w:color="auto"/>
            <w:bottom w:val="none" w:sz="0" w:space="0" w:color="auto"/>
            <w:right w:val="none" w:sz="0" w:space="0" w:color="auto"/>
          </w:divBdr>
          <w:divsChild>
            <w:div w:id="805506629">
              <w:marLeft w:val="0"/>
              <w:marRight w:val="0"/>
              <w:marTop w:val="0"/>
              <w:marBottom w:val="0"/>
              <w:divBdr>
                <w:top w:val="none" w:sz="0" w:space="0" w:color="auto"/>
                <w:left w:val="none" w:sz="0" w:space="0" w:color="auto"/>
                <w:bottom w:val="none" w:sz="0" w:space="0" w:color="auto"/>
                <w:right w:val="none" w:sz="0" w:space="0" w:color="auto"/>
              </w:divBdr>
              <w:divsChild>
                <w:div w:id="269552143">
                  <w:marLeft w:val="0"/>
                  <w:marRight w:val="0"/>
                  <w:marTop w:val="0"/>
                  <w:marBottom w:val="0"/>
                  <w:divBdr>
                    <w:top w:val="none" w:sz="0" w:space="0" w:color="auto"/>
                    <w:left w:val="none" w:sz="0" w:space="0" w:color="auto"/>
                    <w:bottom w:val="none" w:sz="0" w:space="0" w:color="auto"/>
                    <w:right w:val="none" w:sz="0" w:space="0" w:color="auto"/>
                  </w:divBdr>
                </w:div>
                <w:div w:id="240986953">
                  <w:marLeft w:val="0"/>
                  <w:marRight w:val="0"/>
                  <w:marTop w:val="0"/>
                  <w:marBottom w:val="0"/>
                  <w:divBdr>
                    <w:top w:val="none" w:sz="0" w:space="0" w:color="auto"/>
                    <w:left w:val="none" w:sz="0" w:space="0" w:color="auto"/>
                    <w:bottom w:val="none" w:sz="0" w:space="0" w:color="auto"/>
                    <w:right w:val="none" w:sz="0" w:space="0" w:color="auto"/>
                  </w:divBdr>
                  <w:divsChild>
                    <w:div w:id="1971940558">
                      <w:marLeft w:val="0"/>
                      <w:marRight w:val="0"/>
                      <w:marTop w:val="0"/>
                      <w:marBottom w:val="0"/>
                      <w:divBdr>
                        <w:top w:val="none" w:sz="0" w:space="0" w:color="auto"/>
                        <w:left w:val="none" w:sz="0" w:space="0" w:color="auto"/>
                        <w:bottom w:val="none" w:sz="0" w:space="0" w:color="auto"/>
                        <w:right w:val="none" w:sz="0" w:space="0" w:color="auto"/>
                      </w:divBdr>
                    </w:div>
                    <w:div w:id="1163934668">
                      <w:marLeft w:val="0"/>
                      <w:marRight w:val="0"/>
                      <w:marTop w:val="0"/>
                      <w:marBottom w:val="0"/>
                      <w:divBdr>
                        <w:top w:val="none" w:sz="0" w:space="0" w:color="auto"/>
                        <w:left w:val="none" w:sz="0" w:space="0" w:color="auto"/>
                        <w:bottom w:val="none" w:sz="0" w:space="0" w:color="auto"/>
                        <w:right w:val="none" w:sz="0" w:space="0" w:color="auto"/>
                      </w:divBdr>
                    </w:div>
                    <w:div w:id="648091714">
                      <w:marLeft w:val="0"/>
                      <w:marRight w:val="0"/>
                      <w:marTop w:val="0"/>
                      <w:marBottom w:val="0"/>
                      <w:divBdr>
                        <w:top w:val="none" w:sz="0" w:space="0" w:color="auto"/>
                        <w:left w:val="none" w:sz="0" w:space="0" w:color="auto"/>
                        <w:bottom w:val="none" w:sz="0" w:space="0" w:color="auto"/>
                        <w:right w:val="none" w:sz="0" w:space="0" w:color="auto"/>
                      </w:divBdr>
                    </w:div>
                    <w:div w:id="703216964">
                      <w:marLeft w:val="0"/>
                      <w:marRight w:val="0"/>
                      <w:marTop w:val="0"/>
                      <w:marBottom w:val="0"/>
                      <w:divBdr>
                        <w:top w:val="none" w:sz="0" w:space="0" w:color="auto"/>
                        <w:left w:val="none" w:sz="0" w:space="0" w:color="auto"/>
                        <w:bottom w:val="none" w:sz="0" w:space="0" w:color="auto"/>
                        <w:right w:val="none" w:sz="0" w:space="0" w:color="auto"/>
                      </w:divBdr>
                    </w:div>
                    <w:div w:id="1904245209">
                      <w:marLeft w:val="0"/>
                      <w:marRight w:val="0"/>
                      <w:marTop w:val="0"/>
                      <w:marBottom w:val="0"/>
                      <w:divBdr>
                        <w:top w:val="none" w:sz="0" w:space="0" w:color="auto"/>
                        <w:left w:val="none" w:sz="0" w:space="0" w:color="auto"/>
                        <w:bottom w:val="none" w:sz="0" w:space="0" w:color="auto"/>
                        <w:right w:val="none" w:sz="0" w:space="0" w:color="auto"/>
                      </w:divBdr>
                    </w:div>
                    <w:div w:id="771163848">
                      <w:marLeft w:val="0"/>
                      <w:marRight w:val="0"/>
                      <w:marTop w:val="0"/>
                      <w:marBottom w:val="0"/>
                      <w:divBdr>
                        <w:top w:val="none" w:sz="0" w:space="0" w:color="auto"/>
                        <w:left w:val="none" w:sz="0" w:space="0" w:color="auto"/>
                        <w:bottom w:val="none" w:sz="0" w:space="0" w:color="auto"/>
                        <w:right w:val="none" w:sz="0" w:space="0" w:color="auto"/>
                      </w:divBdr>
                    </w:div>
                    <w:div w:id="988021243">
                      <w:marLeft w:val="0"/>
                      <w:marRight w:val="0"/>
                      <w:marTop w:val="0"/>
                      <w:marBottom w:val="0"/>
                      <w:divBdr>
                        <w:top w:val="none" w:sz="0" w:space="0" w:color="auto"/>
                        <w:left w:val="none" w:sz="0" w:space="0" w:color="auto"/>
                        <w:bottom w:val="none" w:sz="0" w:space="0" w:color="auto"/>
                        <w:right w:val="none" w:sz="0" w:space="0" w:color="auto"/>
                      </w:divBdr>
                    </w:div>
                    <w:div w:id="1992437816">
                      <w:marLeft w:val="0"/>
                      <w:marRight w:val="0"/>
                      <w:marTop w:val="0"/>
                      <w:marBottom w:val="0"/>
                      <w:divBdr>
                        <w:top w:val="none" w:sz="0" w:space="0" w:color="auto"/>
                        <w:left w:val="none" w:sz="0" w:space="0" w:color="auto"/>
                        <w:bottom w:val="none" w:sz="0" w:space="0" w:color="auto"/>
                        <w:right w:val="none" w:sz="0" w:space="0" w:color="auto"/>
                      </w:divBdr>
                    </w:div>
                    <w:div w:id="1580872543">
                      <w:marLeft w:val="0"/>
                      <w:marRight w:val="0"/>
                      <w:marTop w:val="0"/>
                      <w:marBottom w:val="0"/>
                      <w:divBdr>
                        <w:top w:val="none" w:sz="0" w:space="0" w:color="auto"/>
                        <w:left w:val="none" w:sz="0" w:space="0" w:color="auto"/>
                        <w:bottom w:val="none" w:sz="0" w:space="0" w:color="auto"/>
                        <w:right w:val="none" w:sz="0" w:space="0" w:color="auto"/>
                      </w:divBdr>
                    </w:div>
                    <w:div w:id="2085033498">
                      <w:marLeft w:val="0"/>
                      <w:marRight w:val="0"/>
                      <w:marTop w:val="0"/>
                      <w:marBottom w:val="0"/>
                      <w:divBdr>
                        <w:top w:val="none" w:sz="0" w:space="0" w:color="auto"/>
                        <w:left w:val="none" w:sz="0" w:space="0" w:color="auto"/>
                        <w:bottom w:val="none" w:sz="0" w:space="0" w:color="auto"/>
                        <w:right w:val="none" w:sz="0" w:space="0" w:color="auto"/>
                      </w:divBdr>
                      <w:divsChild>
                        <w:div w:id="1700087938">
                          <w:marLeft w:val="0"/>
                          <w:marRight w:val="0"/>
                          <w:marTop w:val="0"/>
                          <w:marBottom w:val="0"/>
                          <w:divBdr>
                            <w:top w:val="none" w:sz="0" w:space="0" w:color="auto"/>
                            <w:left w:val="none" w:sz="0" w:space="0" w:color="auto"/>
                            <w:bottom w:val="none" w:sz="0" w:space="0" w:color="auto"/>
                            <w:right w:val="none" w:sz="0" w:space="0" w:color="auto"/>
                          </w:divBdr>
                        </w:div>
                        <w:div w:id="1110783663">
                          <w:marLeft w:val="0"/>
                          <w:marRight w:val="0"/>
                          <w:marTop w:val="0"/>
                          <w:marBottom w:val="0"/>
                          <w:divBdr>
                            <w:top w:val="none" w:sz="0" w:space="0" w:color="auto"/>
                            <w:left w:val="none" w:sz="0" w:space="0" w:color="auto"/>
                            <w:bottom w:val="none" w:sz="0" w:space="0" w:color="auto"/>
                            <w:right w:val="none" w:sz="0" w:space="0" w:color="auto"/>
                          </w:divBdr>
                        </w:div>
                        <w:div w:id="2138599826">
                          <w:marLeft w:val="0"/>
                          <w:marRight w:val="0"/>
                          <w:marTop w:val="0"/>
                          <w:marBottom w:val="0"/>
                          <w:divBdr>
                            <w:top w:val="none" w:sz="0" w:space="0" w:color="auto"/>
                            <w:left w:val="none" w:sz="0" w:space="0" w:color="auto"/>
                            <w:bottom w:val="none" w:sz="0" w:space="0" w:color="auto"/>
                            <w:right w:val="none" w:sz="0" w:space="0" w:color="auto"/>
                          </w:divBdr>
                        </w:div>
                        <w:div w:id="168057646">
                          <w:marLeft w:val="0"/>
                          <w:marRight w:val="0"/>
                          <w:marTop w:val="0"/>
                          <w:marBottom w:val="0"/>
                          <w:divBdr>
                            <w:top w:val="none" w:sz="0" w:space="0" w:color="auto"/>
                            <w:left w:val="none" w:sz="0" w:space="0" w:color="auto"/>
                            <w:bottom w:val="none" w:sz="0" w:space="0" w:color="auto"/>
                            <w:right w:val="none" w:sz="0" w:space="0" w:color="auto"/>
                          </w:divBdr>
                        </w:div>
                        <w:div w:id="145903888">
                          <w:marLeft w:val="0"/>
                          <w:marRight w:val="0"/>
                          <w:marTop w:val="0"/>
                          <w:marBottom w:val="0"/>
                          <w:divBdr>
                            <w:top w:val="none" w:sz="0" w:space="0" w:color="auto"/>
                            <w:left w:val="none" w:sz="0" w:space="0" w:color="auto"/>
                            <w:bottom w:val="none" w:sz="0" w:space="0" w:color="auto"/>
                            <w:right w:val="none" w:sz="0" w:space="0" w:color="auto"/>
                          </w:divBdr>
                        </w:div>
                        <w:div w:id="1977175605">
                          <w:marLeft w:val="0"/>
                          <w:marRight w:val="0"/>
                          <w:marTop w:val="0"/>
                          <w:marBottom w:val="0"/>
                          <w:divBdr>
                            <w:top w:val="none" w:sz="0" w:space="0" w:color="auto"/>
                            <w:left w:val="none" w:sz="0" w:space="0" w:color="auto"/>
                            <w:bottom w:val="none" w:sz="0" w:space="0" w:color="auto"/>
                            <w:right w:val="none" w:sz="0" w:space="0" w:color="auto"/>
                          </w:divBdr>
                        </w:div>
                        <w:div w:id="1658416702">
                          <w:marLeft w:val="0"/>
                          <w:marRight w:val="0"/>
                          <w:marTop w:val="0"/>
                          <w:marBottom w:val="0"/>
                          <w:divBdr>
                            <w:top w:val="none" w:sz="0" w:space="0" w:color="auto"/>
                            <w:left w:val="none" w:sz="0" w:space="0" w:color="auto"/>
                            <w:bottom w:val="none" w:sz="0" w:space="0" w:color="auto"/>
                            <w:right w:val="none" w:sz="0" w:space="0" w:color="auto"/>
                          </w:divBdr>
                        </w:div>
                        <w:div w:id="1757555549">
                          <w:marLeft w:val="0"/>
                          <w:marRight w:val="0"/>
                          <w:marTop w:val="0"/>
                          <w:marBottom w:val="0"/>
                          <w:divBdr>
                            <w:top w:val="none" w:sz="0" w:space="0" w:color="auto"/>
                            <w:left w:val="none" w:sz="0" w:space="0" w:color="auto"/>
                            <w:bottom w:val="none" w:sz="0" w:space="0" w:color="auto"/>
                            <w:right w:val="none" w:sz="0" w:space="0" w:color="auto"/>
                          </w:divBdr>
                        </w:div>
                        <w:div w:id="5132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70771">
          <w:marLeft w:val="0"/>
          <w:marRight w:val="0"/>
          <w:marTop w:val="0"/>
          <w:marBottom w:val="0"/>
          <w:divBdr>
            <w:top w:val="none" w:sz="0" w:space="0" w:color="auto"/>
            <w:left w:val="none" w:sz="0" w:space="0" w:color="auto"/>
            <w:bottom w:val="none" w:sz="0" w:space="0" w:color="auto"/>
            <w:right w:val="none" w:sz="0" w:space="0" w:color="auto"/>
          </w:divBdr>
          <w:divsChild>
            <w:div w:id="1177109328">
              <w:marLeft w:val="0"/>
              <w:marRight w:val="0"/>
              <w:marTop w:val="0"/>
              <w:marBottom w:val="0"/>
              <w:divBdr>
                <w:top w:val="none" w:sz="0" w:space="0" w:color="auto"/>
                <w:left w:val="none" w:sz="0" w:space="0" w:color="auto"/>
                <w:bottom w:val="none" w:sz="0" w:space="0" w:color="auto"/>
                <w:right w:val="none" w:sz="0" w:space="0" w:color="auto"/>
              </w:divBdr>
              <w:divsChild>
                <w:div w:id="1929192152">
                  <w:marLeft w:val="0"/>
                  <w:marRight w:val="0"/>
                  <w:marTop w:val="0"/>
                  <w:marBottom w:val="0"/>
                  <w:divBdr>
                    <w:top w:val="none" w:sz="0" w:space="0" w:color="auto"/>
                    <w:left w:val="none" w:sz="0" w:space="0" w:color="auto"/>
                    <w:bottom w:val="none" w:sz="0" w:space="0" w:color="auto"/>
                    <w:right w:val="none" w:sz="0" w:space="0" w:color="auto"/>
                  </w:divBdr>
                </w:div>
                <w:div w:id="579218634">
                  <w:marLeft w:val="0"/>
                  <w:marRight w:val="0"/>
                  <w:marTop w:val="0"/>
                  <w:marBottom w:val="0"/>
                  <w:divBdr>
                    <w:top w:val="none" w:sz="0" w:space="0" w:color="auto"/>
                    <w:left w:val="none" w:sz="0" w:space="0" w:color="auto"/>
                    <w:bottom w:val="none" w:sz="0" w:space="0" w:color="auto"/>
                    <w:right w:val="none" w:sz="0" w:space="0" w:color="auto"/>
                  </w:divBdr>
                  <w:divsChild>
                    <w:div w:id="1475640727">
                      <w:marLeft w:val="0"/>
                      <w:marRight w:val="0"/>
                      <w:marTop w:val="0"/>
                      <w:marBottom w:val="0"/>
                      <w:divBdr>
                        <w:top w:val="none" w:sz="0" w:space="0" w:color="auto"/>
                        <w:left w:val="none" w:sz="0" w:space="0" w:color="auto"/>
                        <w:bottom w:val="none" w:sz="0" w:space="0" w:color="auto"/>
                        <w:right w:val="none" w:sz="0" w:space="0" w:color="auto"/>
                      </w:divBdr>
                    </w:div>
                    <w:div w:id="708144982">
                      <w:marLeft w:val="0"/>
                      <w:marRight w:val="0"/>
                      <w:marTop w:val="0"/>
                      <w:marBottom w:val="0"/>
                      <w:divBdr>
                        <w:top w:val="none" w:sz="0" w:space="0" w:color="auto"/>
                        <w:left w:val="none" w:sz="0" w:space="0" w:color="auto"/>
                        <w:bottom w:val="none" w:sz="0" w:space="0" w:color="auto"/>
                        <w:right w:val="none" w:sz="0" w:space="0" w:color="auto"/>
                      </w:divBdr>
                    </w:div>
                    <w:div w:id="1815178653">
                      <w:marLeft w:val="0"/>
                      <w:marRight w:val="0"/>
                      <w:marTop w:val="0"/>
                      <w:marBottom w:val="0"/>
                      <w:divBdr>
                        <w:top w:val="none" w:sz="0" w:space="0" w:color="auto"/>
                        <w:left w:val="none" w:sz="0" w:space="0" w:color="auto"/>
                        <w:bottom w:val="none" w:sz="0" w:space="0" w:color="auto"/>
                        <w:right w:val="none" w:sz="0" w:space="0" w:color="auto"/>
                      </w:divBdr>
                    </w:div>
                    <w:div w:id="1287544857">
                      <w:marLeft w:val="0"/>
                      <w:marRight w:val="0"/>
                      <w:marTop w:val="0"/>
                      <w:marBottom w:val="0"/>
                      <w:divBdr>
                        <w:top w:val="none" w:sz="0" w:space="0" w:color="auto"/>
                        <w:left w:val="none" w:sz="0" w:space="0" w:color="auto"/>
                        <w:bottom w:val="none" w:sz="0" w:space="0" w:color="auto"/>
                        <w:right w:val="none" w:sz="0" w:space="0" w:color="auto"/>
                      </w:divBdr>
                    </w:div>
                    <w:div w:id="1267233493">
                      <w:marLeft w:val="0"/>
                      <w:marRight w:val="0"/>
                      <w:marTop w:val="0"/>
                      <w:marBottom w:val="0"/>
                      <w:divBdr>
                        <w:top w:val="none" w:sz="0" w:space="0" w:color="auto"/>
                        <w:left w:val="none" w:sz="0" w:space="0" w:color="auto"/>
                        <w:bottom w:val="none" w:sz="0" w:space="0" w:color="auto"/>
                        <w:right w:val="none" w:sz="0" w:space="0" w:color="auto"/>
                      </w:divBdr>
                    </w:div>
                    <w:div w:id="1991324662">
                      <w:marLeft w:val="0"/>
                      <w:marRight w:val="0"/>
                      <w:marTop w:val="0"/>
                      <w:marBottom w:val="0"/>
                      <w:divBdr>
                        <w:top w:val="none" w:sz="0" w:space="0" w:color="auto"/>
                        <w:left w:val="none" w:sz="0" w:space="0" w:color="auto"/>
                        <w:bottom w:val="none" w:sz="0" w:space="0" w:color="auto"/>
                        <w:right w:val="none" w:sz="0" w:space="0" w:color="auto"/>
                      </w:divBdr>
                    </w:div>
                    <w:div w:id="2041396435">
                      <w:marLeft w:val="0"/>
                      <w:marRight w:val="0"/>
                      <w:marTop w:val="0"/>
                      <w:marBottom w:val="0"/>
                      <w:divBdr>
                        <w:top w:val="none" w:sz="0" w:space="0" w:color="auto"/>
                        <w:left w:val="none" w:sz="0" w:space="0" w:color="auto"/>
                        <w:bottom w:val="none" w:sz="0" w:space="0" w:color="auto"/>
                        <w:right w:val="none" w:sz="0" w:space="0" w:color="auto"/>
                      </w:divBdr>
                    </w:div>
                    <w:div w:id="63453823">
                      <w:marLeft w:val="0"/>
                      <w:marRight w:val="0"/>
                      <w:marTop w:val="0"/>
                      <w:marBottom w:val="0"/>
                      <w:divBdr>
                        <w:top w:val="none" w:sz="0" w:space="0" w:color="auto"/>
                        <w:left w:val="none" w:sz="0" w:space="0" w:color="auto"/>
                        <w:bottom w:val="none" w:sz="0" w:space="0" w:color="auto"/>
                        <w:right w:val="none" w:sz="0" w:space="0" w:color="auto"/>
                      </w:divBdr>
                    </w:div>
                    <w:div w:id="629867956">
                      <w:marLeft w:val="0"/>
                      <w:marRight w:val="0"/>
                      <w:marTop w:val="0"/>
                      <w:marBottom w:val="0"/>
                      <w:divBdr>
                        <w:top w:val="none" w:sz="0" w:space="0" w:color="auto"/>
                        <w:left w:val="none" w:sz="0" w:space="0" w:color="auto"/>
                        <w:bottom w:val="none" w:sz="0" w:space="0" w:color="auto"/>
                        <w:right w:val="none" w:sz="0" w:space="0" w:color="auto"/>
                      </w:divBdr>
                    </w:div>
                    <w:div w:id="1574701191">
                      <w:marLeft w:val="0"/>
                      <w:marRight w:val="0"/>
                      <w:marTop w:val="0"/>
                      <w:marBottom w:val="0"/>
                      <w:divBdr>
                        <w:top w:val="none" w:sz="0" w:space="0" w:color="auto"/>
                        <w:left w:val="none" w:sz="0" w:space="0" w:color="auto"/>
                        <w:bottom w:val="none" w:sz="0" w:space="0" w:color="auto"/>
                        <w:right w:val="none" w:sz="0" w:space="0" w:color="auto"/>
                      </w:divBdr>
                    </w:div>
                    <w:div w:id="890653727">
                      <w:marLeft w:val="0"/>
                      <w:marRight w:val="0"/>
                      <w:marTop w:val="0"/>
                      <w:marBottom w:val="0"/>
                      <w:divBdr>
                        <w:top w:val="none" w:sz="0" w:space="0" w:color="auto"/>
                        <w:left w:val="none" w:sz="0" w:space="0" w:color="auto"/>
                        <w:bottom w:val="none" w:sz="0" w:space="0" w:color="auto"/>
                        <w:right w:val="none" w:sz="0" w:space="0" w:color="auto"/>
                      </w:divBdr>
                    </w:div>
                    <w:div w:id="1474636168">
                      <w:marLeft w:val="0"/>
                      <w:marRight w:val="0"/>
                      <w:marTop w:val="0"/>
                      <w:marBottom w:val="0"/>
                      <w:divBdr>
                        <w:top w:val="none" w:sz="0" w:space="0" w:color="auto"/>
                        <w:left w:val="none" w:sz="0" w:space="0" w:color="auto"/>
                        <w:bottom w:val="none" w:sz="0" w:space="0" w:color="auto"/>
                        <w:right w:val="none" w:sz="0" w:space="0" w:color="auto"/>
                      </w:divBdr>
                    </w:div>
                    <w:div w:id="1992249031">
                      <w:marLeft w:val="0"/>
                      <w:marRight w:val="0"/>
                      <w:marTop w:val="0"/>
                      <w:marBottom w:val="0"/>
                      <w:divBdr>
                        <w:top w:val="none" w:sz="0" w:space="0" w:color="auto"/>
                        <w:left w:val="none" w:sz="0" w:space="0" w:color="auto"/>
                        <w:bottom w:val="none" w:sz="0" w:space="0" w:color="auto"/>
                        <w:right w:val="none" w:sz="0" w:space="0" w:color="auto"/>
                      </w:divBdr>
                      <w:divsChild>
                        <w:div w:id="1423187543">
                          <w:marLeft w:val="0"/>
                          <w:marRight w:val="0"/>
                          <w:marTop w:val="0"/>
                          <w:marBottom w:val="0"/>
                          <w:divBdr>
                            <w:top w:val="none" w:sz="0" w:space="0" w:color="auto"/>
                            <w:left w:val="none" w:sz="0" w:space="0" w:color="auto"/>
                            <w:bottom w:val="none" w:sz="0" w:space="0" w:color="auto"/>
                            <w:right w:val="none" w:sz="0" w:space="0" w:color="auto"/>
                          </w:divBdr>
                        </w:div>
                        <w:div w:id="1929802868">
                          <w:marLeft w:val="0"/>
                          <w:marRight w:val="0"/>
                          <w:marTop w:val="0"/>
                          <w:marBottom w:val="0"/>
                          <w:divBdr>
                            <w:top w:val="none" w:sz="0" w:space="0" w:color="auto"/>
                            <w:left w:val="none" w:sz="0" w:space="0" w:color="auto"/>
                            <w:bottom w:val="none" w:sz="0" w:space="0" w:color="auto"/>
                            <w:right w:val="none" w:sz="0" w:space="0" w:color="auto"/>
                          </w:divBdr>
                        </w:div>
                        <w:div w:id="1132745958">
                          <w:marLeft w:val="0"/>
                          <w:marRight w:val="0"/>
                          <w:marTop w:val="0"/>
                          <w:marBottom w:val="0"/>
                          <w:divBdr>
                            <w:top w:val="none" w:sz="0" w:space="0" w:color="auto"/>
                            <w:left w:val="none" w:sz="0" w:space="0" w:color="auto"/>
                            <w:bottom w:val="none" w:sz="0" w:space="0" w:color="auto"/>
                            <w:right w:val="none" w:sz="0" w:space="0" w:color="auto"/>
                          </w:divBdr>
                        </w:div>
                        <w:div w:id="753940889">
                          <w:marLeft w:val="0"/>
                          <w:marRight w:val="0"/>
                          <w:marTop w:val="0"/>
                          <w:marBottom w:val="0"/>
                          <w:divBdr>
                            <w:top w:val="none" w:sz="0" w:space="0" w:color="auto"/>
                            <w:left w:val="none" w:sz="0" w:space="0" w:color="auto"/>
                            <w:bottom w:val="none" w:sz="0" w:space="0" w:color="auto"/>
                            <w:right w:val="none" w:sz="0" w:space="0" w:color="auto"/>
                          </w:divBdr>
                        </w:div>
                        <w:div w:id="887186727">
                          <w:marLeft w:val="0"/>
                          <w:marRight w:val="0"/>
                          <w:marTop w:val="0"/>
                          <w:marBottom w:val="0"/>
                          <w:divBdr>
                            <w:top w:val="none" w:sz="0" w:space="0" w:color="auto"/>
                            <w:left w:val="none" w:sz="0" w:space="0" w:color="auto"/>
                            <w:bottom w:val="none" w:sz="0" w:space="0" w:color="auto"/>
                            <w:right w:val="none" w:sz="0" w:space="0" w:color="auto"/>
                          </w:divBdr>
                        </w:div>
                        <w:div w:id="515922628">
                          <w:marLeft w:val="0"/>
                          <w:marRight w:val="0"/>
                          <w:marTop w:val="0"/>
                          <w:marBottom w:val="0"/>
                          <w:divBdr>
                            <w:top w:val="none" w:sz="0" w:space="0" w:color="auto"/>
                            <w:left w:val="none" w:sz="0" w:space="0" w:color="auto"/>
                            <w:bottom w:val="none" w:sz="0" w:space="0" w:color="auto"/>
                            <w:right w:val="none" w:sz="0" w:space="0" w:color="auto"/>
                          </w:divBdr>
                        </w:div>
                        <w:div w:id="892425811">
                          <w:marLeft w:val="0"/>
                          <w:marRight w:val="0"/>
                          <w:marTop w:val="0"/>
                          <w:marBottom w:val="0"/>
                          <w:divBdr>
                            <w:top w:val="none" w:sz="0" w:space="0" w:color="auto"/>
                            <w:left w:val="none" w:sz="0" w:space="0" w:color="auto"/>
                            <w:bottom w:val="none" w:sz="0" w:space="0" w:color="auto"/>
                            <w:right w:val="none" w:sz="0" w:space="0" w:color="auto"/>
                          </w:divBdr>
                        </w:div>
                        <w:div w:id="1137797192">
                          <w:marLeft w:val="0"/>
                          <w:marRight w:val="0"/>
                          <w:marTop w:val="0"/>
                          <w:marBottom w:val="0"/>
                          <w:divBdr>
                            <w:top w:val="none" w:sz="0" w:space="0" w:color="auto"/>
                            <w:left w:val="none" w:sz="0" w:space="0" w:color="auto"/>
                            <w:bottom w:val="none" w:sz="0" w:space="0" w:color="auto"/>
                            <w:right w:val="none" w:sz="0" w:space="0" w:color="auto"/>
                          </w:divBdr>
                        </w:div>
                        <w:div w:id="1242368326">
                          <w:marLeft w:val="0"/>
                          <w:marRight w:val="0"/>
                          <w:marTop w:val="0"/>
                          <w:marBottom w:val="0"/>
                          <w:divBdr>
                            <w:top w:val="none" w:sz="0" w:space="0" w:color="auto"/>
                            <w:left w:val="none" w:sz="0" w:space="0" w:color="auto"/>
                            <w:bottom w:val="none" w:sz="0" w:space="0" w:color="auto"/>
                            <w:right w:val="none" w:sz="0" w:space="0" w:color="auto"/>
                          </w:divBdr>
                        </w:div>
                        <w:div w:id="983437193">
                          <w:marLeft w:val="0"/>
                          <w:marRight w:val="0"/>
                          <w:marTop w:val="0"/>
                          <w:marBottom w:val="0"/>
                          <w:divBdr>
                            <w:top w:val="none" w:sz="0" w:space="0" w:color="auto"/>
                            <w:left w:val="none" w:sz="0" w:space="0" w:color="auto"/>
                            <w:bottom w:val="none" w:sz="0" w:space="0" w:color="auto"/>
                            <w:right w:val="none" w:sz="0" w:space="0" w:color="auto"/>
                          </w:divBdr>
                        </w:div>
                        <w:div w:id="274486373">
                          <w:marLeft w:val="0"/>
                          <w:marRight w:val="0"/>
                          <w:marTop w:val="0"/>
                          <w:marBottom w:val="0"/>
                          <w:divBdr>
                            <w:top w:val="none" w:sz="0" w:space="0" w:color="auto"/>
                            <w:left w:val="none" w:sz="0" w:space="0" w:color="auto"/>
                            <w:bottom w:val="none" w:sz="0" w:space="0" w:color="auto"/>
                            <w:right w:val="none" w:sz="0" w:space="0" w:color="auto"/>
                          </w:divBdr>
                        </w:div>
                        <w:div w:id="10985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8651">
          <w:marLeft w:val="0"/>
          <w:marRight w:val="0"/>
          <w:marTop w:val="0"/>
          <w:marBottom w:val="0"/>
          <w:divBdr>
            <w:top w:val="none" w:sz="0" w:space="0" w:color="auto"/>
            <w:left w:val="none" w:sz="0" w:space="0" w:color="auto"/>
            <w:bottom w:val="none" w:sz="0" w:space="0" w:color="auto"/>
            <w:right w:val="none" w:sz="0" w:space="0" w:color="auto"/>
          </w:divBdr>
          <w:divsChild>
            <w:div w:id="238905511">
              <w:marLeft w:val="0"/>
              <w:marRight w:val="0"/>
              <w:marTop w:val="0"/>
              <w:marBottom w:val="0"/>
              <w:divBdr>
                <w:top w:val="none" w:sz="0" w:space="0" w:color="auto"/>
                <w:left w:val="none" w:sz="0" w:space="0" w:color="auto"/>
                <w:bottom w:val="none" w:sz="0" w:space="0" w:color="auto"/>
                <w:right w:val="none" w:sz="0" w:space="0" w:color="auto"/>
              </w:divBdr>
              <w:divsChild>
                <w:div w:id="496262021">
                  <w:marLeft w:val="0"/>
                  <w:marRight w:val="0"/>
                  <w:marTop w:val="0"/>
                  <w:marBottom w:val="0"/>
                  <w:divBdr>
                    <w:top w:val="none" w:sz="0" w:space="0" w:color="auto"/>
                    <w:left w:val="none" w:sz="0" w:space="0" w:color="auto"/>
                    <w:bottom w:val="none" w:sz="0" w:space="0" w:color="auto"/>
                    <w:right w:val="none" w:sz="0" w:space="0" w:color="auto"/>
                  </w:divBdr>
                </w:div>
                <w:div w:id="1914200298">
                  <w:marLeft w:val="0"/>
                  <w:marRight w:val="0"/>
                  <w:marTop w:val="0"/>
                  <w:marBottom w:val="0"/>
                  <w:divBdr>
                    <w:top w:val="none" w:sz="0" w:space="0" w:color="auto"/>
                    <w:left w:val="none" w:sz="0" w:space="0" w:color="auto"/>
                    <w:bottom w:val="none" w:sz="0" w:space="0" w:color="auto"/>
                    <w:right w:val="none" w:sz="0" w:space="0" w:color="auto"/>
                  </w:divBdr>
                  <w:divsChild>
                    <w:div w:id="833647163">
                      <w:marLeft w:val="0"/>
                      <w:marRight w:val="0"/>
                      <w:marTop w:val="0"/>
                      <w:marBottom w:val="0"/>
                      <w:divBdr>
                        <w:top w:val="none" w:sz="0" w:space="0" w:color="auto"/>
                        <w:left w:val="none" w:sz="0" w:space="0" w:color="auto"/>
                        <w:bottom w:val="none" w:sz="0" w:space="0" w:color="auto"/>
                        <w:right w:val="none" w:sz="0" w:space="0" w:color="auto"/>
                      </w:divBdr>
                    </w:div>
                    <w:div w:id="1831947514">
                      <w:marLeft w:val="0"/>
                      <w:marRight w:val="0"/>
                      <w:marTop w:val="0"/>
                      <w:marBottom w:val="0"/>
                      <w:divBdr>
                        <w:top w:val="none" w:sz="0" w:space="0" w:color="auto"/>
                        <w:left w:val="none" w:sz="0" w:space="0" w:color="auto"/>
                        <w:bottom w:val="none" w:sz="0" w:space="0" w:color="auto"/>
                        <w:right w:val="none" w:sz="0" w:space="0" w:color="auto"/>
                      </w:divBdr>
                    </w:div>
                    <w:div w:id="754084047">
                      <w:marLeft w:val="0"/>
                      <w:marRight w:val="0"/>
                      <w:marTop w:val="0"/>
                      <w:marBottom w:val="0"/>
                      <w:divBdr>
                        <w:top w:val="none" w:sz="0" w:space="0" w:color="auto"/>
                        <w:left w:val="none" w:sz="0" w:space="0" w:color="auto"/>
                        <w:bottom w:val="none" w:sz="0" w:space="0" w:color="auto"/>
                        <w:right w:val="none" w:sz="0" w:space="0" w:color="auto"/>
                      </w:divBdr>
                    </w:div>
                    <w:div w:id="1781756027">
                      <w:marLeft w:val="0"/>
                      <w:marRight w:val="0"/>
                      <w:marTop w:val="0"/>
                      <w:marBottom w:val="0"/>
                      <w:divBdr>
                        <w:top w:val="none" w:sz="0" w:space="0" w:color="auto"/>
                        <w:left w:val="none" w:sz="0" w:space="0" w:color="auto"/>
                        <w:bottom w:val="none" w:sz="0" w:space="0" w:color="auto"/>
                        <w:right w:val="none" w:sz="0" w:space="0" w:color="auto"/>
                      </w:divBdr>
                    </w:div>
                    <w:div w:id="956374164">
                      <w:marLeft w:val="0"/>
                      <w:marRight w:val="0"/>
                      <w:marTop w:val="0"/>
                      <w:marBottom w:val="0"/>
                      <w:divBdr>
                        <w:top w:val="none" w:sz="0" w:space="0" w:color="auto"/>
                        <w:left w:val="none" w:sz="0" w:space="0" w:color="auto"/>
                        <w:bottom w:val="none" w:sz="0" w:space="0" w:color="auto"/>
                        <w:right w:val="none" w:sz="0" w:space="0" w:color="auto"/>
                      </w:divBdr>
                    </w:div>
                    <w:div w:id="2061008888">
                      <w:marLeft w:val="0"/>
                      <w:marRight w:val="0"/>
                      <w:marTop w:val="0"/>
                      <w:marBottom w:val="0"/>
                      <w:divBdr>
                        <w:top w:val="none" w:sz="0" w:space="0" w:color="auto"/>
                        <w:left w:val="none" w:sz="0" w:space="0" w:color="auto"/>
                        <w:bottom w:val="none" w:sz="0" w:space="0" w:color="auto"/>
                        <w:right w:val="none" w:sz="0" w:space="0" w:color="auto"/>
                      </w:divBdr>
                    </w:div>
                    <w:div w:id="29260677">
                      <w:marLeft w:val="0"/>
                      <w:marRight w:val="0"/>
                      <w:marTop w:val="0"/>
                      <w:marBottom w:val="0"/>
                      <w:divBdr>
                        <w:top w:val="none" w:sz="0" w:space="0" w:color="auto"/>
                        <w:left w:val="none" w:sz="0" w:space="0" w:color="auto"/>
                        <w:bottom w:val="none" w:sz="0" w:space="0" w:color="auto"/>
                        <w:right w:val="none" w:sz="0" w:space="0" w:color="auto"/>
                      </w:divBdr>
                    </w:div>
                    <w:div w:id="1554347886">
                      <w:marLeft w:val="0"/>
                      <w:marRight w:val="0"/>
                      <w:marTop w:val="0"/>
                      <w:marBottom w:val="0"/>
                      <w:divBdr>
                        <w:top w:val="none" w:sz="0" w:space="0" w:color="auto"/>
                        <w:left w:val="none" w:sz="0" w:space="0" w:color="auto"/>
                        <w:bottom w:val="none" w:sz="0" w:space="0" w:color="auto"/>
                        <w:right w:val="none" w:sz="0" w:space="0" w:color="auto"/>
                      </w:divBdr>
                    </w:div>
                    <w:div w:id="1575554132">
                      <w:marLeft w:val="0"/>
                      <w:marRight w:val="0"/>
                      <w:marTop w:val="0"/>
                      <w:marBottom w:val="0"/>
                      <w:divBdr>
                        <w:top w:val="none" w:sz="0" w:space="0" w:color="auto"/>
                        <w:left w:val="none" w:sz="0" w:space="0" w:color="auto"/>
                        <w:bottom w:val="none" w:sz="0" w:space="0" w:color="auto"/>
                        <w:right w:val="none" w:sz="0" w:space="0" w:color="auto"/>
                      </w:divBdr>
                    </w:div>
                    <w:div w:id="281570284">
                      <w:marLeft w:val="0"/>
                      <w:marRight w:val="0"/>
                      <w:marTop w:val="0"/>
                      <w:marBottom w:val="0"/>
                      <w:divBdr>
                        <w:top w:val="none" w:sz="0" w:space="0" w:color="auto"/>
                        <w:left w:val="none" w:sz="0" w:space="0" w:color="auto"/>
                        <w:bottom w:val="none" w:sz="0" w:space="0" w:color="auto"/>
                        <w:right w:val="none" w:sz="0" w:space="0" w:color="auto"/>
                      </w:divBdr>
                    </w:div>
                    <w:div w:id="1391732741">
                      <w:marLeft w:val="0"/>
                      <w:marRight w:val="0"/>
                      <w:marTop w:val="0"/>
                      <w:marBottom w:val="0"/>
                      <w:divBdr>
                        <w:top w:val="none" w:sz="0" w:space="0" w:color="auto"/>
                        <w:left w:val="none" w:sz="0" w:space="0" w:color="auto"/>
                        <w:bottom w:val="none" w:sz="0" w:space="0" w:color="auto"/>
                        <w:right w:val="none" w:sz="0" w:space="0" w:color="auto"/>
                      </w:divBdr>
                    </w:div>
                    <w:div w:id="1838690617">
                      <w:marLeft w:val="0"/>
                      <w:marRight w:val="0"/>
                      <w:marTop w:val="0"/>
                      <w:marBottom w:val="0"/>
                      <w:divBdr>
                        <w:top w:val="none" w:sz="0" w:space="0" w:color="auto"/>
                        <w:left w:val="none" w:sz="0" w:space="0" w:color="auto"/>
                        <w:bottom w:val="none" w:sz="0" w:space="0" w:color="auto"/>
                        <w:right w:val="none" w:sz="0" w:space="0" w:color="auto"/>
                      </w:divBdr>
                    </w:div>
                    <w:div w:id="2071537269">
                      <w:marLeft w:val="0"/>
                      <w:marRight w:val="0"/>
                      <w:marTop w:val="0"/>
                      <w:marBottom w:val="0"/>
                      <w:divBdr>
                        <w:top w:val="none" w:sz="0" w:space="0" w:color="auto"/>
                        <w:left w:val="none" w:sz="0" w:space="0" w:color="auto"/>
                        <w:bottom w:val="none" w:sz="0" w:space="0" w:color="auto"/>
                        <w:right w:val="none" w:sz="0" w:space="0" w:color="auto"/>
                      </w:divBdr>
                    </w:div>
                    <w:div w:id="1607540403">
                      <w:marLeft w:val="0"/>
                      <w:marRight w:val="0"/>
                      <w:marTop w:val="0"/>
                      <w:marBottom w:val="0"/>
                      <w:divBdr>
                        <w:top w:val="none" w:sz="0" w:space="0" w:color="auto"/>
                        <w:left w:val="none" w:sz="0" w:space="0" w:color="auto"/>
                        <w:bottom w:val="none" w:sz="0" w:space="0" w:color="auto"/>
                        <w:right w:val="none" w:sz="0" w:space="0" w:color="auto"/>
                      </w:divBdr>
                    </w:div>
                    <w:div w:id="931473053">
                      <w:marLeft w:val="0"/>
                      <w:marRight w:val="0"/>
                      <w:marTop w:val="0"/>
                      <w:marBottom w:val="0"/>
                      <w:divBdr>
                        <w:top w:val="none" w:sz="0" w:space="0" w:color="auto"/>
                        <w:left w:val="none" w:sz="0" w:space="0" w:color="auto"/>
                        <w:bottom w:val="none" w:sz="0" w:space="0" w:color="auto"/>
                        <w:right w:val="none" w:sz="0" w:space="0" w:color="auto"/>
                      </w:divBdr>
                    </w:div>
                    <w:div w:id="1606226968">
                      <w:marLeft w:val="0"/>
                      <w:marRight w:val="0"/>
                      <w:marTop w:val="0"/>
                      <w:marBottom w:val="0"/>
                      <w:divBdr>
                        <w:top w:val="none" w:sz="0" w:space="0" w:color="auto"/>
                        <w:left w:val="none" w:sz="0" w:space="0" w:color="auto"/>
                        <w:bottom w:val="none" w:sz="0" w:space="0" w:color="auto"/>
                        <w:right w:val="none" w:sz="0" w:space="0" w:color="auto"/>
                      </w:divBdr>
                    </w:div>
                    <w:div w:id="1522623599">
                      <w:marLeft w:val="0"/>
                      <w:marRight w:val="0"/>
                      <w:marTop w:val="0"/>
                      <w:marBottom w:val="0"/>
                      <w:divBdr>
                        <w:top w:val="none" w:sz="0" w:space="0" w:color="auto"/>
                        <w:left w:val="none" w:sz="0" w:space="0" w:color="auto"/>
                        <w:bottom w:val="none" w:sz="0" w:space="0" w:color="auto"/>
                        <w:right w:val="none" w:sz="0" w:space="0" w:color="auto"/>
                      </w:divBdr>
                      <w:divsChild>
                        <w:div w:id="1887982268">
                          <w:marLeft w:val="0"/>
                          <w:marRight w:val="0"/>
                          <w:marTop w:val="0"/>
                          <w:marBottom w:val="0"/>
                          <w:divBdr>
                            <w:top w:val="none" w:sz="0" w:space="0" w:color="auto"/>
                            <w:left w:val="none" w:sz="0" w:space="0" w:color="auto"/>
                            <w:bottom w:val="none" w:sz="0" w:space="0" w:color="auto"/>
                            <w:right w:val="none" w:sz="0" w:space="0" w:color="auto"/>
                          </w:divBdr>
                        </w:div>
                        <w:div w:id="554896847">
                          <w:marLeft w:val="0"/>
                          <w:marRight w:val="0"/>
                          <w:marTop w:val="0"/>
                          <w:marBottom w:val="0"/>
                          <w:divBdr>
                            <w:top w:val="none" w:sz="0" w:space="0" w:color="auto"/>
                            <w:left w:val="none" w:sz="0" w:space="0" w:color="auto"/>
                            <w:bottom w:val="none" w:sz="0" w:space="0" w:color="auto"/>
                            <w:right w:val="none" w:sz="0" w:space="0" w:color="auto"/>
                          </w:divBdr>
                        </w:div>
                        <w:div w:id="1148209040">
                          <w:marLeft w:val="0"/>
                          <w:marRight w:val="0"/>
                          <w:marTop w:val="0"/>
                          <w:marBottom w:val="0"/>
                          <w:divBdr>
                            <w:top w:val="none" w:sz="0" w:space="0" w:color="auto"/>
                            <w:left w:val="none" w:sz="0" w:space="0" w:color="auto"/>
                            <w:bottom w:val="none" w:sz="0" w:space="0" w:color="auto"/>
                            <w:right w:val="none" w:sz="0" w:space="0" w:color="auto"/>
                          </w:divBdr>
                        </w:div>
                        <w:div w:id="107697453">
                          <w:marLeft w:val="0"/>
                          <w:marRight w:val="0"/>
                          <w:marTop w:val="0"/>
                          <w:marBottom w:val="0"/>
                          <w:divBdr>
                            <w:top w:val="none" w:sz="0" w:space="0" w:color="auto"/>
                            <w:left w:val="none" w:sz="0" w:space="0" w:color="auto"/>
                            <w:bottom w:val="none" w:sz="0" w:space="0" w:color="auto"/>
                            <w:right w:val="none" w:sz="0" w:space="0" w:color="auto"/>
                          </w:divBdr>
                        </w:div>
                        <w:div w:id="1330403760">
                          <w:marLeft w:val="0"/>
                          <w:marRight w:val="0"/>
                          <w:marTop w:val="0"/>
                          <w:marBottom w:val="0"/>
                          <w:divBdr>
                            <w:top w:val="none" w:sz="0" w:space="0" w:color="auto"/>
                            <w:left w:val="none" w:sz="0" w:space="0" w:color="auto"/>
                            <w:bottom w:val="none" w:sz="0" w:space="0" w:color="auto"/>
                            <w:right w:val="none" w:sz="0" w:space="0" w:color="auto"/>
                          </w:divBdr>
                        </w:div>
                        <w:div w:id="1333606626">
                          <w:marLeft w:val="0"/>
                          <w:marRight w:val="0"/>
                          <w:marTop w:val="0"/>
                          <w:marBottom w:val="0"/>
                          <w:divBdr>
                            <w:top w:val="none" w:sz="0" w:space="0" w:color="auto"/>
                            <w:left w:val="none" w:sz="0" w:space="0" w:color="auto"/>
                            <w:bottom w:val="none" w:sz="0" w:space="0" w:color="auto"/>
                            <w:right w:val="none" w:sz="0" w:space="0" w:color="auto"/>
                          </w:divBdr>
                        </w:div>
                        <w:div w:id="1623221595">
                          <w:marLeft w:val="0"/>
                          <w:marRight w:val="0"/>
                          <w:marTop w:val="0"/>
                          <w:marBottom w:val="0"/>
                          <w:divBdr>
                            <w:top w:val="none" w:sz="0" w:space="0" w:color="auto"/>
                            <w:left w:val="none" w:sz="0" w:space="0" w:color="auto"/>
                            <w:bottom w:val="none" w:sz="0" w:space="0" w:color="auto"/>
                            <w:right w:val="none" w:sz="0" w:space="0" w:color="auto"/>
                          </w:divBdr>
                        </w:div>
                        <w:div w:id="1747533578">
                          <w:marLeft w:val="0"/>
                          <w:marRight w:val="0"/>
                          <w:marTop w:val="0"/>
                          <w:marBottom w:val="0"/>
                          <w:divBdr>
                            <w:top w:val="none" w:sz="0" w:space="0" w:color="auto"/>
                            <w:left w:val="none" w:sz="0" w:space="0" w:color="auto"/>
                            <w:bottom w:val="none" w:sz="0" w:space="0" w:color="auto"/>
                            <w:right w:val="none" w:sz="0" w:space="0" w:color="auto"/>
                          </w:divBdr>
                        </w:div>
                        <w:div w:id="76833480">
                          <w:marLeft w:val="0"/>
                          <w:marRight w:val="0"/>
                          <w:marTop w:val="0"/>
                          <w:marBottom w:val="0"/>
                          <w:divBdr>
                            <w:top w:val="none" w:sz="0" w:space="0" w:color="auto"/>
                            <w:left w:val="none" w:sz="0" w:space="0" w:color="auto"/>
                            <w:bottom w:val="none" w:sz="0" w:space="0" w:color="auto"/>
                            <w:right w:val="none" w:sz="0" w:space="0" w:color="auto"/>
                          </w:divBdr>
                        </w:div>
                        <w:div w:id="620769220">
                          <w:marLeft w:val="0"/>
                          <w:marRight w:val="0"/>
                          <w:marTop w:val="0"/>
                          <w:marBottom w:val="0"/>
                          <w:divBdr>
                            <w:top w:val="none" w:sz="0" w:space="0" w:color="auto"/>
                            <w:left w:val="none" w:sz="0" w:space="0" w:color="auto"/>
                            <w:bottom w:val="none" w:sz="0" w:space="0" w:color="auto"/>
                            <w:right w:val="none" w:sz="0" w:space="0" w:color="auto"/>
                          </w:divBdr>
                        </w:div>
                        <w:div w:id="382951243">
                          <w:marLeft w:val="0"/>
                          <w:marRight w:val="0"/>
                          <w:marTop w:val="0"/>
                          <w:marBottom w:val="0"/>
                          <w:divBdr>
                            <w:top w:val="none" w:sz="0" w:space="0" w:color="auto"/>
                            <w:left w:val="none" w:sz="0" w:space="0" w:color="auto"/>
                            <w:bottom w:val="none" w:sz="0" w:space="0" w:color="auto"/>
                            <w:right w:val="none" w:sz="0" w:space="0" w:color="auto"/>
                          </w:divBdr>
                        </w:div>
                        <w:div w:id="1462919839">
                          <w:marLeft w:val="0"/>
                          <w:marRight w:val="0"/>
                          <w:marTop w:val="0"/>
                          <w:marBottom w:val="0"/>
                          <w:divBdr>
                            <w:top w:val="none" w:sz="0" w:space="0" w:color="auto"/>
                            <w:left w:val="none" w:sz="0" w:space="0" w:color="auto"/>
                            <w:bottom w:val="none" w:sz="0" w:space="0" w:color="auto"/>
                            <w:right w:val="none" w:sz="0" w:space="0" w:color="auto"/>
                          </w:divBdr>
                        </w:div>
                        <w:div w:id="353844290">
                          <w:marLeft w:val="0"/>
                          <w:marRight w:val="0"/>
                          <w:marTop w:val="0"/>
                          <w:marBottom w:val="0"/>
                          <w:divBdr>
                            <w:top w:val="none" w:sz="0" w:space="0" w:color="auto"/>
                            <w:left w:val="none" w:sz="0" w:space="0" w:color="auto"/>
                            <w:bottom w:val="none" w:sz="0" w:space="0" w:color="auto"/>
                            <w:right w:val="none" w:sz="0" w:space="0" w:color="auto"/>
                          </w:divBdr>
                        </w:div>
                        <w:div w:id="1539512035">
                          <w:marLeft w:val="0"/>
                          <w:marRight w:val="0"/>
                          <w:marTop w:val="0"/>
                          <w:marBottom w:val="0"/>
                          <w:divBdr>
                            <w:top w:val="none" w:sz="0" w:space="0" w:color="auto"/>
                            <w:left w:val="none" w:sz="0" w:space="0" w:color="auto"/>
                            <w:bottom w:val="none" w:sz="0" w:space="0" w:color="auto"/>
                            <w:right w:val="none" w:sz="0" w:space="0" w:color="auto"/>
                          </w:divBdr>
                        </w:div>
                        <w:div w:id="565720926">
                          <w:marLeft w:val="0"/>
                          <w:marRight w:val="0"/>
                          <w:marTop w:val="0"/>
                          <w:marBottom w:val="0"/>
                          <w:divBdr>
                            <w:top w:val="none" w:sz="0" w:space="0" w:color="auto"/>
                            <w:left w:val="none" w:sz="0" w:space="0" w:color="auto"/>
                            <w:bottom w:val="none" w:sz="0" w:space="0" w:color="auto"/>
                            <w:right w:val="none" w:sz="0" w:space="0" w:color="auto"/>
                          </w:divBdr>
                        </w:div>
                        <w:div w:id="5039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6995">
          <w:marLeft w:val="0"/>
          <w:marRight w:val="0"/>
          <w:marTop w:val="0"/>
          <w:marBottom w:val="0"/>
          <w:divBdr>
            <w:top w:val="none" w:sz="0" w:space="0" w:color="auto"/>
            <w:left w:val="none" w:sz="0" w:space="0" w:color="auto"/>
            <w:bottom w:val="none" w:sz="0" w:space="0" w:color="auto"/>
            <w:right w:val="none" w:sz="0" w:space="0" w:color="auto"/>
          </w:divBdr>
          <w:divsChild>
            <w:div w:id="757100861">
              <w:marLeft w:val="0"/>
              <w:marRight w:val="0"/>
              <w:marTop w:val="0"/>
              <w:marBottom w:val="0"/>
              <w:divBdr>
                <w:top w:val="none" w:sz="0" w:space="0" w:color="auto"/>
                <w:left w:val="none" w:sz="0" w:space="0" w:color="auto"/>
                <w:bottom w:val="none" w:sz="0" w:space="0" w:color="auto"/>
                <w:right w:val="none" w:sz="0" w:space="0" w:color="auto"/>
              </w:divBdr>
              <w:divsChild>
                <w:div w:id="1828546069">
                  <w:marLeft w:val="0"/>
                  <w:marRight w:val="0"/>
                  <w:marTop w:val="0"/>
                  <w:marBottom w:val="0"/>
                  <w:divBdr>
                    <w:top w:val="none" w:sz="0" w:space="0" w:color="auto"/>
                    <w:left w:val="none" w:sz="0" w:space="0" w:color="auto"/>
                    <w:bottom w:val="none" w:sz="0" w:space="0" w:color="auto"/>
                    <w:right w:val="none" w:sz="0" w:space="0" w:color="auto"/>
                  </w:divBdr>
                </w:div>
                <w:div w:id="812022437">
                  <w:marLeft w:val="0"/>
                  <w:marRight w:val="0"/>
                  <w:marTop w:val="0"/>
                  <w:marBottom w:val="0"/>
                  <w:divBdr>
                    <w:top w:val="none" w:sz="0" w:space="0" w:color="auto"/>
                    <w:left w:val="none" w:sz="0" w:space="0" w:color="auto"/>
                    <w:bottom w:val="none" w:sz="0" w:space="0" w:color="auto"/>
                    <w:right w:val="none" w:sz="0" w:space="0" w:color="auto"/>
                  </w:divBdr>
                  <w:divsChild>
                    <w:div w:id="1750149342">
                      <w:marLeft w:val="0"/>
                      <w:marRight w:val="0"/>
                      <w:marTop w:val="0"/>
                      <w:marBottom w:val="0"/>
                      <w:divBdr>
                        <w:top w:val="none" w:sz="0" w:space="0" w:color="auto"/>
                        <w:left w:val="none" w:sz="0" w:space="0" w:color="auto"/>
                        <w:bottom w:val="none" w:sz="0" w:space="0" w:color="auto"/>
                        <w:right w:val="none" w:sz="0" w:space="0" w:color="auto"/>
                      </w:divBdr>
                    </w:div>
                    <w:div w:id="1326855225">
                      <w:marLeft w:val="0"/>
                      <w:marRight w:val="0"/>
                      <w:marTop w:val="0"/>
                      <w:marBottom w:val="0"/>
                      <w:divBdr>
                        <w:top w:val="none" w:sz="0" w:space="0" w:color="auto"/>
                        <w:left w:val="none" w:sz="0" w:space="0" w:color="auto"/>
                        <w:bottom w:val="none" w:sz="0" w:space="0" w:color="auto"/>
                        <w:right w:val="none" w:sz="0" w:space="0" w:color="auto"/>
                      </w:divBdr>
                    </w:div>
                    <w:div w:id="2106152283">
                      <w:marLeft w:val="0"/>
                      <w:marRight w:val="0"/>
                      <w:marTop w:val="0"/>
                      <w:marBottom w:val="0"/>
                      <w:divBdr>
                        <w:top w:val="none" w:sz="0" w:space="0" w:color="auto"/>
                        <w:left w:val="none" w:sz="0" w:space="0" w:color="auto"/>
                        <w:bottom w:val="none" w:sz="0" w:space="0" w:color="auto"/>
                        <w:right w:val="none" w:sz="0" w:space="0" w:color="auto"/>
                      </w:divBdr>
                    </w:div>
                    <w:div w:id="807479207">
                      <w:marLeft w:val="0"/>
                      <w:marRight w:val="0"/>
                      <w:marTop w:val="0"/>
                      <w:marBottom w:val="0"/>
                      <w:divBdr>
                        <w:top w:val="none" w:sz="0" w:space="0" w:color="auto"/>
                        <w:left w:val="none" w:sz="0" w:space="0" w:color="auto"/>
                        <w:bottom w:val="none" w:sz="0" w:space="0" w:color="auto"/>
                        <w:right w:val="none" w:sz="0" w:space="0" w:color="auto"/>
                      </w:divBdr>
                    </w:div>
                    <w:div w:id="987248636">
                      <w:marLeft w:val="0"/>
                      <w:marRight w:val="0"/>
                      <w:marTop w:val="0"/>
                      <w:marBottom w:val="0"/>
                      <w:divBdr>
                        <w:top w:val="none" w:sz="0" w:space="0" w:color="auto"/>
                        <w:left w:val="none" w:sz="0" w:space="0" w:color="auto"/>
                        <w:bottom w:val="none" w:sz="0" w:space="0" w:color="auto"/>
                        <w:right w:val="none" w:sz="0" w:space="0" w:color="auto"/>
                      </w:divBdr>
                    </w:div>
                    <w:div w:id="11923009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41965990">
                      <w:marLeft w:val="0"/>
                      <w:marRight w:val="0"/>
                      <w:marTop w:val="0"/>
                      <w:marBottom w:val="0"/>
                      <w:divBdr>
                        <w:top w:val="none" w:sz="0" w:space="0" w:color="auto"/>
                        <w:left w:val="none" w:sz="0" w:space="0" w:color="auto"/>
                        <w:bottom w:val="none" w:sz="0" w:space="0" w:color="auto"/>
                        <w:right w:val="none" w:sz="0" w:space="0" w:color="auto"/>
                      </w:divBdr>
                    </w:div>
                    <w:div w:id="198398933">
                      <w:marLeft w:val="0"/>
                      <w:marRight w:val="0"/>
                      <w:marTop w:val="0"/>
                      <w:marBottom w:val="0"/>
                      <w:divBdr>
                        <w:top w:val="none" w:sz="0" w:space="0" w:color="auto"/>
                        <w:left w:val="none" w:sz="0" w:space="0" w:color="auto"/>
                        <w:bottom w:val="none" w:sz="0" w:space="0" w:color="auto"/>
                        <w:right w:val="none" w:sz="0" w:space="0" w:color="auto"/>
                      </w:divBdr>
                    </w:div>
                    <w:div w:id="590041978">
                      <w:marLeft w:val="0"/>
                      <w:marRight w:val="0"/>
                      <w:marTop w:val="0"/>
                      <w:marBottom w:val="0"/>
                      <w:divBdr>
                        <w:top w:val="none" w:sz="0" w:space="0" w:color="auto"/>
                        <w:left w:val="none" w:sz="0" w:space="0" w:color="auto"/>
                        <w:bottom w:val="none" w:sz="0" w:space="0" w:color="auto"/>
                        <w:right w:val="none" w:sz="0" w:space="0" w:color="auto"/>
                      </w:divBdr>
                    </w:div>
                    <w:div w:id="554656907">
                      <w:marLeft w:val="0"/>
                      <w:marRight w:val="0"/>
                      <w:marTop w:val="0"/>
                      <w:marBottom w:val="0"/>
                      <w:divBdr>
                        <w:top w:val="none" w:sz="0" w:space="0" w:color="auto"/>
                        <w:left w:val="none" w:sz="0" w:space="0" w:color="auto"/>
                        <w:bottom w:val="none" w:sz="0" w:space="0" w:color="auto"/>
                        <w:right w:val="none" w:sz="0" w:space="0" w:color="auto"/>
                      </w:divBdr>
                    </w:div>
                    <w:div w:id="2143646485">
                      <w:marLeft w:val="0"/>
                      <w:marRight w:val="0"/>
                      <w:marTop w:val="0"/>
                      <w:marBottom w:val="0"/>
                      <w:divBdr>
                        <w:top w:val="none" w:sz="0" w:space="0" w:color="auto"/>
                        <w:left w:val="none" w:sz="0" w:space="0" w:color="auto"/>
                        <w:bottom w:val="none" w:sz="0" w:space="0" w:color="auto"/>
                        <w:right w:val="none" w:sz="0" w:space="0" w:color="auto"/>
                      </w:divBdr>
                      <w:divsChild>
                        <w:div w:id="1580598863">
                          <w:marLeft w:val="0"/>
                          <w:marRight w:val="0"/>
                          <w:marTop w:val="0"/>
                          <w:marBottom w:val="0"/>
                          <w:divBdr>
                            <w:top w:val="none" w:sz="0" w:space="0" w:color="auto"/>
                            <w:left w:val="none" w:sz="0" w:space="0" w:color="auto"/>
                            <w:bottom w:val="none" w:sz="0" w:space="0" w:color="auto"/>
                            <w:right w:val="none" w:sz="0" w:space="0" w:color="auto"/>
                          </w:divBdr>
                        </w:div>
                        <w:div w:id="478231730">
                          <w:marLeft w:val="0"/>
                          <w:marRight w:val="0"/>
                          <w:marTop w:val="0"/>
                          <w:marBottom w:val="0"/>
                          <w:divBdr>
                            <w:top w:val="none" w:sz="0" w:space="0" w:color="auto"/>
                            <w:left w:val="none" w:sz="0" w:space="0" w:color="auto"/>
                            <w:bottom w:val="none" w:sz="0" w:space="0" w:color="auto"/>
                            <w:right w:val="none" w:sz="0" w:space="0" w:color="auto"/>
                          </w:divBdr>
                        </w:div>
                        <w:div w:id="453065443">
                          <w:marLeft w:val="0"/>
                          <w:marRight w:val="0"/>
                          <w:marTop w:val="0"/>
                          <w:marBottom w:val="0"/>
                          <w:divBdr>
                            <w:top w:val="none" w:sz="0" w:space="0" w:color="auto"/>
                            <w:left w:val="none" w:sz="0" w:space="0" w:color="auto"/>
                            <w:bottom w:val="none" w:sz="0" w:space="0" w:color="auto"/>
                            <w:right w:val="none" w:sz="0" w:space="0" w:color="auto"/>
                          </w:divBdr>
                        </w:div>
                        <w:div w:id="505559680">
                          <w:marLeft w:val="0"/>
                          <w:marRight w:val="0"/>
                          <w:marTop w:val="0"/>
                          <w:marBottom w:val="0"/>
                          <w:divBdr>
                            <w:top w:val="none" w:sz="0" w:space="0" w:color="auto"/>
                            <w:left w:val="none" w:sz="0" w:space="0" w:color="auto"/>
                            <w:bottom w:val="none" w:sz="0" w:space="0" w:color="auto"/>
                            <w:right w:val="none" w:sz="0" w:space="0" w:color="auto"/>
                          </w:divBdr>
                        </w:div>
                        <w:div w:id="1383098570">
                          <w:marLeft w:val="0"/>
                          <w:marRight w:val="0"/>
                          <w:marTop w:val="0"/>
                          <w:marBottom w:val="0"/>
                          <w:divBdr>
                            <w:top w:val="none" w:sz="0" w:space="0" w:color="auto"/>
                            <w:left w:val="none" w:sz="0" w:space="0" w:color="auto"/>
                            <w:bottom w:val="none" w:sz="0" w:space="0" w:color="auto"/>
                            <w:right w:val="none" w:sz="0" w:space="0" w:color="auto"/>
                          </w:divBdr>
                        </w:div>
                        <w:div w:id="1130827189">
                          <w:marLeft w:val="0"/>
                          <w:marRight w:val="0"/>
                          <w:marTop w:val="0"/>
                          <w:marBottom w:val="0"/>
                          <w:divBdr>
                            <w:top w:val="none" w:sz="0" w:space="0" w:color="auto"/>
                            <w:left w:val="none" w:sz="0" w:space="0" w:color="auto"/>
                            <w:bottom w:val="none" w:sz="0" w:space="0" w:color="auto"/>
                            <w:right w:val="none" w:sz="0" w:space="0" w:color="auto"/>
                          </w:divBdr>
                        </w:div>
                        <w:div w:id="2007711669">
                          <w:marLeft w:val="0"/>
                          <w:marRight w:val="0"/>
                          <w:marTop w:val="0"/>
                          <w:marBottom w:val="0"/>
                          <w:divBdr>
                            <w:top w:val="none" w:sz="0" w:space="0" w:color="auto"/>
                            <w:left w:val="none" w:sz="0" w:space="0" w:color="auto"/>
                            <w:bottom w:val="none" w:sz="0" w:space="0" w:color="auto"/>
                            <w:right w:val="none" w:sz="0" w:space="0" w:color="auto"/>
                          </w:divBdr>
                        </w:div>
                        <w:div w:id="368183500">
                          <w:marLeft w:val="0"/>
                          <w:marRight w:val="0"/>
                          <w:marTop w:val="0"/>
                          <w:marBottom w:val="0"/>
                          <w:divBdr>
                            <w:top w:val="none" w:sz="0" w:space="0" w:color="auto"/>
                            <w:left w:val="none" w:sz="0" w:space="0" w:color="auto"/>
                            <w:bottom w:val="none" w:sz="0" w:space="0" w:color="auto"/>
                            <w:right w:val="none" w:sz="0" w:space="0" w:color="auto"/>
                          </w:divBdr>
                        </w:div>
                        <w:div w:id="302276909">
                          <w:marLeft w:val="0"/>
                          <w:marRight w:val="0"/>
                          <w:marTop w:val="0"/>
                          <w:marBottom w:val="0"/>
                          <w:divBdr>
                            <w:top w:val="none" w:sz="0" w:space="0" w:color="auto"/>
                            <w:left w:val="none" w:sz="0" w:space="0" w:color="auto"/>
                            <w:bottom w:val="none" w:sz="0" w:space="0" w:color="auto"/>
                            <w:right w:val="none" w:sz="0" w:space="0" w:color="auto"/>
                          </w:divBdr>
                        </w:div>
                        <w:div w:id="523249851">
                          <w:marLeft w:val="0"/>
                          <w:marRight w:val="0"/>
                          <w:marTop w:val="0"/>
                          <w:marBottom w:val="0"/>
                          <w:divBdr>
                            <w:top w:val="none" w:sz="0" w:space="0" w:color="auto"/>
                            <w:left w:val="none" w:sz="0" w:space="0" w:color="auto"/>
                            <w:bottom w:val="none" w:sz="0" w:space="0" w:color="auto"/>
                            <w:right w:val="none" w:sz="0" w:space="0" w:color="auto"/>
                          </w:divBdr>
                        </w:div>
                        <w:div w:id="3579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2638">
          <w:marLeft w:val="0"/>
          <w:marRight w:val="0"/>
          <w:marTop w:val="0"/>
          <w:marBottom w:val="0"/>
          <w:divBdr>
            <w:top w:val="none" w:sz="0" w:space="0" w:color="auto"/>
            <w:left w:val="none" w:sz="0" w:space="0" w:color="auto"/>
            <w:bottom w:val="none" w:sz="0" w:space="0" w:color="auto"/>
            <w:right w:val="none" w:sz="0" w:space="0" w:color="auto"/>
          </w:divBdr>
          <w:divsChild>
            <w:div w:id="721714189">
              <w:marLeft w:val="0"/>
              <w:marRight w:val="0"/>
              <w:marTop w:val="0"/>
              <w:marBottom w:val="0"/>
              <w:divBdr>
                <w:top w:val="none" w:sz="0" w:space="0" w:color="auto"/>
                <w:left w:val="none" w:sz="0" w:space="0" w:color="auto"/>
                <w:bottom w:val="none" w:sz="0" w:space="0" w:color="auto"/>
                <w:right w:val="none" w:sz="0" w:space="0" w:color="auto"/>
              </w:divBdr>
              <w:divsChild>
                <w:div w:id="1377046202">
                  <w:marLeft w:val="0"/>
                  <w:marRight w:val="0"/>
                  <w:marTop w:val="0"/>
                  <w:marBottom w:val="0"/>
                  <w:divBdr>
                    <w:top w:val="none" w:sz="0" w:space="0" w:color="auto"/>
                    <w:left w:val="none" w:sz="0" w:space="0" w:color="auto"/>
                    <w:bottom w:val="none" w:sz="0" w:space="0" w:color="auto"/>
                    <w:right w:val="none" w:sz="0" w:space="0" w:color="auto"/>
                  </w:divBdr>
                </w:div>
                <w:div w:id="1064836072">
                  <w:marLeft w:val="0"/>
                  <w:marRight w:val="0"/>
                  <w:marTop w:val="0"/>
                  <w:marBottom w:val="0"/>
                  <w:divBdr>
                    <w:top w:val="none" w:sz="0" w:space="0" w:color="auto"/>
                    <w:left w:val="none" w:sz="0" w:space="0" w:color="auto"/>
                    <w:bottom w:val="none" w:sz="0" w:space="0" w:color="auto"/>
                    <w:right w:val="none" w:sz="0" w:space="0" w:color="auto"/>
                  </w:divBdr>
                  <w:divsChild>
                    <w:div w:id="2094467631">
                      <w:marLeft w:val="0"/>
                      <w:marRight w:val="0"/>
                      <w:marTop w:val="0"/>
                      <w:marBottom w:val="0"/>
                      <w:divBdr>
                        <w:top w:val="none" w:sz="0" w:space="0" w:color="auto"/>
                        <w:left w:val="none" w:sz="0" w:space="0" w:color="auto"/>
                        <w:bottom w:val="none" w:sz="0" w:space="0" w:color="auto"/>
                        <w:right w:val="none" w:sz="0" w:space="0" w:color="auto"/>
                      </w:divBdr>
                    </w:div>
                    <w:div w:id="883297154">
                      <w:marLeft w:val="0"/>
                      <w:marRight w:val="0"/>
                      <w:marTop w:val="0"/>
                      <w:marBottom w:val="0"/>
                      <w:divBdr>
                        <w:top w:val="none" w:sz="0" w:space="0" w:color="auto"/>
                        <w:left w:val="none" w:sz="0" w:space="0" w:color="auto"/>
                        <w:bottom w:val="none" w:sz="0" w:space="0" w:color="auto"/>
                        <w:right w:val="none" w:sz="0" w:space="0" w:color="auto"/>
                      </w:divBdr>
                    </w:div>
                    <w:div w:id="2143420842">
                      <w:marLeft w:val="0"/>
                      <w:marRight w:val="0"/>
                      <w:marTop w:val="0"/>
                      <w:marBottom w:val="0"/>
                      <w:divBdr>
                        <w:top w:val="none" w:sz="0" w:space="0" w:color="auto"/>
                        <w:left w:val="none" w:sz="0" w:space="0" w:color="auto"/>
                        <w:bottom w:val="none" w:sz="0" w:space="0" w:color="auto"/>
                        <w:right w:val="none" w:sz="0" w:space="0" w:color="auto"/>
                      </w:divBdr>
                    </w:div>
                    <w:div w:id="413431809">
                      <w:marLeft w:val="0"/>
                      <w:marRight w:val="0"/>
                      <w:marTop w:val="0"/>
                      <w:marBottom w:val="0"/>
                      <w:divBdr>
                        <w:top w:val="none" w:sz="0" w:space="0" w:color="auto"/>
                        <w:left w:val="none" w:sz="0" w:space="0" w:color="auto"/>
                        <w:bottom w:val="none" w:sz="0" w:space="0" w:color="auto"/>
                        <w:right w:val="none" w:sz="0" w:space="0" w:color="auto"/>
                      </w:divBdr>
                      <w:divsChild>
                        <w:div w:id="1690792551">
                          <w:marLeft w:val="0"/>
                          <w:marRight w:val="0"/>
                          <w:marTop w:val="0"/>
                          <w:marBottom w:val="0"/>
                          <w:divBdr>
                            <w:top w:val="none" w:sz="0" w:space="0" w:color="auto"/>
                            <w:left w:val="none" w:sz="0" w:space="0" w:color="auto"/>
                            <w:bottom w:val="none" w:sz="0" w:space="0" w:color="auto"/>
                            <w:right w:val="none" w:sz="0" w:space="0" w:color="auto"/>
                          </w:divBdr>
                        </w:div>
                        <w:div w:id="338120075">
                          <w:marLeft w:val="0"/>
                          <w:marRight w:val="0"/>
                          <w:marTop w:val="0"/>
                          <w:marBottom w:val="0"/>
                          <w:divBdr>
                            <w:top w:val="none" w:sz="0" w:space="0" w:color="auto"/>
                            <w:left w:val="none" w:sz="0" w:space="0" w:color="auto"/>
                            <w:bottom w:val="none" w:sz="0" w:space="0" w:color="auto"/>
                            <w:right w:val="none" w:sz="0" w:space="0" w:color="auto"/>
                          </w:divBdr>
                        </w:div>
                        <w:div w:id="1873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8670">
          <w:marLeft w:val="0"/>
          <w:marRight w:val="0"/>
          <w:marTop w:val="0"/>
          <w:marBottom w:val="0"/>
          <w:divBdr>
            <w:top w:val="none" w:sz="0" w:space="0" w:color="auto"/>
            <w:left w:val="none" w:sz="0" w:space="0" w:color="auto"/>
            <w:bottom w:val="none" w:sz="0" w:space="0" w:color="auto"/>
            <w:right w:val="none" w:sz="0" w:space="0" w:color="auto"/>
          </w:divBdr>
          <w:divsChild>
            <w:div w:id="196285928">
              <w:marLeft w:val="0"/>
              <w:marRight w:val="0"/>
              <w:marTop w:val="0"/>
              <w:marBottom w:val="0"/>
              <w:divBdr>
                <w:top w:val="none" w:sz="0" w:space="0" w:color="auto"/>
                <w:left w:val="none" w:sz="0" w:space="0" w:color="auto"/>
                <w:bottom w:val="none" w:sz="0" w:space="0" w:color="auto"/>
                <w:right w:val="none" w:sz="0" w:space="0" w:color="auto"/>
              </w:divBdr>
              <w:divsChild>
                <w:div w:id="1855224998">
                  <w:marLeft w:val="0"/>
                  <w:marRight w:val="0"/>
                  <w:marTop w:val="0"/>
                  <w:marBottom w:val="0"/>
                  <w:divBdr>
                    <w:top w:val="none" w:sz="0" w:space="0" w:color="auto"/>
                    <w:left w:val="none" w:sz="0" w:space="0" w:color="auto"/>
                    <w:bottom w:val="none" w:sz="0" w:space="0" w:color="auto"/>
                    <w:right w:val="none" w:sz="0" w:space="0" w:color="auto"/>
                  </w:divBdr>
                </w:div>
                <w:div w:id="364058749">
                  <w:marLeft w:val="0"/>
                  <w:marRight w:val="0"/>
                  <w:marTop w:val="0"/>
                  <w:marBottom w:val="0"/>
                  <w:divBdr>
                    <w:top w:val="none" w:sz="0" w:space="0" w:color="auto"/>
                    <w:left w:val="none" w:sz="0" w:space="0" w:color="auto"/>
                    <w:bottom w:val="none" w:sz="0" w:space="0" w:color="auto"/>
                    <w:right w:val="none" w:sz="0" w:space="0" w:color="auto"/>
                  </w:divBdr>
                  <w:divsChild>
                    <w:div w:id="313990629">
                      <w:marLeft w:val="0"/>
                      <w:marRight w:val="0"/>
                      <w:marTop w:val="0"/>
                      <w:marBottom w:val="0"/>
                      <w:divBdr>
                        <w:top w:val="none" w:sz="0" w:space="0" w:color="auto"/>
                        <w:left w:val="none" w:sz="0" w:space="0" w:color="auto"/>
                        <w:bottom w:val="none" w:sz="0" w:space="0" w:color="auto"/>
                        <w:right w:val="none" w:sz="0" w:space="0" w:color="auto"/>
                      </w:divBdr>
                    </w:div>
                    <w:div w:id="1556770920">
                      <w:marLeft w:val="0"/>
                      <w:marRight w:val="0"/>
                      <w:marTop w:val="0"/>
                      <w:marBottom w:val="0"/>
                      <w:divBdr>
                        <w:top w:val="none" w:sz="0" w:space="0" w:color="auto"/>
                        <w:left w:val="none" w:sz="0" w:space="0" w:color="auto"/>
                        <w:bottom w:val="none" w:sz="0" w:space="0" w:color="auto"/>
                        <w:right w:val="none" w:sz="0" w:space="0" w:color="auto"/>
                      </w:divBdr>
                    </w:div>
                    <w:div w:id="862011384">
                      <w:marLeft w:val="0"/>
                      <w:marRight w:val="0"/>
                      <w:marTop w:val="0"/>
                      <w:marBottom w:val="0"/>
                      <w:divBdr>
                        <w:top w:val="none" w:sz="0" w:space="0" w:color="auto"/>
                        <w:left w:val="none" w:sz="0" w:space="0" w:color="auto"/>
                        <w:bottom w:val="none" w:sz="0" w:space="0" w:color="auto"/>
                        <w:right w:val="none" w:sz="0" w:space="0" w:color="auto"/>
                      </w:divBdr>
                      <w:divsChild>
                        <w:div w:id="1849826814">
                          <w:marLeft w:val="0"/>
                          <w:marRight w:val="0"/>
                          <w:marTop w:val="0"/>
                          <w:marBottom w:val="0"/>
                          <w:divBdr>
                            <w:top w:val="none" w:sz="0" w:space="0" w:color="auto"/>
                            <w:left w:val="none" w:sz="0" w:space="0" w:color="auto"/>
                            <w:bottom w:val="none" w:sz="0" w:space="0" w:color="auto"/>
                            <w:right w:val="none" w:sz="0" w:space="0" w:color="auto"/>
                          </w:divBdr>
                        </w:div>
                        <w:div w:id="812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8300">
      <w:bodyDiv w:val="1"/>
      <w:marLeft w:val="0"/>
      <w:marRight w:val="0"/>
      <w:marTop w:val="0"/>
      <w:marBottom w:val="0"/>
      <w:divBdr>
        <w:top w:val="none" w:sz="0" w:space="0" w:color="auto"/>
        <w:left w:val="none" w:sz="0" w:space="0" w:color="auto"/>
        <w:bottom w:val="none" w:sz="0" w:space="0" w:color="auto"/>
        <w:right w:val="none" w:sz="0" w:space="0" w:color="auto"/>
      </w:divBdr>
    </w:div>
    <w:div w:id="1751075598">
      <w:bodyDiv w:val="1"/>
      <w:marLeft w:val="0"/>
      <w:marRight w:val="0"/>
      <w:marTop w:val="0"/>
      <w:marBottom w:val="0"/>
      <w:divBdr>
        <w:top w:val="none" w:sz="0" w:space="0" w:color="auto"/>
        <w:left w:val="none" w:sz="0" w:space="0" w:color="auto"/>
        <w:bottom w:val="none" w:sz="0" w:space="0" w:color="auto"/>
        <w:right w:val="none" w:sz="0" w:space="0" w:color="auto"/>
      </w:divBdr>
    </w:div>
    <w:div w:id="1761873564">
      <w:bodyDiv w:val="1"/>
      <w:marLeft w:val="0"/>
      <w:marRight w:val="0"/>
      <w:marTop w:val="0"/>
      <w:marBottom w:val="0"/>
      <w:divBdr>
        <w:top w:val="none" w:sz="0" w:space="0" w:color="auto"/>
        <w:left w:val="none" w:sz="0" w:space="0" w:color="auto"/>
        <w:bottom w:val="none" w:sz="0" w:space="0" w:color="auto"/>
        <w:right w:val="none" w:sz="0" w:space="0" w:color="auto"/>
      </w:divBdr>
    </w:div>
    <w:div w:id="1766725380">
      <w:bodyDiv w:val="1"/>
      <w:marLeft w:val="0"/>
      <w:marRight w:val="0"/>
      <w:marTop w:val="0"/>
      <w:marBottom w:val="0"/>
      <w:divBdr>
        <w:top w:val="none" w:sz="0" w:space="0" w:color="auto"/>
        <w:left w:val="none" w:sz="0" w:space="0" w:color="auto"/>
        <w:bottom w:val="none" w:sz="0" w:space="0" w:color="auto"/>
        <w:right w:val="none" w:sz="0" w:space="0" w:color="auto"/>
      </w:divBdr>
    </w:div>
    <w:div w:id="1957103166">
      <w:bodyDiv w:val="1"/>
      <w:marLeft w:val="0"/>
      <w:marRight w:val="0"/>
      <w:marTop w:val="0"/>
      <w:marBottom w:val="0"/>
      <w:divBdr>
        <w:top w:val="none" w:sz="0" w:space="0" w:color="auto"/>
        <w:left w:val="none" w:sz="0" w:space="0" w:color="auto"/>
        <w:bottom w:val="none" w:sz="0" w:space="0" w:color="auto"/>
        <w:right w:val="none" w:sz="0" w:space="0" w:color="auto"/>
      </w:divBdr>
    </w:div>
    <w:div w:id="2027055474">
      <w:bodyDiv w:val="1"/>
      <w:marLeft w:val="0"/>
      <w:marRight w:val="0"/>
      <w:marTop w:val="0"/>
      <w:marBottom w:val="0"/>
      <w:divBdr>
        <w:top w:val="none" w:sz="0" w:space="0" w:color="auto"/>
        <w:left w:val="none" w:sz="0" w:space="0" w:color="auto"/>
        <w:bottom w:val="none" w:sz="0" w:space="0" w:color="auto"/>
        <w:right w:val="none" w:sz="0" w:space="0" w:color="auto"/>
      </w:divBdr>
    </w:div>
    <w:div w:id="2068916084">
      <w:bodyDiv w:val="1"/>
      <w:marLeft w:val="0"/>
      <w:marRight w:val="0"/>
      <w:marTop w:val="0"/>
      <w:marBottom w:val="0"/>
      <w:divBdr>
        <w:top w:val="none" w:sz="0" w:space="0" w:color="auto"/>
        <w:left w:val="none" w:sz="0" w:space="0" w:color="auto"/>
        <w:bottom w:val="none" w:sz="0" w:space="0" w:color="auto"/>
        <w:right w:val="none" w:sz="0" w:space="0" w:color="auto"/>
      </w:divBdr>
    </w:div>
    <w:div w:id="20955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ump/super-jump/word?word=%E7%BA%A2%E9%BB%91%E6%A0%91" TargetMode="External"/><Relationship Id="rId21" Type="http://schemas.openxmlformats.org/officeDocument/2006/relationships/hyperlink" Target="/jump/super-jump/word?word=%E9%93%BE%E8%A1%A8" TargetMode="External"/><Relationship Id="rId42" Type="http://schemas.openxmlformats.org/officeDocument/2006/relationships/hyperlink" Target="/jump/super-jump/word?word=vivo" TargetMode="External"/><Relationship Id="rId63" Type="http://schemas.openxmlformats.org/officeDocument/2006/relationships/hyperlink" Target="/jump/super-jump/word?word=vivo" TargetMode="External"/><Relationship Id="rId84" Type="http://schemas.openxmlformats.org/officeDocument/2006/relationships/hyperlink" Target="/jump/super-jump/word?word=%E6%8E%92%E5%BA%8F" TargetMode="External"/><Relationship Id="rId138" Type="http://schemas.openxmlformats.org/officeDocument/2006/relationships/hyperlink" Target="/jump/super-jump/word?word=%E6%8E%92%E5%BA%8F" TargetMode="External"/><Relationship Id="rId159" Type="http://schemas.openxmlformats.org/officeDocument/2006/relationships/hyperlink" Target="/jump/super-jump/word?word=%E6%8E%92%E5%BA%8F" TargetMode="External"/><Relationship Id="rId170" Type="http://schemas.openxmlformats.org/officeDocument/2006/relationships/hyperlink" Target="/jump/super-jump/word?word=%E6%8E%92%E5%BA%8F" TargetMode="External"/><Relationship Id="rId191" Type="http://schemas.openxmlformats.org/officeDocument/2006/relationships/hyperlink" Target="/jump/super-jump/word?word=%E6%8E%92%E5%BA%8F" TargetMode="External"/><Relationship Id="rId205" Type="http://schemas.openxmlformats.org/officeDocument/2006/relationships/hyperlink" Target="/jump/super-jump/word?word=%E5%93%88%E5%B8%8C%E8%A1%A8" TargetMode="External"/><Relationship Id="rId107" Type="http://schemas.openxmlformats.org/officeDocument/2006/relationships/hyperlink" Target="/jump/super-jump/word?word=%E9%93%BE%E8%A1%A8" TargetMode="External"/><Relationship Id="rId11" Type="http://schemas.openxmlformats.org/officeDocument/2006/relationships/hyperlink" Target="/jump/super-jump/word?word=%E7%BA%A2%E9%BB%91%E6%A0%91" TargetMode="External"/><Relationship Id="rId32" Type="http://schemas.openxmlformats.org/officeDocument/2006/relationships/hyperlink" Target="/jump/super-jump/word?word=%E9%93%BE%E8%A1%A8" TargetMode="External"/><Relationship Id="rId53" Type="http://schemas.openxmlformats.org/officeDocument/2006/relationships/hyperlink" Target="/jump/super-jump/word?word=%E7%AE%97%E6%B3%95" TargetMode="External"/><Relationship Id="rId74" Type="http://schemas.openxmlformats.org/officeDocument/2006/relationships/hyperlink" Target="/jump/super-jump/word?word=%E6%8E%92%E5%BA%8F" TargetMode="External"/><Relationship Id="rId128" Type="http://schemas.openxmlformats.org/officeDocument/2006/relationships/hyperlink" Target="/jump/super-jump/word?word=%E7%BA%A2%E9%BB%91%E6%A0%91" TargetMode="External"/><Relationship Id="rId149" Type="http://schemas.openxmlformats.org/officeDocument/2006/relationships/hyperlink" Target="/jump/super-jump/word?word=%E6%8E%92%E5%BA%8F" TargetMode="External"/><Relationship Id="rId5" Type="http://schemas.openxmlformats.org/officeDocument/2006/relationships/hyperlink" Target="/jump/super-jump/word?word=%E6%B1%BD%E8%BD%A6" TargetMode="External"/><Relationship Id="rId95" Type="http://schemas.openxmlformats.org/officeDocument/2006/relationships/hyperlink" Target="/jump/super-jump/word?word=%E6%9C%80%E5%A4%A7%E6%95%B0" TargetMode="External"/><Relationship Id="rId160" Type="http://schemas.openxmlformats.org/officeDocument/2006/relationships/hyperlink" Target="/jump/super-jump/word?word=%E6%8E%92%E5%BA%8F" TargetMode="External"/><Relationship Id="rId181" Type="http://schemas.openxmlformats.org/officeDocument/2006/relationships/hyperlink" Target="/jump/super-jump/word?word=%E6%8E%92%E5%BA%8F" TargetMode="External"/><Relationship Id="rId216" Type="http://schemas.openxmlformats.org/officeDocument/2006/relationships/hyperlink" Target="/jump/super-jump/word?word=%E9%93%BE%E8%A1%A8" TargetMode="External"/><Relationship Id="rId22" Type="http://schemas.openxmlformats.org/officeDocument/2006/relationships/hyperlink" Target="/jump/super-jump/word?word=%E9%93%BE%E8%A1%A8" TargetMode="External"/><Relationship Id="rId43" Type="http://schemas.openxmlformats.org/officeDocument/2006/relationships/hyperlink" Target="/jump/super-jump/word?word=vivo" TargetMode="External"/><Relationship Id="rId64" Type="http://schemas.openxmlformats.org/officeDocument/2006/relationships/hyperlink" Target="/jump/super-jump/word?word=vivo" TargetMode="External"/><Relationship Id="rId118" Type="http://schemas.openxmlformats.org/officeDocument/2006/relationships/hyperlink" Target="/jump/super-jump/word?word=%E7%AE%97%E6%B3%95" TargetMode="External"/><Relationship Id="rId139" Type="http://schemas.openxmlformats.org/officeDocument/2006/relationships/hyperlink" Target="/jump/super-jump/word?word=%E6%8E%92%E5%BA%8F" TargetMode="External"/><Relationship Id="rId85" Type="http://schemas.openxmlformats.org/officeDocument/2006/relationships/hyperlink" Target="/jump/super-jump/word?word=%E6%8E%92%E5%BA%8F" TargetMode="External"/><Relationship Id="rId150" Type="http://schemas.openxmlformats.org/officeDocument/2006/relationships/hyperlink" Target="/jump/super-jump/word?word=%E6%8E%92%E5%BA%8F" TargetMode="External"/><Relationship Id="rId171" Type="http://schemas.openxmlformats.org/officeDocument/2006/relationships/hyperlink" Target="/jump/super-jump/word?word=%E6%8E%92%E5%BA%8F" TargetMode="External"/><Relationship Id="rId192" Type="http://schemas.openxmlformats.org/officeDocument/2006/relationships/hyperlink" Target="/jump/super-jump/word?word=%E6%8E%92%E5%BA%8F" TargetMode="External"/><Relationship Id="rId206" Type="http://schemas.openxmlformats.org/officeDocument/2006/relationships/hyperlink" Target="/jump/super-jump/word?word=%E5%93%88%E5%B8%8C%E8%A1%A8" TargetMode="External"/><Relationship Id="rId12" Type="http://schemas.openxmlformats.org/officeDocument/2006/relationships/hyperlink" Target="/jump/super-jump/word?word=%E7%BA%A2%E9%BB%91%E6%A0%91" TargetMode="External"/><Relationship Id="rId33" Type="http://schemas.openxmlformats.org/officeDocument/2006/relationships/hyperlink" Target="/jump/super-jump/word?word=%E9%93%BE%E8%A1%A8" TargetMode="External"/><Relationship Id="rId108" Type="http://schemas.openxmlformats.org/officeDocument/2006/relationships/hyperlink" Target="/jump/super-jump/word?word=%E7%BA%A2%E9%BB%91%E6%A0%91" TargetMode="External"/><Relationship Id="rId129" Type="http://schemas.openxmlformats.org/officeDocument/2006/relationships/hyperlink" Target="/jump/super-jump/word?word=%E7%BA%A2%E9%BB%91%E6%A0%91" TargetMode="External"/><Relationship Id="rId54" Type="http://schemas.openxmlformats.org/officeDocument/2006/relationships/hyperlink" Target="/jump/super-jump/word?word=%E7%AE%97%E6%B3%95" TargetMode="External"/><Relationship Id="rId75" Type="http://schemas.openxmlformats.org/officeDocument/2006/relationships/hyperlink" Target="/jump/super-jump/word?word=%E6%8E%92%E5%BA%8F" TargetMode="External"/><Relationship Id="rId96" Type="http://schemas.openxmlformats.org/officeDocument/2006/relationships/hyperlink" Target="/jump/super-jump/word?word=keep" TargetMode="External"/><Relationship Id="rId140" Type="http://schemas.openxmlformats.org/officeDocument/2006/relationships/hyperlink" Target="/jump/super-jump/word?word=%E6%8E%92%E5%BA%8F" TargetMode="External"/><Relationship Id="rId161" Type="http://schemas.openxmlformats.org/officeDocument/2006/relationships/hyperlink" Target="/jump/super-jump/word?word=%E6%8E%92%E5%BA%8F" TargetMode="External"/><Relationship Id="rId182" Type="http://schemas.openxmlformats.org/officeDocument/2006/relationships/hyperlink" Target="/jump/super-jump/word?word=%E6%8E%92%E5%BA%8F" TargetMode="External"/><Relationship Id="rId217" Type="http://schemas.openxmlformats.org/officeDocument/2006/relationships/hyperlink" Target="/jump/super-jump/word?word=%E5%93%88%E5%B8%8C%E8%A1%A8" TargetMode="External"/><Relationship Id="rId6" Type="http://schemas.openxmlformats.org/officeDocument/2006/relationships/hyperlink" Target="/jump/super-jump/word?word=%E9%93%BE%E8%A1%A8" TargetMode="External"/><Relationship Id="rId23" Type="http://schemas.openxmlformats.org/officeDocument/2006/relationships/hyperlink" Target="/jump/super-jump/word?word=%E9%93%BE%E8%A1%A8" TargetMode="External"/><Relationship Id="rId119" Type="http://schemas.openxmlformats.org/officeDocument/2006/relationships/hyperlink" Target="/jump/super-jump/word?word=%E7%BA%A2%E9%BB%91%E6%A0%91" TargetMode="External"/><Relationship Id="rId44" Type="http://schemas.openxmlformats.org/officeDocument/2006/relationships/hyperlink" Target="/jump/super-jump/word?word=vivo" TargetMode="External"/><Relationship Id="rId65" Type="http://schemas.openxmlformats.org/officeDocument/2006/relationships/hyperlink" Target="/jump/super-jump/word?word=vivo" TargetMode="External"/><Relationship Id="rId86" Type="http://schemas.openxmlformats.org/officeDocument/2006/relationships/hyperlink" Target="/jump/super-jump/word?word=%E6%8E%92%E5%BA%8F" TargetMode="External"/><Relationship Id="rId130" Type="http://schemas.openxmlformats.org/officeDocument/2006/relationships/hyperlink" Target="/jump/super-jump/word?word=%E7%BA%A2%E9%BB%91%E6%A0%91" TargetMode="External"/><Relationship Id="rId151" Type="http://schemas.openxmlformats.org/officeDocument/2006/relationships/hyperlink" Target="/jump/super-jump/word?word=%E6%8E%92%E5%BA%8F" TargetMode="External"/><Relationship Id="rId172" Type="http://schemas.openxmlformats.org/officeDocument/2006/relationships/hyperlink" Target="/jump/super-jump/word?word=%E6%8E%92%E5%BA%8F" TargetMode="External"/><Relationship Id="rId193" Type="http://schemas.openxmlformats.org/officeDocument/2006/relationships/hyperlink" Target="/jump/super-jump/word?word=%E7%AE%97%E6%B3%95" TargetMode="External"/><Relationship Id="rId207" Type="http://schemas.openxmlformats.org/officeDocument/2006/relationships/hyperlink" Target="/jump/super-jump/word?word=%E6%8E%92%E5%BA%8F" TargetMode="External"/><Relationship Id="rId13" Type="http://schemas.openxmlformats.org/officeDocument/2006/relationships/hyperlink" Target="/jump/super-jump/word?word=%E9%93%BE%E8%A1%A8" TargetMode="External"/><Relationship Id="rId109" Type="http://schemas.openxmlformats.org/officeDocument/2006/relationships/hyperlink" Target="/jump/super-jump/word?word=%E9%93%BE%E8%A1%A8" TargetMode="External"/><Relationship Id="rId34" Type="http://schemas.openxmlformats.org/officeDocument/2006/relationships/hyperlink" Target="/jump/super-jump/word?word=%E9%93%BE%E8%A1%A8" TargetMode="External"/><Relationship Id="rId55" Type="http://schemas.openxmlformats.org/officeDocument/2006/relationships/hyperlink" Target="/jump/super-jump/word?word=%E7%AE%97%E6%B3%95" TargetMode="External"/><Relationship Id="rId76" Type="http://schemas.openxmlformats.org/officeDocument/2006/relationships/hyperlink" Target="/jump/super-jump/word?word=%E6%8E%92%E5%BA%8F" TargetMode="External"/><Relationship Id="rId97" Type="http://schemas.openxmlformats.org/officeDocument/2006/relationships/hyperlink" Target="/jump/super-jump/word?word=keep" TargetMode="External"/><Relationship Id="rId120" Type="http://schemas.openxmlformats.org/officeDocument/2006/relationships/hyperlink" Target="/jump/super-jump/word?word=%E7%BA%A2%E9%BB%91%E6%A0%91" TargetMode="External"/><Relationship Id="rId141" Type="http://schemas.openxmlformats.org/officeDocument/2006/relationships/hyperlink" Target="/jump/super-jump/word?word=%E6%8E%92%E5%BA%8F" TargetMode="External"/><Relationship Id="rId7" Type="http://schemas.openxmlformats.org/officeDocument/2006/relationships/hyperlink" Target="/jump/super-jump/word?word=%E9%93%BE%E8%A1%A8" TargetMode="External"/><Relationship Id="rId162" Type="http://schemas.openxmlformats.org/officeDocument/2006/relationships/hyperlink" Target="/jump/super-jump/word?word=%E6%8E%92%E5%BA%8F" TargetMode="External"/><Relationship Id="rId183" Type="http://schemas.openxmlformats.org/officeDocument/2006/relationships/hyperlink" Target="/jump/super-jump/word?word=%E7%AE%97%E6%B3%95" TargetMode="External"/><Relationship Id="rId218" Type="http://schemas.openxmlformats.org/officeDocument/2006/relationships/hyperlink" Target="/jump/super-jump/word?word=%E6%8E%92%E5%BA%8F" TargetMode="External"/><Relationship Id="rId24" Type="http://schemas.openxmlformats.org/officeDocument/2006/relationships/hyperlink" Target="/jump/super-jump/word?word=%E9%93%BE%E8%A1%A8" TargetMode="External"/><Relationship Id="rId45" Type="http://schemas.openxmlformats.org/officeDocument/2006/relationships/hyperlink" Target="/jump/super-jump/word?word=vivo" TargetMode="External"/><Relationship Id="rId66" Type="http://schemas.openxmlformats.org/officeDocument/2006/relationships/hyperlink" Target="/jump/super-jump/word?word=%E7%AE%97%E6%B3%95" TargetMode="External"/><Relationship Id="rId87" Type="http://schemas.openxmlformats.org/officeDocument/2006/relationships/hyperlink" Target="/jump/super-jump/word?word=%E6%8E%92%E5%BA%8F" TargetMode="External"/><Relationship Id="rId110" Type="http://schemas.openxmlformats.org/officeDocument/2006/relationships/hyperlink" Target="/jump/super-jump/word?word=%E7%BA%A2%E9%BB%91%E6%A0%91" TargetMode="External"/><Relationship Id="rId131" Type="http://schemas.openxmlformats.org/officeDocument/2006/relationships/hyperlink" Target="/jump/super-jump/word?word=%E7%BA%A2%E9%BB%91%E6%A0%91" TargetMode="External"/><Relationship Id="rId152" Type="http://schemas.openxmlformats.org/officeDocument/2006/relationships/hyperlink" Target="/jump/super-jump/word?word=%E6%8E%92%E5%BA%8F" TargetMode="External"/><Relationship Id="rId173" Type="http://schemas.openxmlformats.org/officeDocument/2006/relationships/hyperlink" Target="/jump/super-jump/word?word=%E4%BA%8C%E5%8F%89%E6%A0%91" TargetMode="External"/><Relationship Id="rId194" Type="http://schemas.openxmlformats.org/officeDocument/2006/relationships/hyperlink" Target="/jump/super-jump/word?word=%E6%8E%92%E5%BA%8F" TargetMode="External"/><Relationship Id="rId208" Type="http://schemas.openxmlformats.org/officeDocument/2006/relationships/hyperlink" Target="/jump/super-jump/word?word=%E6%8E%92%E5%BA%8F" TargetMode="External"/><Relationship Id="rId14" Type="http://schemas.openxmlformats.org/officeDocument/2006/relationships/hyperlink" Target="/jump/super-jump/word?word=%E9%93%BE%E8%A1%A8" TargetMode="External"/><Relationship Id="rId35" Type="http://schemas.openxmlformats.org/officeDocument/2006/relationships/hyperlink" Target="/jump/super-jump/word?word=%E9%93%BE%E8%A1%A8" TargetMode="External"/><Relationship Id="rId56" Type="http://schemas.openxmlformats.org/officeDocument/2006/relationships/hyperlink" Target="/jump/super-jump/word?word=%E7%AE%97%E6%B3%95" TargetMode="External"/><Relationship Id="rId77" Type="http://schemas.openxmlformats.org/officeDocument/2006/relationships/hyperlink" Target="/jump/super-jump/word?word=%E6%8E%92%E5%BA%8F" TargetMode="External"/><Relationship Id="rId100" Type="http://schemas.openxmlformats.org/officeDocument/2006/relationships/hyperlink" Target="/jump/super-jump/word?word=%E6%8E%92%E5%BA%8F" TargetMode="External"/><Relationship Id="rId8" Type="http://schemas.openxmlformats.org/officeDocument/2006/relationships/hyperlink" Target="/jump/super-jump/word?word=%E9%93%BE%E8%A1%A8" TargetMode="External"/><Relationship Id="rId51" Type="http://schemas.openxmlformats.org/officeDocument/2006/relationships/hyperlink" Target="/jump/super-jump/word?word=%E7%AE%97%E6%B3%95" TargetMode="External"/><Relationship Id="rId72" Type="http://schemas.openxmlformats.org/officeDocument/2006/relationships/hyperlink" Target="/jump/super-jump/word?word=%E6%8E%92%E5%BA%8F" TargetMode="External"/><Relationship Id="rId93" Type="http://schemas.openxmlformats.org/officeDocument/2006/relationships/hyperlink" Target="/jump/super-jump/word?word=%E9%93%BE%E8%A1%A8" TargetMode="External"/><Relationship Id="rId98" Type="http://schemas.openxmlformats.org/officeDocument/2006/relationships/hyperlink" Target="/jump/super-jump/word?word=%E9%93%BE%E8%A1%A8" TargetMode="External"/><Relationship Id="rId121" Type="http://schemas.openxmlformats.org/officeDocument/2006/relationships/hyperlink" Target="/jump/super-jump/word?word=%E7%BA%A2%E9%BB%91%E6%A0%91" TargetMode="External"/><Relationship Id="rId142" Type="http://schemas.openxmlformats.org/officeDocument/2006/relationships/hyperlink" Target="/jump/super-jump/word?word=%E6%8E%92%E5%BA%8F" TargetMode="External"/><Relationship Id="rId163" Type="http://schemas.openxmlformats.org/officeDocument/2006/relationships/hyperlink" Target="/jump/super-jump/word?word=%E6%8E%92%E5%BA%8F" TargetMode="External"/><Relationship Id="rId184" Type="http://schemas.openxmlformats.org/officeDocument/2006/relationships/hyperlink" Target="/jump/super-jump/word?word=%E6%8E%92%E5%BA%8F" TargetMode="External"/><Relationship Id="rId189" Type="http://schemas.openxmlformats.org/officeDocument/2006/relationships/hyperlink" Target="/jump/super-jump/word?word=%E7%AE%97%E6%B3%95" TargetMode="External"/><Relationship Id="rId219" Type="http://schemas.openxmlformats.org/officeDocument/2006/relationships/hyperlink" Target="/jump/super-jump/word?word=%E6%8E%92%E5%BA%8F" TargetMode="External"/><Relationship Id="rId3" Type="http://schemas.openxmlformats.org/officeDocument/2006/relationships/settings" Target="settings.xml"/><Relationship Id="rId214" Type="http://schemas.openxmlformats.org/officeDocument/2006/relationships/hyperlink" Target="/jump/super-jump/word?word=%E6%8E%92%E5%BA%8F" TargetMode="External"/><Relationship Id="rId25" Type="http://schemas.openxmlformats.org/officeDocument/2006/relationships/hyperlink" Target="/jump/super-jump/word?word=%E9%93%BE%E8%A1%A8" TargetMode="External"/><Relationship Id="rId46" Type="http://schemas.openxmlformats.org/officeDocument/2006/relationships/hyperlink" Target="/jump/super-jump/word?word=vivo" TargetMode="External"/><Relationship Id="rId67" Type="http://schemas.openxmlformats.org/officeDocument/2006/relationships/hyperlink" Target="/jump/super-jump/word?word=vivo" TargetMode="External"/><Relationship Id="rId116" Type="http://schemas.openxmlformats.org/officeDocument/2006/relationships/hyperlink" Target="/jump/super-jump/word?word=%E9%93%BE%E8%A1%A8" TargetMode="External"/><Relationship Id="rId137" Type="http://schemas.openxmlformats.org/officeDocument/2006/relationships/hyperlink" Target="/jump/super-jump/word?word=%E6%8E%92%E5%BA%8F" TargetMode="External"/><Relationship Id="rId158" Type="http://schemas.openxmlformats.org/officeDocument/2006/relationships/hyperlink" Target="/jump/super-jump/word?word=%E4%BA%8C%E5%88%86%E6%9F%A5%E6%89%BE" TargetMode="External"/><Relationship Id="rId20" Type="http://schemas.openxmlformats.org/officeDocument/2006/relationships/hyperlink" Target="/jump/super-jump/word?word=%E9%93%BE%E8%A1%A8" TargetMode="External"/><Relationship Id="rId41" Type="http://schemas.openxmlformats.org/officeDocument/2006/relationships/hyperlink" Target="/jump/super-jump/word?word=vivo" TargetMode="External"/><Relationship Id="rId62" Type="http://schemas.openxmlformats.org/officeDocument/2006/relationships/hyperlink" Target="/jump/super-jump/word?word=vivo" TargetMode="External"/><Relationship Id="rId83" Type="http://schemas.openxmlformats.org/officeDocument/2006/relationships/hyperlink" Target="/jump/super-jump/word?word=%E6%8E%92%E5%BA%8F" TargetMode="External"/><Relationship Id="rId88" Type="http://schemas.openxmlformats.org/officeDocument/2006/relationships/hyperlink" Target="/jump/super-jump/word?word=%E6%8E%92%E5%BA%8F" TargetMode="External"/><Relationship Id="rId111" Type="http://schemas.openxmlformats.org/officeDocument/2006/relationships/hyperlink" Target="/jump/super-jump/word?word=%E7%BA%A2%E9%BB%91%E6%A0%91" TargetMode="External"/><Relationship Id="rId132" Type="http://schemas.openxmlformats.org/officeDocument/2006/relationships/hyperlink" Target="/jump/super-jump/word?word=%E7%BA%A2%E9%BB%91%E6%A0%91" TargetMode="External"/><Relationship Id="rId153" Type="http://schemas.openxmlformats.org/officeDocument/2006/relationships/hyperlink" Target="/jump/super-jump/word?word=%E6%8E%92%E5%BA%8F" TargetMode="External"/><Relationship Id="rId174" Type="http://schemas.openxmlformats.org/officeDocument/2006/relationships/hyperlink" Target="/jump/super-jump/word?word=%E6%8E%92%E5%BA%8F" TargetMode="External"/><Relationship Id="rId179" Type="http://schemas.openxmlformats.org/officeDocument/2006/relationships/hyperlink" Target="/jump/super-jump/word?word=%E6%8E%92%E5%BA%8F" TargetMode="External"/><Relationship Id="rId195" Type="http://schemas.openxmlformats.org/officeDocument/2006/relationships/hyperlink" Target="/jump/super-jump/word?word=%E6%8E%92%E5%BA%8F" TargetMode="External"/><Relationship Id="rId209" Type="http://schemas.openxmlformats.org/officeDocument/2006/relationships/hyperlink" Target="/jump/super-jump/word?word=%E6%8E%92%E5%BA%8F" TargetMode="External"/><Relationship Id="rId190" Type="http://schemas.openxmlformats.org/officeDocument/2006/relationships/hyperlink" Target="/jump/super-jump/word?word=%E6%8E%92%E5%BA%8F" TargetMode="External"/><Relationship Id="rId204" Type="http://schemas.openxmlformats.org/officeDocument/2006/relationships/hyperlink" Target="/jump/super-jump/word?word=%E6%8E%92%E5%BA%8F" TargetMode="External"/><Relationship Id="rId220" Type="http://schemas.openxmlformats.org/officeDocument/2006/relationships/hyperlink" Target="/jump/super-jump/word?word=%E6%8E%92%E5%BA%8F" TargetMode="External"/><Relationship Id="rId15" Type="http://schemas.openxmlformats.org/officeDocument/2006/relationships/hyperlink" Target="/jump/super-jump/word?word=%E7%BA%A2%E9%BB%91%E6%A0%91" TargetMode="External"/><Relationship Id="rId36" Type="http://schemas.openxmlformats.org/officeDocument/2006/relationships/hyperlink" Target="/jump/super-jump/word?word=%E9%93%BE%E8%A1%A8" TargetMode="External"/><Relationship Id="rId57" Type="http://schemas.openxmlformats.org/officeDocument/2006/relationships/hyperlink" Target="/jump/super-jump/word?word=%E7%AE%97%E6%B3%95" TargetMode="External"/><Relationship Id="rId106" Type="http://schemas.openxmlformats.org/officeDocument/2006/relationships/hyperlink" Target="/jump/super-jump/word?word=%E7%BA%A2%E9%BB%91%E6%A0%91" TargetMode="External"/><Relationship Id="rId127" Type="http://schemas.openxmlformats.org/officeDocument/2006/relationships/hyperlink" Target="/jump/super-jump/word?word=%E7%BA%A2%E9%BB%91%E6%A0%91" TargetMode="External"/><Relationship Id="rId10" Type="http://schemas.openxmlformats.org/officeDocument/2006/relationships/hyperlink" Target="/jump/super-jump/word?word=%E6%8E%92%E5%BA%8F" TargetMode="External"/><Relationship Id="rId31" Type="http://schemas.openxmlformats.org/officeDocument/2006/relationships/hyperlink" Target="/jump/super-jump/word?word=%E9%93%BE%E8%A1%A8" TargetMode="External"/><Relationship Id="rId52" Type="http://schemas.openxmlformats.org/officeDocument/2006/relationships/hyperlink" Target="/jump/super-jump/word?word=%E7%AE%97%E6%B3%95" TargetMode="External"/><Relationship Id="rId73" Type="http://schemas.openxmlformats.org/officeDocument/2006/relationships/hyperlink" Target="/jump/super-jump/word?word=%E6%8E%92%E5%BA%8F" TargetMode="External"/><Relationship Id="rId78" Type="http://schemas.openxmlformats.org/officeDocument/2006/relationships/hyperlink" Target="/jump/super-jump/word?word=%E6%8E%92%E5%BA%8F" TargetMode="External"/><Relationship Id="rId94" Type="http://schemas.openxmlformats.org/officeDocument/2006/relationships/hyperlink" Target="/jump/super-jump/word?word=keep" TargetMode="External"/><Relationship Id="rId99" Type="http://schemas.openxmlformats.org/officeDocument/2006/relationships/hyperlink" Target="/jump/super-jump/word?word=%E6%8E%92%E5%BA%8F" TargetMode="External"/><Relationship Id="rId101" Type="http://schemas.openxmlformats.org/officeDocument/2006/relationships/hyperlink" Target="/jump/super-jump/word?word=%E6%8E%92%E5%BA%8F" TargetMode="External"/><Relationship Id="rId122" Type="http://schemas.openxmlformats.org/officeDocument/2006/relationships/hyperlink" Target="/jump/super-jump/word?word=%E7%BA%A2%E9%BB%91%E6%A0%91" TargetMode="External"/><Relationship Id="rId143" Type="http://schemas.openxmlformats.org/officeDocument/2006/relationships/hyperlink" Target="/jump/super-jump/word?word=%E6%8E%92%E5%BA%8F" TargetMode="External"/><Relationship Id="rId148" Type="http://schemas.openxmlformats.org/officeDocument/2006/relationships/hyperlink" Target="/jump/super-jump/word?word=%E6%8E%92%E5%BA%8F" TargetMode="External"/><Relationship Id="rId164" Type="http://schemas.openxmlformats.org/officeDocument/2006/relationships/hyperlink" Target="/jump/super-jump/word?word=%E6%8E%92%E5%BA%8F" TargetMode="External"/><Relationship Id="rId169" Type="http://schemas.openxmlformats.org/officeDocument/2006/relationships/hyperlink" Target="/jump/super-jump/word?word=%E6%8E%92%E5%BA%8F" TargetMode="External"/><Relationship Id="rId185" Type="http://schemas.openxmlformats.org/officeDocument/2006/relationships/hyperlink" Target="/jump/super-jump/word?word=%E6%8E%92%E5%BA%8F" TargetMode="External"/><Relationship Id="rId4" Type="http://schemas.openxmlformats.org/officeDocument/2006/relationships/webSettings" Target="webSettings.xml"/><Relationship Id="rId9" Type="http://schemas.openxmlformats.org/officeDocument/2006/relationships/hyperlink" Target="/jump/super-jump/word?word=%E7%BA%A2%E9%BB%91%E6%A0%91" TargetMode="External"/><Relationship Id="rId180" Type="http://schemas.openxmlformats.org/officeDocument/2006/relationships/hyperlink" Target="/jump/super-jump/word?word=%E6%8E%92%E5%BA%8F" TargetMode="External"/><Relationship Id="rId210" Type="http://schemas.openxmlformats.org/officeDocument/2006/relationships/hyperlink" Target="/jump/super-jump/word?word=%E6%8E%92%E5%BA%8F" TargetMode="External"/><Relationship Id="rId215" Type="http://schemas.openxmlformats.org/officeDocument/2006/relationships/hyperlink" Target="/jump/super-jump/word?word=%E5%93%88%E5%B8%8C%E8%A1%A8" TargetMode="External"/><Relationship Id="rId26" Type="http://schemas.openxmlformats.org/officeDocument/2006/relationships/hyperlink" Target="/jump/super-jump/word?word=%E9%93%BE%E8%A1%A8" TargetMode="External"/><Relationship Id="rId47" Type="http://schemas.openxmlformats.org/officeDocument/2006/relationships/hyperlink" Target="/jump/super-jump/word?word=%E7%AE%97%E6%B3%95" TargetMode="External"/><Relationship Id="rId68" Type="http://schemas.openxmlformats.org/officeDocument/2006/relationships/hyperlink" Target="/jump/super-jump/word?word=vivo" TargetMode="External"/><Relationship Id="rId89" Type="http://schemas.openxmlformats.org/officeDocument/2006/relationships/hyperlink" Target="/jump/super-jump/word?word=%E6%8E%92%E5%BA%8F" TargetMode="External"/><Relationship Id="rId112" Type="http://schemas.openxmlformats.org/officeDocument/2006/relationships/hyperlink" Target="/jump/super-jump/word?word=%E9%93%BE%E8%A1%A8" TargetMode="External"/><Relationship Id="rId133" Type="http://schemas.openxmlformats.org/officeDocument/2006/relationships/hyperlink" Target="/jump/super-jump/word?word=%E7%BA%A2%E9%BB%91%E6%A0%91" TargetMode="External"/><Relationship Id="rId154" Type="http://schemas.openxmlformats.org/officeDocument/2006/relationships/hyperlink" Target="/jump/super-jump/word?word=%E6%8E%92%E5%BA%8F" TargetMode="External"/><Relationship Id="rId175" Type="http://schemas.openxmlformats.org/officeDocument/2006/relationships/hyperlink" Target="/jump/super-jump/word?word=%E6%8E%92%E5%BA%8F" TargetMode="External"/><Relationship Id="rId196" Type="http://schemas.openxmlformats.org/officeDocument/2006/relationships/hyperlink" Target="/jump/super-jump/word?word=%E6%8E%92%E5%BA%8F" TargetMode="External"/><Relationship Id="rId200" Type="http://schemas.openxmlformats.org/officeDocument/2006/relationships/hyperlink" Target="/jump/super-jump/word?word=%E7%AE%97%E6%B3%95" TargetMode="External"/><Relationship Id="rId16" Type="http://schemas.openxmlformats.org/officeDocument/2006/relationships/hyperlink" Target="/jump/super-jump/word?word=%E9%93%BE%E8%A1%A8" TargetMode="External"/><Relationship Id="rId221" Type="http://schemas.openxmlformats.org/officeDocument/2006/relationships/fontTable" Target="fontTable.xml"/><Relationship Id="rId37" Type="http://schemas.openxmlformats.org/officeDocument/2006/relationships/hyperlink" Target="/jump/super-jump/word?word=%E7%AE%97%E6%B3%95" TargetMode="External"/><Relationship Id="rId58" Type="http://schemas.openxmlformats.org/officeDocument/2006/relationships/hyperlink" Target="/jump/super-jump/word?word=%E7%AE%97%E6%B3%95" TargetMode="External"/><Relationship Id="rId79" Type="http://schemas.openxmlformats.org/officeDocument/2006/relationships/hyperlink" Target="/jump/super-jump/word?word=%E6%8E%92%E5%BA%8F" TargetMode="External"/><Relationship Id="rId102" Type="http://schemas.openxmlformats.org/officeDocument/2006/relationships/hyperlink" Target="/jump/super-jump/word?word=%E9%93%BE%E8%A1%A8" TargetMode="External"/><Relationship Id="rId123" Type="http://schemas.openxmlformats.org/officeDocument/2006/relationships/hyperlink" Target="/jump/super-jump/word?word=%E7%BA%A2%E9%BB%91%E6%A0%91" TargetMode="External"/><Relationship Id="rId144" Type="http://schemas.openxmlformats.org/officeDocument/2006/relationships/hyperlink" Target="/jump/super-jump/word?word=%E6%8E%92%E5%BA%8F" TargetMode="External"/><Relationship Id="rId90" Type="http://schemas.openxmlformats.org/officeDocument/2006/relationships/hyperlink" Target="/jump/super-jump/word?word=%E6%8E%92%E5%BA%8F" TargetMode="External"/><Relationship Id="rId165" Type="http://schemas.openxmlformats.org/officeDocument/2006/relationships/hyperlink" Target="/jump/super-jump/word?word=%E6%8E%92%E5%BA%8F" TargetMode="External"/><Relationship Id="rId186" Type="http://schemas.openxmlformats.org/officeDocument/2006/relationships/hyperlink" Target="/jump/super-jump/word?word=%E6%8E%92%E5%BA%8F" TargetMode="External"/><Relationship Id="rId211" Type="http://schemas.openxmlformats.org/officeDocument/2006/relationships/hyperlink" Target="/jump/super-jump/word?word=%E6%8E%92%E5%BA%8F" TargetMode="External"/><Relationship Id="rId27" Type="http://schemas.openxmlformats.org/officeDocument/2006/relationships/hyperlink" Target="/jump/super-jump/word?word=%E9%93%BE%E8%A1%A8" TargetMode="External"/><Relationship Id="rId48" Type="http://schemas.openxmlformats.org/officeDocument/2006/relationships/hyperlink" Target="/jump/super-jump/word?word=%E7%AE%97%E6%B3%95" TargetMode="External"/><Relationship Id="rId69" Type="http://schemas.openxmlformats.org/officeDocument/2006/relationships/hyperlink" Target="/jump/super-jump/word?word=vivo" TargetMode="External"/><Relationship Id="rId113" Type="http://schemas.openxmlformats.org/officeDocument/2006/relationships/hyperlink" Target="/jump/super-jump/word?word=%E9%93%BE%E8%A1%A8" TargetMode="External"/><Relationship Id="rId134" Type="http://schemas.openxmlformats.org/officeDocument/2006/relationships/hyperlink" Target="/jump/super-jump/word?word=%E7%BA%A2%E9%BB%91%E6%A0%91" TargetMode="External"/><Relationship Id="rId80" Type="http://schemas.openxmlformats.org/officeDocument/2006/relationships/hyperlink" Target="/jump/super-jump/word?word=%E6%8E%92%E5%BA%8F" TargetMode="External"/><Relationship Id="rId155" Type="http://schemas.openxmlformats.org/officeDocument/2006/relationships/hyperlink" Target="/jump/super-jump/word?word=%E6%8E%92%E5%BA%8F" TargetMode="External"/><Relationship Id="rId176" Type="http://schemas.openxmlformats.org/officeDocument/2006/relationships/hyperlink" Target="/jump/super-jump/word?word=%E6%8E%92%E5%BA%8F" TargetMode="External"/><Relationship Id="rId197" Type="http://schemas.openxmlformats.org/officeDocument/2006/relationships/hyperlink" Target="/jump/super-jump/word?word=%E6%8E%92%E5%BA%8F" TargetMode="External"/><Relationship Id="rId201" Type="http://schemas.openxmlformats.org/officeDocument/2006/relationships/hyperlink" Target="/jump/super-jump/word?word=%E6%8E%92%E5%BA%8F" TargetMode="External"/><Relationship Id="rId222" Type="http://schemas.openxmlformats.org/officeDocument/2006/relationships/theme" Target="theme/theme1.xml"/><Relationship Id="rId17" Type="http://schemas.openxmlformats.org/officeDocument/2006/relationships/hyperlink" Target="/jump/super-jump/word?word=%E9%93%BE%E8%A1%A8" TargetMode="External"/><Relationship Id="rId38" Type="http://schemas.openxmlformats.org/officeDocument/2006/relationships/hyperlink" Target="/jump/super-jump/word?word=%E7%AE%97%E6%B3%95" TargetMode="External"/><Relationship Id="rId59" Type="http://schemas.openxmlformats.org/officeDocument/2006/relationships/hyperlink" Target="/jump/super-jump/word?word=%E6%8E%92%E5%BA%8F" TargetMode="External"/><Relationship Id="rId103" Type="http://schemas.openxmlformats.org/officeDocument/2006/relationships/hyperlink" Target="/jump/super-jump/word?word=%E9%93%BE%E8%A1%A8" TargetMode="External"/><Relationship Id="rId124" Type="http://schemas.openxmlformats.org/officeDocument/2006/relationships/hyperlink" Target="/jump/super-jump/word?word=%E7%BA%A2%E9%BB%91%E6%A0%91" TargetMode="External"/><Relationship Id="rId70" Type="http://schemas.openxmlformats.org/officeDocument/2006/relationships/hyperlink" Target="/jump/super-jump/word?word=%E6%8E%92%E5%BA%8F" TargetMode="External"/><Relationship Id="rId91" Type="http://schemas.openxmlformats.org/officeDocument/2006/relationships/hyperlink" Target="/jump/super-jump/word?word=%E6%8E%92%E5%BA%8F" TargetMode="External"/><Relationship Id="rId145" Type="http://schemas.openxmlformats.org/officeDocument/2006/relationships/hyperlink" Target="/jump/super-jump/word?word=%E6%8E%92%E5%BA%8F" TargetMode="External"/><Relationship Id="rId166" Type="http://schemas.openxmlformats.org/officeDocument/2006/relationships/hyperlink" Target="/jump/super-jump/word?word=%E6%8E%92%E5%BA%8F" TargetMode="External"/><Relationship Id="rId187" Type="http://schemas.openxmlformats.org/officeDocument/2006/relationships/hyperlink" Target="/jump/super-jump/word?word=%E6%8E%92%E5%BA%8F" TargetMode="External"/><Relationship Id="rId1" Type="http://schemas.openxmlformats.org/officeDocument/2006/relationships/numbering" Target="numbering.xml"/><Relationship Id="rId212" Type="http://schemas.openxmlformats.org/officeDocument/2006/relationships/hyperlink" Target="/jump/super-jump/word?word=%E6%8E%92%E5%BA%8F" TargetMode="External"/><Relationship Id="rId28" Type="http://schemas.openxmlformats.org/officeDocument/2006/relationships/hyperlink" Target="/jump/super-jump/word?word=%E9%93%BE%E8%A1%A8" TargetMode="External"/><Relationship Id="rId49" Type="http://schemas.openxmlformats.org/officeDocument/2006/relationships/hyperlink" Target="/jump/super-jump/word?word=%E7%AE%97%E6%B3%95" TargetMode="External"/><Relationship Id="rId114" Type="http://schemas.openxmlformats.org/officeDocument/2006/relationships/hyperlink" Target="/jump/super-jump/word?word=%E7%BA%A2%E9%BB%91%E6%A0%91" TargetMode="External"/><Relationship Id="rId60" Type="http://schemas.openxmlformats.org/officeDocument/2006/relationships/hyperlink" Target="/jump/super-jump/word?word=vivo" TargetMode="External"/><Relationship Id="rId81" Type="http://schemas.openxmlformats.org/officeDocument/2006/relationships/hyperlink" Target="/jump/super-jump/word?word=%E6%8E%92%E5%BA%8F" TargetMode="External"/><Relationship Id="rId135" Type="http://schemas.openxmlformats.org/officeDocument/2006/relationships/hyperlink" Target="/jump/super-jump/word?word=%E7%BA%A2%E9%BB%91%E6%A0%91" TargetMode="External"/><Relationship Id="rId156" Type="http://schemas.openxmlformats.org/officeDocument/2006/relationships/hyperlink" Target="/jump/super-jump/word?word=%E6%8E%92%E5%BA%8F" TargetMode="External"/><Relationship Id="rId177" Type="http://schemas.openxmlformats.org/officeDocument/2006/relationships/hyperlink" Target="/jump/super-jump/word?word=%E6%8E%92%E5%BA%8F" TargetMode="External"/><Relationship Id="rId198" Type="http://schemas.openxmlformats.org/officeDocument/2006/relationships/hyperlink" Target="/jump/super-jump/word?word=%E7%AE%97%E6%B3%95" TargetMode="External"/><Relationship Id="rId202" Type="http://schemas.openxmlformats.org/officeDocument/2006/relationships/hyperlink" Target="/jump/super-jump/word?word=%E7%AE%97%E6%B3%95" TargetMode="External"/><Relationship Id="rId18" Type="http://schemas.openxmlformats.org/officeDocument/2006/relationships/hyperlink" Target="/jump/super-jump/word?word=%E9%93%BE%E8%A1%A8" TargetMode="External"/><Relationship Id="rId39" Type="http://schemas.openxmlformats.org/officeDocument/2006/relationships/hyperlink" Target="/jump/super-jump/word?word=%E7%AE%97%E6%B3%95" TargetMode="External"/><Relationship Id="rId50" Type="http://schemas.openxmlformats.org/officeDocument/2006/relationships/hyperlink" Target="/jump/super-jump/word?word=%E7%AE%97%E6%B3%95" TargetMode="External"/><Relationship Id="rId104" Type="http://schemas.openxmlformats.org/officeDocument/2006/relationships/hyperlink" Target="/jump/super-jump/word?word=%E7%AE%97%E6%B3%95" TargetMode="External"/><Relationship Id="rId125" Type="http://schemas.openxmlformats.org/officeDocument/2006/relationships/hyperlink" Target="/jump/super-jump/word?word=%E7%BA%A2%E9%BB%91%E6%A0%91" TargetMode="External"/><Relationship Id="rId146" Type="http://schemas.openxmlformats.org/officeDocument/2006/relationships/hyperlink" Target="/jump/super-jump/word?word=%E6%8E%92%E5%BA%8F" TargetMode="External"/><Relationship Id="rId167" Type="http://schemas.openxmlformats.org/officeDocument/2006/relationships/hyperlink" Target="/jump/super-jump/word?word=%E6%8E%92%E5%BA%8F" TargetMode="External"/><Relationship Id="rId188" Type="http://schemas.openxmlformats.org/officeDocument/2006/relationships/hyperlink" Target="/jump/super-jump/word?word=%E6%8E%92%E5%BA%8F" TargetMode="External"/><Relationship Id="rId71" Type="http://schemas.openxmlformats.org/officeDocument/2006/relationships/hyperlink" Target="/jump/super-jump/word?word=%E6%8E%92%E5%BA%8F" TargetMode="External"/><Relationship Id="rId92" Type="http://schemas.openxmlformats.org/officeDocument/2006/relationships/hyperlink" Target="/jump/super-jump/word?word=%E9%93%BE%E8%A1%A8" TargetMode="External"/><Relationship Id="rId213" Type="http://schemas.openxmlformats.org/officeDocument/2006/relationships/hyperlink" Target="/jump/super-jump/word?word=%E6%8E%92%E5%BA%8F" TargetMode="External"/><Relationship Id="rId2" Type="http://schemas.openxmlformats.org/officeDocument/2006/relationships/styles" Target="styles.xml"/><Relationship Id="rId29" Type="http://schemas.openxmlformats.org/officeDocument/2006/relationships/hyperlink" Target="/jump/super-jump/word?word=%E7%BA%A2%E9%BB%91%E6%A0%91" TargetMode="External"/><Relationship Id="rId40" Type="http://schemas.openxmlformats.org/officeDocument/2006/relationships/hyperlink" Target="/jump/super-jump/word?word=%E7%AE%97%E6%B3%95" TargetMode="External"/><Relationship Id="rId115" Type="http://schemas.openxmlformats.org/officeDocument/2006/relationships/hyperlink" Target="/jump/super-jump/word?word=%E9%93%BE%E8%A1%A8" TargetMode="External"/><Relationship Id="rId136" Type="http://schemas.openxmlformats.org/officeDocument/2006/relationships/hyperlink" Target="/jump/super-jump/word?word=%E9%93%BE%E8%A1%A8" TargetMode="External"/><Relationship Id="rId157" Type="http://schemas.openxmlformats.org/officeDocument/2006/relationships/hyperlink" Target="/jump/super-jump/word?word=%E6%8E%92%E5%BA%8F" TargetMode="External"/><Relationship Id="rId178" Type="http://schemas.openxmlformats.org/officeDocument/2006/relationships/hyperlink" Target="/jump/super-jump/word?word=%E6%8E%92%E5%BA%8F" TargetMode="External"/><Relationship Id="rId61" Type="http://schemas.openxmlformats.org/officeDocument/2006/relationships/hyperlink" Target="/jump/super-jump/word?word=vivo" TargetMode="External"/><Relationship Id="rId82" Type="http://schemas.openxmlformats.org/officeDocument/2006/relationships/hyperlink" Target="/jump/super-jump/word?word=%E6%8E%92%E5%BA%8F" TargetMode="External"/><Relationship Id="rId199" Type="http://schemas.openxmlformats.org/officeDocument/2006/relationships/hyperlink" Target="/jump/super-jump/word?word=%E7%AE%97%E6%B3%95" TargetMode="External"/><Relationship Id="rId203" Type="http://schemas.openxmlformats.org/officeDocument/2006/relationships/hyperlink" Target="/jump/super-jump/word?word=%E7%AE%97%E6%B3%95" TargetMode="External"/><Relationship Id="rId19" Type="http://schemas.openxmlformats.org/officeDocument/2006/relationships/hyperlink" Target="/jump/super-jump/word?word=%E9%93%BE%E8%A1%A8" TargetMode="External"/><Relationship Id="rId30" Type="http://schemas.openxmlformats.org/officeDocument/2006/relationships/hyperlink" Target="/jump/super-jump/word?word=%E9%93%BE%E8%A1%A8" TargetMode="External"/><Relationship Id="rId105" Type="http://schemas.openxmlformats.org/officeDocument/2006/relationships/hyperlink" Target="/jump/super-jump/word?word=%E7%AE%97%E6%B3%95" TargetMode="External"/><Relationship Id="rId126" Type="http://schemas.openxmlformats.org/officeDocument/2006/relationships/hyperlink" Target="/jump/super-jump/word?word=%E7%BA%A2%E9%BB%91%E6%A0%91" TargetMode="External"/><Relationship Id="rId147" Type="http://schemas.openxmlformats.org/officeDocument/2006/relationships/hyperlink" Target="/jump/super-jump/word?word=%E6%8E%92%E5%BA%8F" TargetMode="External"/><Relationship Id="rId168" Type="http://schemas.openxmlformats.org/officeDocument/2006/relationships/hyperlink" Target="/jump/super-jump/word?word=%E6%8E%92%E5%BA%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6857</TotalTime>
  <Pages>67</Pages>
  <Words>17809</Words>
  <Characters>101516</Characters>
  <Application>Microsoft Office Word</Application>
  <DocSecurity>0</DocSecurity>
  <Lines>845</Lines>
  <Paragraphs>238</Paragraphs>
  <ScaleCrop>false</ScaleCrop>
  <Company/>
  <LinksUpToDate>false</LinksUpToDate>
  <CharactersWithSpaces>119087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飞彪</dc:creator>
  <cp:keywords/>
  <dc:description/>
  <cp:lastModifiedBy>李 飞彪</cp:lastModifiedBy>
  <cp:revision>6</cp:revision>
  <dcterms:created xsi:type="dcterms:W3CDTF">2021-11-09T14:34:00Z</dcterms:created>
  <dcterms:modified xsi:type="dcterms:W3CDTF">2021-11-17T13:59:00Z</dcterms:modified>
</cp:coreProperties>
</file>